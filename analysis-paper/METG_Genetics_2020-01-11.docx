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8A93262"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B129F9" w:rsidRPr="0010468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D44AED" w:rsidRPr="0010468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767F5F32"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AB2363" w:rsidRPr="0010468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9F8BCD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3813A4" w:rsidRPr="0010468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2ABADB86"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 </w:instrText>
      </w:r>
      <w:r w:rsidR="00525D48"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EN.CITE.DATA </w:instrText>
      </w:r>
      <w:r w:rsidR="00525D48" w:rsidRPr="0010468F">
        <w:rPr>
          <w:rFonts w:cstheme="minorHAnsi"/>
          <w:sz w:val="24"/>
          <w:szCs w:val="24"/>
        </w:rPr>
      </w:r>
      <w:r w:rsidR="00525D48" w:rsidRPr="0010468F">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867680A"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044A4E" w:rsidRPr="0010468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76B4B7CD"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5463" w:rsidRPr="0010468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2A4B97"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2ED1"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 </w:instrTex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EN.CITE.DATA </w:instrText>
      </w:r>
      <w:r w:rsidR="003233B0" w:rsidRPr="0010468F">
        <w:rPr>
          <w:rFonts w:cstheme="minorHAnsi"/>
          <w:sz w:val="24"/>
          <w:szCs w:val="24"/>
        </w:rPr>
      </w:r>
      <w:r w:rsidR="003233B0" w:rsidRPr="0010468F">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 </w:instrTex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EN.CITE.DATA </w:instrText>
      </w:r>
      <w:r w:rsidR="009E1F65" w:rsidRPr="0010468F">
        <w:rPr>
          <w:rFonts w:cstheme="minorHAnsi"/>
          <w:sz w:val="24"/>
          <w:szCs w:val="24"/>
        </w:rPr>
      </w:r>
      <w:r w:rsidR="009E1F65" w:rsidRPr="0010468F">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690D7BD0"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 </w:instrTex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EN.CITE.DATA </w:instrText>
      </w:r>
      <w:r w:rsidR="00D47A8D" w:rsidRPr="0010468F">
        <w:rPr>
          <w:rFonts w:cstheme="minorHAnsi"/>
          <w:sz w:val="24"/>
          <w:szCs w:val="24"/>
        </w:rPr>
      </w:r>
      <w:r w:rsidR="00D47A8D" w:rsidRPr="0010468F">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0"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1" w:author="MacQueen, Alice H" w:date="2019-12-09T12:50:00Z"/>
          <w:rFonts w:cstheme="minorHAnsi"/>
          <w:i/>
          <w:sz w:val="24"/>
          <w:szCs w:val="24"/>
        </w:rPr>
      </w:pPr>
      <w:moveToRangeStart w:id="2" w:author="MacQueen, Alice H" w:date="2019-12-09T12:50:00Z" w:name="move26788244"/>
      <w:moveTo w:id="3"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4" w:author="MacQueen, Alice H" w:date="2019-12-09T12:50:00Z"/>
          <w:rFonts w:cstheme="minorHAnsi"/>
          <w:sz w:val="24"/>
          <w:szCs w:val="24"/>
        </w:rPr>
      </w:pPr>
      <w:moveTo w:id="5"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w:t>
        </w:r>
        <w:proofErr w:type="spellStart"/>
        <w:r w:rsidRPr="0010468F">
          <w:rPr>
            <w:rFonts w:cstheme="minorHAnsi"/>
            <w:sz w:val="24"/>
            <w:szCs w:val="24"/>
          </w:rPr>
          <w:t>phenotyped</w:t>
        </w:r>
        <w:proofErr w:type="spellEnd"/>
        <w:r w:rsidRPr="0010468F">
          <w:rPr>
            <w:rFonts w:cstheme="minorHAnsi"/>
            <w:sz w:val="24"/>
            <w:szCs w:val="24"/>
          </w:rPr>
          <w:t xml:space="preserve"> in multiple environments. Consequently, most CDBN entries are members of a complex pedigree which has had novel, favorable alleles recombined or introgressed into it over time. </w:t>
        </w:r>
      </w:moveTo>
    </w:p>
    <w:p w14:paraId="066DFFD0" w14:textId="77777777" w:rsidR="00603F18" w:rsidRPr="0010468F" w:rsidRDefault="00603F18" w:rsidP="00603F18">
      <w:pPr>
        <w:spacing w:line="480" w:lineRule="auto"/>
        <w:ind w:firstLine="720"/>
        <w:rPr>
          <w:moveTo w:id="6" w:author="MacQueen, Alice H" w:date="2019-12-09T12:50:00Z"/>
          <w:rFonts w:cstheme="minorHAnsi"/>
          <w:sz w:val="24"/>
          <w:szCs w:val="24"/>
        </w:rPr>
      </w:pPr>
      <w:moveTo w:id="7"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r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3CB19A5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7518EF" w:rsidRPr="0010468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1BBEC631"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5B1A42" w:rsidRPr="0010468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51710" w:rsidRPr="0010468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044A4E" w:rsidRPr="0010468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044A4E" w:rsidRPr="0010468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044A4E" w:rsidRPr="0010468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r w:rsidR="00B129F9" w:rsidRPr="0010468F">
        <w:rPr>
          <w:rFonts w:cstheme="minorHAnsi"/>
          <w:sz w:val="24"/>
          <w:szCs w:val="24"/>
        </w:rPr>
        <w:t xml:space="preserve">: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62AF4049" w:rsidR="00EF0172" w:rsidRDefault="00E01641" w:rsidP="0010468F">
      <w:pPr>
        <w:spacing w:line="480" w:lineRule="auto"/>
        <w:ind w:firstLine="720"/>
        <w:rPr>
          <w:ins w:id="8"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w:t>
      </w:r>
      <w:proofErr w:type="spellStart"/>
      <w:r w:rsidRPr="0010468F">
        <w:rPr>
          <w:rFonts w:cstheme="minorHAnsi"/>
          <w:sz w:val="24"/>
          <w:szCs w:val="24"/>
        </w:rPr>
        <w:t>rrBLUP</w:t>
      </w:r>
      <w:proofErr w:type="spellEnd"/>
      <w:r w:rsidRPr="0010468F">
        <w:rPr>
          <w:rFonts w:cstheme="minorHAnsi"/>
          <w:sz w:val="24"/>
          <w:szCs w:val="24"/>
        </w:rPr>
        <w:t xml:space="preserve">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9"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10" w:author="MacQueen, Alice H" w:date="2019-12-09T12:05:00Z">
            <w:rPr>
              <w:rStyle w:val="Hyperlink"/>
              <w:rFonts w:cstheme="minorHAnsi"/>
              <w:sz w:val="24"/>
              <w:szCs w:val="24"/>
            </w:rPr>
          </w:rPrChange>
        </w:rPr>
        <w:instrText>https://github.com/Alice-MacQueen/CDBNgenomics/tree/master/</w:instrText>
      </w:r>
      <w:ins w:id="11" w:author="MacQueen, Alice H" w:date="2019-12-09T12:05:00Z">
        <w:r w:rsidR="00C76FD2" w:rsidRPr="00C76FD2">
          <w:rPr>
            <w:rPrChange w:id="12"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13" w:author="MacQueen, Alice H" w:date="2019-12-09T12:05:00Z">
        <w:r w:rsidR="00C76FD2" w:rsidRPr="0062094C" w:rsidDel="00C76FD2">
          <w:rPr>
            <w:rStyle w:val="Hyperlink"/>
            <w:rFonts w:cstheme="minorHAnsi"/>
            <w:sz w:val="24"/>
            <w:szCs w:val="24"/>
          </w:rPr>
          <w:delText>analysis-paper</w:delText>
        </w:r>
      </w:del>
      <w:ins w:id="14"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 xml:space="preserve">. </w:t>
      </w:r>
      <w:proofErr w:type="spellStart"/>
      <w:ins w:id="15" w:author="MacQueen, Alice H" w:date="2019-12-09T15:12:00Z">
        <w:r w:rsidR="00EF0172">
          <w:rPr>
            <w:rFonts w:cstheme="minorHAnsi"/>
            <w:sz w:val="24"/>
            <w:szCs w:val="24"/>
          </w:rPr>
          <w:t>rrBLUP</w:t>
        </w:r>
        <w:proofErr w:type="spellEnd"/>
        <w:r w:rsidR="00EF0172">
          <w:rPr>
            <w:rFonts w:cstheme="minorHAnsi"/>
            <w:sz w:val="24"/>
            <w:szCs w:val="24"/>
          </w:rPr>
          <w:t xml:space="preserve"> was also used to calculate broad sense heritability</w:t>
        </w:r>
      </w:ins>
      <w:ins w:id="16" w:author="MacQueen, Alice H" w:date="2019-12-09T15:13:00Z">
        <w:r w:rsidR="00EF0172">
          <w:rPr>
            <w:rFonts w:cstheme="minorHAnsi"/>
            <w:sz w:val="24"/>
            <w:szCs w:val="24"/>
          </w:rPr>
          <w:t xml:space="preserve"> (</w:t>
        </w:r>
        <w:r w:rsidR="00EF0172" w:rsidRPr="0010468F">
          <w:rPr>
            <w:rFonts w:cstheme="minorHAnsi"/>
            <w:sz w:val="24"/>
            <w:szCs w:val="24"/>
          </w:rPr>
          <w:t>h</w:t>
        </w:r>
        <w:r w:rsidR="00EF0172" w:rsidRPr="0010468F">
          <w:rPr>
            <w:rFonts w:cstheme="minorHAnsi"/>
            <w:sz w:val="24"/>
            <w:szCs w:val="24"/>
            <w:vertAlign w:val="superscript"/>
          </w:rPr>
          <w:t>2</w:t>
        </w:r>
        <w:r w:rsidR="00EF0172" w:rsidRPr="00EF0172">
          <w:rPr>
            <w:rFonts w:cstheme="minorHAnsi"/>
            <w:sz w:val="24"/>
            <w:szCs w:val="24"/>
            <w:rPrChange w:id="17" w:author="MacQueen, Alice H" w:date="2019-12-09T15:13:00Z">
              <w:rPr>
                <w:rFonts w:cstheme="minorHAnsi"/>
                <w:sz w:val="24"/>
                <w:szCs w:val="24"/>
                <w:vertAlign w:val="superscript"/>
              </w:rPr>
            </w:rPrChange>
          </w:rPr>
          <w:t>)</w:t>
        </w:r>
      </w:ins>
      <w:ins w:id="18" w:author="MacQueen, Alice H" w:date="2019-12-09T15:12:00Z">
        <w:r w:rsidR="00EF0172">
          <w:rPr>
            <w:rFonts w:cstheme="minorHAnsi"/>
            <w:sz w:val="24"/>
            <w:szCs w:val="24"/>
          </w:rPr>
          <w:t xml:space="preserve">, </w:t>
        </w:r>
      </w:ins>
      <w:ins w:id="19" w:author="MacQueen, Alice H" w:date="2019-12-09T15:13:00Z">
        <w:r w:rsidR="00EF0172" w:rsidRPr="0010468F">
          <w:rPr>
            <w:rFonts w:cstheme="minorHAnsi"/>
            <w:sz w:val="24"/>
            <w:szCs w:val="24"/>
          </w:rPr>
          <w:t>defined as V</w:t>
        </w:r>
        <w:r w:rsidR="00EF0172" w:rsidRPr="0010468F">
          <w:rPr>
            <w:rFonts w:cstheme="minorHAnsi"/>
            <w:sz w:val="24"/>
            <w:szCs w:val="24"/>
            <w:vertAlign w:val="subscript"/>
          </w:rPr>
          <w:t>g</w:t>
        </w:r>
        <w:r w:rsidR="00EF0172" w:rsidRPr="0010468F">
          <w:rPr>
            <w:rFonts w:cstheme="minorHAnsi"/>
            <w:sz w:val="24"/>
            <w:szCs w:val="24"/>
          </w:rPr>
          <w:t xml:space="preserve"> / (V</w:t>
        </w:r>
        <w:r w:rsidR="00EF0172" w:rsidRPr="0010468F">
          <w:rPr>
            <w:rFonts w:cstheme="minorHAnsi"/>
            <w:sz w:val="24"/>
            <w:szCs w:val="24"/>
            <w:vertAlign w:val="subscript"/>
          </w:rPr>
          <w:t>g</w:t>
        </w:r>
        <w:r w:rsidR="00EF0172" w:rsidRPr="0010468F">
          <w:rPr>
            <w:rFonts w:cstheme="minorHAnsi"/>
            <w:sz w:val="24"/>
            <w:szCs w:val="24"/>
          </w:rPr>
          <w:t xml:space="preserve"> +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Pr>
            <w:rFonts w:cstheme="minorHAnsi"/>
            <w:sz w:val="24"/>
            <w:szCs w:val="24"/>
          </w:rPr>
          <w:t xml:space="preserve">), where </w:t>
        </w:r>
      </w:ins>
      <w:ins w:id="20" w:author="MacQueen, Alice H" w:date="2019-12-09T15:12:00Z">
        <w:r w:rsidR="00EF0172" w:rsidRPr="0010468F">
          <w:rPr>
            <w:rFonts w:cstheme="minorHAnsi"/>
            <w:sz w:val="24"/>
            <w:szCs w:val="24"/>
          </w:rPr>
          <w:t>V</w:t>
        </w:r>
        <w:r w:rsidR="00EF0172" w:rsidRPr="0010468F">
          <w:rPr>
            <w:rFonts w:cstheme="minorHAnsi"/>
            <w:sz w:val="24"/>
            <w:szCs w:val="24"/>
            <w:vertAlign w:val="subscript"/>
          </w:rPr>
          <w:t>g</w:t>
        </w:r>
        <w:r w:rsidR="00EF0172" w:rsidRPr="0010468F">
          <w:rPr>
            <w:rFonts w:cstheme="minorHAnsi"/>
            <w:sz w:val="24"/>
            <w:szCs w:val="24"/>
          </w:rPr>
          <w:t xml:space="preserve"> is the REML estimate of t</w:t>
        </w:r>
        <w:r w:rsidR="00EF0172">
          <w:rPr>
            <w:rFonts w:cstheme="minorHAnsi"/>
            <w:sz w:val="24"/>
            <w:szCs w:val="24"/>
          </w:rPr>
          <w:t xml:space="preserve">he genetic variance from </w:t>
        </w:r>
        <w:proofErr w:type="spellStart"/>
        <w:r w:rsidR="00EF0172">
          <w:rPr>
            <w:rFonts w:cstheme="minorHAnsi"/>
            <w:sz w:val="24"/>
            <w:szCs w:val="24"/>
          </w:rPr>
          <w:t>rrBLUP</w:t>
        </w:r>
        <w:proofErr w:type="spellEnd"/>
        <w:r w:rsidR="00EF0172">
          <w:rPr>
            <w:rFonts w:cstheme="minorHAnsi"/>
            <w:sz w:val="24"/>
            <w:szCs w:val="24"/>
          </w:rPr>
          <w:t xml:space="preserve"> and</w:t>
        </w:r>
        <w:r w:rsidR="00EF0172" w:rsidRPr="0010468F">
          <w:rPr>
            <w:rFonts w:cstheme="minorHAnsi"/>
            <w:sz w:val="24"/>
            <w:szCs w:val="24"/>
          </w:rPr>
          <w:t xml:space="preserve">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sidRPr="0010468F">
          <w:rPr>
            <w:rFonts w:cstheme="minorHAnsi"/>
            <w:sz w:val="24"/>
            <w:szCs w:val="24"/>
          </w:rPr>
          <w:t xml:space="preserve"> is the REML estimate of the error variance. </w:t>
        </w:r>
      </w:ins>
    </w:p>
    <w:p w14:paraId="3B3B7A8B" w14:textId="204E2334"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proofErr w:type="spellStart"/>
      <w:r w:rsidRPr="0010468F">
        <w:rPr>
          <w:rFonts w:cstheme="minorHAnsi"/>
          <w:sz w:val="24"/>
          <w:szCs w:val="24"/>
        </w:rPr>
        <w:t>phenotyped</w:t>
      </w:r>
      <w:proofErr w:type="spellEnd"/>
      <w:r w:rsidRPr="0010468F">
        <w:rPr>
          <w:rFonts w:cstheme="minorHAnsi"/>
          <w:sz w:val="24"/>
          <w:szCs w:val="24"/>
        </w:rPr>
        <w:t xml:space="preserve">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21" w:author="MacQueen, Alice H" w:date="2019-12-09T14:12:00Z">
        <w:r w:rsidRPr="0010468F" w:rsidDel="00AB0996">
          <w:rPr>
            <w:rFonts w:cstheme="minorHAnsi"/>
            <w:sz w:val="24"/>
            <w:szCs w:val="24"/>
          </w:rPr>
          <w:delText xml:space="preserve">control </w:delText>
        </w:r>
      </w:del>
      <w:ins w:id="22"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23" w:author="MacQueen, Alice H" w:date="2019-12-09T14:12:00Z">
        <w:r w:rsidR="00AB0996">
          <w:rPr>
            <w:rFonts w:cstheme="minorHAnsi"/>
            <w:sz w:val="24"/>
            <w:szCs w:val="24"/>
          </w:rPr>
          <w:t>account</w:t>
        </w:r>
        <w:r w:rsidR="00AB0996" w:rsidRPr="0010468F">
          <w:rPr>
            <w:rFonts w:cstheme="minorHAnsi"/>
            <w:sz w:val="24"/>
            <w:szCs w:val="24"/>
          </w:rPr>
          <w:t xml:space="preserve"> </w:t>
        </w:r>
      </w:ins>
      <w:del w:id="24"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25" w:author="MacQueen, Alice H" w:date="2019-12-09T14:12:00Z">
        <w:r w:rsidR="00AB0996">
          <w:rPr>
            <w:rFonts w:cstheme="minorHAnsi"/>
            <w:sz w:val="24"/>
            <w:szCs w:val="24"/>
          </w:rPr>
          <w:t>account</w:t>
        </w:r>
        <w:r w:rsidR="00AB0996" w:rsidRPr="0010468F">
          <w:rPr>
            <w:rFonts w:cstheme="minorHAnsi"/>
            <w:sz w:val="24"/>
            <w:szCs w:val="24"/>
          </w:rPr>
          <w:t xml:space="preserve"> </w:t>
        </w:r>
      </w:ins>
      <w:del w:id="26"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w:t>
      </w:r>
      <w:r w:rsidRPr="0010468F">
        <w:rPr>
          <w:rFonts w:cstheme="minorHAnsi"/>
          <w:sz w:val="24"/>
          <w:szCs w:val="24"/>
        </w:rPr>
        <w:lastRenderedPageBreak/>
        <w:t>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896912" w:rsidRPr="0010468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w:t>
      </w:r>
      <w:proofErr w:type="spellStart"/>
      <w:r w:rsidR="00F12BD9" w:rsidRPr="0010468F">
        <w:rPr>
          <w:rFonts w:cstheme="minorHAnsi"/>
          <w:sz w:val="24"/>
          <w:szCs w:val="24"/>
        </w:rPr>
        <w:t>Benjamini</w:t>
      </w:r>
      <w:proofErr w:type="spellEnd"/>
      <w:r w:rsidR="00F12BD9" w:rsidRPr="0010468F">
        <w:rPr>
          <w:rFonts w:cstheme="minorHAnsi"/>
          <w:sz w:val="24"/>
          <w:szCs w:val="24"/>
        </w:rPr>
        <w:t xml:space="preserve">-Hochberg false discovery rate (FDR) threshold of 0.1 were examined further. </w:t>
      </w:r>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4F16F7C9"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 </w:instrTex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EN.CITE.DATA </w:instrText>
      </w:r>
      <w:r w:rsidR="000D1855" w:rsidRPr="0010468F">
        <w:rPr>
          <w:rFonts w:cstheme="minorHAnsi"/>
          <w:sz w:val="24"/>
          <w:szCs w:val="24"/>
        </w:rPr>
      </w:r>
      <w:r w:rsidR="000D1855" w:rsidRPr="0010468F">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 xml:space="preserve">We then determined the number of </w:t>
      </w:r>
      <w:r w:rsidR="00215CC9" w:rsidRPr="0010468F">
        <w:rPr>
          <w:rFonts w:cstheme="minorHAnsi"/>
          <w:sz w:val="24"/>
          <w:szCs w:val="24"/>
        </w:rPr>
        <w:lastRenderedPageBreak/>
        <w:t>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0633B8AF"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 </w:instrTex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EN.CITE.DATA </w:instrText>
      </w:r>
      <w:r w:rsidR="00E25CAA" w:rsidRPr="0010468F">
        <w:rPr>
          <w:rFonts w:cstheme="minorHAnsi"/>
          <w:sz w:val="24"/>
          <w:szCs w:val="24"/>
        </w:rPr>
      </w:r>
      <w:r w:rsidR="00E25CAA" w:rsidRPr="0010468F">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del w:id="27" w:author="MacQueen, Alice H" w:date="2019-12-09T15:08:00Z">
        <w:r w:rsidR="007826AB" w:rsidRPr="0010468F" w:rsidDel="00EF0172">
          <w:rPr>
            <w:rFonts w:cstheme="minorHAnsi"/>
            <w:sz w:val="24"/>
            <w:szCs w:val="24"/>
          </w:rPr>
          <w:delText>Briefly,</w:delText>
        </w:r>
      </w:del>
      <w:ins w:id="28" w:author="MacQueen, Alice H" w:date="2019-12-09T15:08:00Z">
        <w:r w:rsidR="00EF0172">
          <w:rPr>
            <w:rFonts w:cstheme="minorHAnsi"/>
            <w:sz w:val="24"/>
            <w:szCs w:val="24"/>
          </w:rPr>
          <w:t xml:space="preserve">It </w:t>
        </w:r>
      </w:ins>
      <w:ins w:id="29" w:author="MacQueen, Alice H" w:date="2019-12-09T15:06:00Z">
        <w:r w:rsidR="00040A8B">
          <w:rPr>
            <w:rFonts w:cstheme="minorHAnsi"/>
            <w:sz w:val="24"/>
            <w:szCs w:val="24"/>
          </w:rPr>
          <w:t xml:space="preserve">can be used </w:t>
        </w:r>
      </w:ins>
      <w:ins w:id="30" w:author="MacQueen, Alice H" w:date="2019-12-09T15:05:00Z">
        <w:r w:rsidR="00040A8B">
          <w:rPr>
            <w:rFonts w:cstheme="minorHAnsi"/>
            <w:sz w:val="24"/>
            <w:szCs w:val="24"/>
          </w:rPr>
          <w:t>for any dataset where effects ca</w:t>
        </w:r>
      </w:ins>
      <w:ins w:id="31" w:author="MacQueen, Alice H" w:date="2019-12-09T15:06:00Z">
        <w:r w:rsidR="00040A8B">
          <w:rPr>
            <w:rFonts w:cstheme="minorHAnsi"/>
            <w:sz w:val="24"/>
            <w:szCs w:val="24"/>
          </w:rPr>
          <w:t xml:space="preserve">n be estimated for many conditions (here, phenotypes) across many units (here, SNPs). </w:t>
        </w:r>
      </w:ins>
      <w:del w:id="32"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33" w:author="MacQueen, Alice H" w:date="2019-12-09T15:06:00Z">
        <w:r w:rsidR="0091371B" w:rsidRPr="0010468F" w:rsidDel="00040A8B">
          <w:rPr>
            <w:rFonts w:cstheme="minorHAnsi"/>
            <w:sz w:val="24"/>
            <w:szCs w:val="24"/>
          </w:rPr>
          <w:delText xml:space="preserve"> </w:delText>
        </w:r>
      </w:del>
      <w:del w:id="34" w:author="MacQueen, Alice H" w:date="2019-12-09T15:05:00Z">
        <w:r w:rsidR="0091371B" w:rsidRPr="0010468F" w:rsidDel="00040A8B">
          <w:rPr>
            <w:rFonts w:cstheme="minorHAnsi"/>
            <w:sz w:val="24"/>
            <w:szCs w:val="24"/>
          </w:rPr>
          <w:delText>is a flexible, data-driven method</w:delText>
        </w:r>
      </w:del>
      <w:del w:id="35"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36"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 xml:space="preserve">in </w:t>
      </w:r>
      <w:r w:rsidR="00CA0F76" w:rsidRPr="0010468F">
        <w:rPr>
          <w:rFonts w:cstheme="minorHAnsi"/>
          <w:sz w:val="24"/>
          <w:szCs w:val="24"/>
        </w:rPr>
        <w:lastRenderedPageBreak/>
        <w:t>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27CBEA16"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A37233" w:rsidRPr="0010468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w:t>
      </w:r>
      <w:r w:rsidR="003B7186" w:rsidRPr="0010468F">
        <w:rPr>
          <w:rFonts w:cstheme="minorHAnsi"/>
          <w:sz w:val="24"/>
          <w:szCs w:val="24"/>
        </w:rPr>
        <w:lastRenderedPageBreak/>
        <w:t xml:space="preserve">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37" w:author="MacQueen, Alice H" w:date="2019-12-09T12:50:00Z"/>
          <w:rFonts w:cstheme="minorHAnsi"/>
          <w:i/>
          <w:sz w:val="24"/>
          <w:szCs w:val="24"/>
        </w:rPr>
      </w:pPr>
      <w:moveFromRangeStart w:id="38" w:author="MacQueen, Alice H" w:date="2019-12-09T12:50:00Z" w:name="move26788244"/>
      <w:moveFrom w:id="39"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40" w:author="MacQueen, Alice H" w:date="2019-12-09T12:50:00Z"/>
          <w:rFonts w:cstheme="minorHAnsi"/>
          <w:sz w:val="24"/>
          <w:szCs w:val="24"/>
        </w:rPr>
      </w:pPr>
      <w:moveFrom w:id="41"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42" w:author="MacQueen, Alice H" w:date="2019-12-09T12:50:00Z"/>
          <w:rFonts w:cstheme="minorHAnsi"/>
          <w:sz w:val="24"/>
          <w:szCs w:val="24"/>
        </w:rPr>
      </w:pPr>
      <w:moveFrom w:id="43"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38"/>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AF9420C"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Pr="0010468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 xml:space="preserve">were no </w:t>
      </w:r>
      <w:r w:rsidRPr="0010468F">
        <w:rPr>
          <w:rFonts w:cstheme="minorHAnsi"/>
          <w:sz w:val="24"/>
          <w:szCs w:val="24"/>
        </w:rPr>
        <w:lastRenderedPageBreak/>
        <w:t>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2CA5BA05"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del w:id="44" w:author="MacQueen, Alice H" w:date="2019-12-09T15:11:00Z">
        <w:r w:rsidR="000A7BBC" w:rsidRPr="0010468F" w:rsidDel="00EF0172">
          <w:rPr>
            <w:rFonts w:cstheme="minorHAnsi"/>
            <w:sz w:val="24"/>
            <w:szCs w:val="24"/>
          </w:rPr>
          <w:delText>narrow</w:delText>
        </w:r>
      </w:del>
      <w:ins w:id="45" w:author="MacQueen, Alice H" w:date="2019-12-09T15:11:00Z">
        <w:r w:rsidR="00EF0172">
          <w:rPr>
            <w:rFonts w:cstheme="minorHAnsi"/>
            <w:sz w:val="24"/>
            <w:szCs w:val="24"/>
          </w:rPr>
          <w:t>broad</w:t>
        </w:r>
      </w:ins>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0A7BBC" w:rsidRPr="0010468F">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varied between 6% and 73% in the 21 phenotypic BLUPs (Table 1).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w:t>
      </w:r>
      <w:proofErr w:type="spellStart"/>
      <w:r w:rsidR="0016768A" w:rsidRPr="0010468F">
        <w:rPr>
          <w:rFonts w:cstheme="minorHAnsi"/>
          <w:sz w:val="24"/>
          <w:szCs w:val="24"/>
        </w:rPr>
        <w:t>blackroot</w:t>
      </w:r>
      <w:proofErr w:type="spellEnd"/>
      <w:r w:rsidR="0016768A" w:rsidRPr="0010468F">
        <w:rPr>
          <w:rFonts w:cstheme="minorHAnsi"/>
          <w:sz w:val="24"/>
          <w:szCs w:val="24"/>
        </w:rPr>
        <w:t xml:space="preserve"> presence/absence, and early vigor were in the first of these groups, and 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5169A4B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 xml:space="preserve">This GWAS was analogous to an environmental GWAS that </w:t>
      </w:r>
      <w:r w:rsidR="000F3174" w:rsidRPr="0010468F">
        <w:rPr>
          <w:rFonts w:cstheme="minorHAnsi"/>
          <w:sz w:val="24"/>
          <w:szCs w:val="24"/>
        </w:rPr>
        <w:lastRenderedPageBreak/>
        <w:t>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 </w:instrTex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EN.CITE.DATA </w:instrText>
      </w:r>
      <w:r w:rsidR="00427A6A" w:rsidRPr="0010468F">
        <w:rPr>
          <w:rFonts w:cstheme="minorHAnsi"/>
          <w:sz w:val="24"/>
          <w:szCs w:val="24"/>
        </w:rPr>
      </w:r>
      <w:r w:rsidR="00427A6A" w:rsidRPr="0010468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64CFFEB1"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0.018</w:t>
      </w:r>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narrow-sense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the phenotypic data (h</w:t>
      </w:r>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1B1C1C49"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w:t>
      </w:r>
      <w:r w:rsidR="000077D5" w:rsidRPr="0010468F">
        <w:rPr>
          <w:rFonts w:eastAsia="Times New Roman" w:cstheme="minorHAnsi"/>
          <w:color w:val="000000"/>
          <w:sz w:val="24"/>
          <w:szCs w:val="24"/>
        </w:rPr>
        <w:lastRenderedPageBreak/>
        <w:t xml:space="preserve">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044A4E"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 </w:instrText>
      </w:r>
      <w:r w:rsidR="00C46F16"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EN.CITE.DATA </w:instrText>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activating Flower Locus C (FLC), which is a repressor of flowering</w:t>
      </w:r>
      <w:r w:rsidR="008700C3" w:rsidRPr="0010468F">
        <w:rPr>
          <w:rFonts w:eastAsia="Times New Roman" w:cstheme="minorHAnsi"/>
          <w:color w:val="000000"/>
          <w:sz w:val="24"/>
          <w:szCs w:val="24"/>
        </w:rPr>
        <w:t xml:space="preserve"> </w:t>
      </w:r>
      <w:r w:rsidR="008700C3" w:rsidRPr="0010468F">
        <w:rPr>
          <w:rFonts w:eastAsia="Times New Roman" w:cstheme="minorHAnsi"/>
          <w:color w:val="000000"/>
          <w:sz w:val="24"/>
          <w:szCs w:val="24"/>
        </w:rPr>
        <w:fldChar w:fldCharType="begin"/>
      </w:r>
      <w:r w:rsidR="005B1A42" w:rsidRPr="0010468F">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Oh</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2004)</w:t>
      </w:r>
      <w:r w:rsidR="008700C3" w:rsidRPr="0010468F">
        <w:rPr>
          <w:rFonts w:eastAsia="Times New Roman" w:cstheme="minorHAnsi"/>
          <w:color w:val="000000"/>
          <w:sz w:val="24"/>
          <w:szCs w:val="24"/>
        </w:rPr>
        <w:fldChar w:fldCharType="end"/>
      </w:r>
      <w:r w:rsidR="005B21CC" w:rsidRPr="0010468F">
        <w:rPr>
          <w:rFonts w:eastAsia="Times New Roman" w:cstheme="minorHAnsi"/>
          <w:color w:val="000000"/>
          <w:sz w:val="24"/>
          <w:szCs w:val="24"/>
        </w:rPr>
        <w:t xml:space="preserve">. </w:t>
      </w:r>
    </w:p>
    <w:p w14:paraId="05327BA0" w14:textId="3C8C3F53" w:rsidR="00A94542" w:rsidRPr="0010468F" w:rsidRDefault="00B643FF" w:rsidP="0010468F">
      <w:pPr>
        <w:spacing w:line="480" w:lineRule="auto"/>
        <w:ind w:firstLine="720"/>
        <w:rPr>
          <w:rFonts w:cstheme="minorHAnsi"/>
          <w:sz w:val="24"/>
          <w:szCs w:val="24"/>
        </w:rPr>
      </w:pPr>
      <w:r w:rsidRPr="0010468F">
        <w:rPr>
          <w:rFonts w:cstheme="minorHAnsi"/>
          <w:sz w:val="24"/>
          <w:szCs w:val="24"/>
        </w:rPr>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D96290" w:rsidRPr="0010468F">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p>
    <w:p w14:paraId="7D93D492" w14:textId="129B6CC9" w:rsidR="00B643FF" w:rsidRPr="0010468F" w:rsidRDefault="00B643FF" w:rsidP="0010468F">
      <w:pPr>
        <w:spacing w:line="480" w:lineRule="auto"/>
        <w:ind w:firstLine="720"/>
        <w:rPr>
          <w:rFonts w:cstheme="minorHAnsi"/>
          <w:sz w:val="24"/>
          <w:szCs w:val="24"/>
        </w:rPr>
      </w:pPr>
      <w:r w:rsidRPr="0010468F">
        <w:rPr>
          <w:rFonts w:cstheme="minorHAnsi"/>
          <w:sz w:val="24"/>
          <w:szCs w:val="24"/>
        </w:rPr>
        <w:lastRenderedPageBreak/>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proofErr w:type="spellStart"/>
      <w:r w:rsidR="00CE0259" w:rsidRPr="0010468F">
        <w:rPr>
          <w:rFonts w:eastAsia="Times New Roman" w:cstheme="minorHAnsi"/>
          <w:i/>
          <w:color w:val="000000"/>
          <w:sz w:val="24"/>
          <w:szCs w:val="24"/>
        </w:rPr>
        <w:t>Polycomb</w:t>
      </w:r>
      <w:proofErr w:type="spellEnd"/>
      <w:r w:rsidR="00CE0259" w:rsidRPr="0010468F">
        <w:rPr>
          <w:rFonts w:eastAsia="Times New Roman" w:cstheme="minorHAnsi"/>
          <w:i/>
          <w:color w:val="000000"/>
          <w:sz w:val="24"/>
          <w:szCs w:val="24"/>
        </w:rPr>
        <w:t xml:space="preserve">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AE1243" w:rsidRPr="0010468F">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 </w:instrTex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EN.CITE.DATA </w:instrText>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p>
    <w:p w14:paraId="38AFC5DF" w14:textId="7B277BFF"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C46F16" w:rsidRPr="0010468F">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 </w:instrTex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EN.CITE.DATA </w:instrText>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92DECFB" w:rsidR="00B643FF" w:rsidRPr="0010468F" w:rsidRDefault="00B643FF" w:rsidP="0010468F">
      <w:pPr>
        <w:spacing w:line="480" w:lineRule="auto"/>
        <w:ind w:firstLine="720"/>
        <w:rPr>
          <w:rFonts w:cstheme="minorHAnsi"/>
          <w:sz w:val="24"/>
          <w:szCs w:val="24"/>
        </w:rPr>
      </w:pPr>
      <w:r w:rsidRPr="0010468F">
        <w:rPr>
          <w:rFonts w:cstheme="minorHAnsi"/>
          <w:sz w:val="24"/>
          <w:szCs w:val="24"/>
        </w:rPr>
        <w:lastRenderedPageBreak/>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w:t>
      </w:r>
      <w:proofErr w:type="gramStart"/>
      <w:r w:rsidR="00534F2F" w:rsidRPr="0010468F">
        <w:rPr>
          <w:rFonts w:cstheme="minorHAnsi"/>
          <w:sz w:val="24"/>
          <w:szCs w:val="24"/>
        </w:rPr>
        <w:t xml:space="preserve">3.5%, </w:t>
      </w:r>
      <w:r w:rsidR="008965C2" w:rsidRPr="0010468F">
        <w:rPr>
          <w:rFonts w:cstheme="minorHAnsi"/>
          <w:sz w:val="24"/>
          <w:szCs w:val="24"/>
        </w:rPr>
        <w:t>and</w:t>
      </w:r>
      <w:proofErr w:type="gramEnd"/>
      <w:r w:rsidR="008965C2" w:rsidRPr="0010468F">
        <w:rPr>
          <w:rFonts w:cstheme="minorHAnsi"/>
          <w:sz w:val="24"/>
          <w:szCs w:val="24"/>
        </w:rPr>
        <w:t xml:space="preserve">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46AACCF3"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r>
      <w:r w:rsidR="003A396E" w:rsidRPr="0010468F">
        <w:rPr>
          <w:rFonts w:cstheme="minorHAnsi"/>
          <w:sz w:val="24"/>
          <w:szCs w:val="24"/>
        </w:rPr>
        <w:instrText xml:space="preserve"> ADDIN EN.CITE &lt;EndNote&gt;&lt;Cite&gt;&lt;Author&gt;Kwak&lt;/Author&gt;&lt;Year&gt;2012&lt;/Year&gt;&lt;RecNum&gt;60&lt;/RecNum&gt;&lt;DisplayText&gt;(&lt;style face="smallcaps"&gt;Kwak&lt;/style&gt;&lt;style face="italic"&gt; et al.&lt;/style&gt; 2012)&lt;/DisplayText&gt;&lt;record&gt;&lt;rec-number&gt;60&lt;/rec-number&gt;&lt;foreign-keys&gt;&lt;key app="EN" db-id="va0pxx22gt2sf2e25zsxw907aze2p2efv090" timestamp="1540403699"&gt;60&lt;/key&gt;&lt;key app="ENWeb" db-id=""&gt;0&lt;/key&gt;&lt;/foreign-keys&gt;&lt;ref-type name="Journal Article"&gt;17&lt;/ref-type&gt;&lt;contributors&gt;&lt;authors&gt;&lt;author&gt;Kwak, M.&lt;/author&gt;&lt;author&gt;Toro, O.&lt;/author&gt;&lt;author&gt;Debouck, D. G.&lt;/author&gt;&lt;author&gt;Gepts, P.&lt;/author&gt;&lt;/authors&gt;&lt;/contributors&gt;&lt;auth-address&gt;Department of Plant Sciences/MS1, Section of Crop and Ecosystem Sciences, University of California, Davis, 95616-8780, USA.&lt;/auth-address&gt;&lt;titles&gt;&lt;title&gt;Multiple origins of the determinate growth habit in domesticated common bean (Phaseolus vulgaris)&lt;/title&gt;&lt;secondary-title&gt;Ann Bot&lt;/secondary-title&gt;&lt;/titles&gt;&lt;periodical&gt;&lt;full-title&gt;Ann Bot&lt;/full-title&gt;&lt;/periodical&gt;&lt;pages&gt;1573-80&lt;/pages&gt;&lt;volume&gt;110&lt;/volume&gt;&lt;number&gt;8&lt;/number&gt;&lt;keywords&gt;&lt;keyword&gt;Arabidopsis Proteins/genetics&lt;/keyword&gt;&lt;keyword&gt;Base Sequence&lt;/keyword&gt;&lt;keyword&gt;Gene Pool&lt;/keyword&gt;&lt;keyword&gt;Genetic Variation/*genetics&lt;/keyword&gt;&lt;keyword&gt;Genotype&lt;/keyword&gt;&lt;keyword&gt;Haplotypes&lt;/keyword&gt;&lt;keyword&gt;Molecular Sequence Data&lt;/keyword&gt;&lt;keyword&gt;Phaseolus/*genetics/*growth &amp;amp; development&lt;/keyword&gt;&lt;keyword&gt;Phenotype&lt;/keyword&gt;&lt;keyword&gt;Plant Proteins/*genetics&lt;/keyword&gt;&lt;keyword&gt;Sequence Analysis, DNA&lt;/keyword&gt;&lt;/keywords&gt;&lt;dates&gt;&lt;year&gt;2012&lt;/year&gt;&lt;pub-dates&gt;&lt;date&gt;Dec&lt;/date&gt;&lt;/pub-dates&gt;&lt;/dates&gt;&lt;isbn&gt;1095-8290 (Electronic)&amp;#xD;0305-7364 (Linking)&lt;/isbn&gt;&lt;accession-num&gt;23019270&lt;/accession-num&gt;&lt;urls&gt;&lt;related-urls&gt;&lt;url&gt;https://www.ncbi.nlm.nih.gov/pubmed/23019270&lt;/url&gt;&lt;/related-urls&gt;&lt;/urls&gt;&lt;custom2&gt;PMC3503494&lt;/custom2&gt;&lt;electronic-resource-num&gt;10.1093/aob/mcs207&lt;/electronic-resource-num&gt;&lt;/record&gt;&lt;/Cite&gt;&lt;/EndNote&gt;</w:instrText>
      </w:r>
      <w:r w:rsidR="003A396E" w:rsidRPr="0010468F">
        <w:rPr>
          <w:rFonts w:cstheme="minorHAnsi"/>
          <w:sz w:val="24"/>
          <w:szCs w:val="24"/>
        </w:rPr>
        <w:fldChar w:fldCharType="separate"/>
      </w:r>
      <w:r w:rsidR="003A396E" w:rsidRPr="0010468F">
        <w:rPr>
          <w:rFonts w:cstheme="minorHAnsi"/>
          <w:noProof/>
          <w:sz w:val="24"/>
          <w:szCs w:val="24"/>
        </w:rPr>
        <w:t>(</w:t>
      </w:r>
      <w:r w:rsidR="003A396E" w:rsidRPr="0010468F">
        <w:rPr>
          <w:rFonts w:cstheme="minorHAnsi"/>
          <w:smallCaps/>
          <w:noProof/>
          <w:sz w:val="24"/>
          <w:szCs w:val="24"/>
        </w:rPr>
        <w:t>Kwak</w:t>
      </w:r>
      <w:r w:rsidR="003A396E" w:rsidRPr="0010468F">
        <w:rPr>
          <w:rFonts w:cstheme="minorHAnsi"/>
          <w:i/>
          <w:noProof/>
          <w:sz w:val="24"/>
          <w:szCs w:val="24"/>
        </w:rPr>
        <w:t xml:space="preserve"> et al.</w:t>
      </w:r>
      <w:r w:rsidR="003A396E" w:rsidRPr="0010468F">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 </w:instrTex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EN.CITE.DATA </w:instrText>
      </w:r>
      <w:r w:rsidR="00CE70F3" w:rsidRPr="0010468F">
        <w:rPr>
          <w:rFonts w:cstheme="minorHAnsi"/>
          <w:sz w:val="24"/>
          <w:szCs w:val="24"/>
        </w:rPr>
      </w:r>
      <w:r w:rsidR="00CE70F3" w:rsidRPr="0010468F">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lastRenderedPageBreak/>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p>
    <w:p w14:paraId="13719F92" w14:textId="3CB1A97E"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46"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47"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538D911B" w:rsidR="007A6701" w:rsidRPr="0010468F" w:rsidRDefault="00534F2F" w:rsidP="0010468F">
      <w:pPr>
        <w:spacing w:line="480" w:lineRule="auto"/>
        <w:ind w:firstLine="720"/>
        <w:rPr>
          <w:rFonts w:cstheme="minorHAnsi"/>
          <w:sz w:val="24"/>
          <w:szCs w:val="24"/>
        </w:rPr>
      </w:pPr>
      <w:r w:rsidRPr="0010468F">
        <w:rPr>
          <w:rFonts w:cstheme="minorHAnsi"/>
          <w:sz w:val="24"/>
          <w:szCs w:val="24"/>
        </w:rPr>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lastRenderedPageBreak/>
        <w:t>Phvul.001221100</w:t>
      </w:r>
      <w:r w:rsidR="00DF2B59" w:rsidRPr="0010468F">
        <w:rPr>
          <w:rFonts w:cstheme="minorHAnsi"/>
          <w:sz w:val="24"/>
          <w:szCs w:val="24"/>
        </w:rPr>
        <w:t>,</w:t>
      </w:r>
      <w:ins w:id="48" w:author="Alice MacQueen" w:date="2019-12-10T09:37:00Z">
        <w:r w:rsidR="00F90CDB">
          <w:rPr>
            <w:rFonts w:cstheme="minorHAnsi"/>
            <w:sz w:val="24"/>
            <w:szCs w:val="24"/>
          </w:rPr>
          <w:t xml:space="preserve"> found to be associated with days to flowering</w:t>
        </w:r>
        <w:r w:rsidR="00C003C0">
          <w:rPr>
            <w:rFonts w:cstheme="minorHAnsi"/>
            <w:sz w:val="24"/>
            <w:szCs w:val="24"/>
          </w:rPr>
          <w:t xml:space="preserve"> </w:t>
        </w:r>
      </w:ins>
      <w:r w:rsidR="00C003C0">
        <w:rPr>
          <w:rFonts w:cstheme="minorHAnsi"/>
          <w:sz w:val="24"/>
          <w:szCs w:val="24"/>
        </w:rPr>
        <w:fldChar w:fldCharType="begin"/>
      </w:r>
      <w:r w:rsidR="00C003C0">
        <w:rPr>
          <w:rFonts w:cstheme="minorHAnsi"/>
          <w:sz w:val="24"/>
          <w:szCs w:val="24"/>
        </w:rPr>
        <w: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db-id="va0pxx22gt2sf2e25zsxw907aze2p2efv090" timestamp="1540403683"&gt;57&lt;/key&gt;&lt;key app="ENWeb" db-id=""&gt;0&lt;/key&gt;&lt;/foreign-keys&gt;&lt;ref-type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Genome&lt;/secondary-title&gt;&lt;/titles&gt;&lt;periodical&gt;&lt;full-title&gt;The Plant Genome&lt;/full-title&gt;&lt;/periodical&gt;&lt;pages&gt;0&lt;/pages&gt;&lt;volume&gt;8&lt;/volume&gt;&lt;number&gt;2&lt;/number&gt;&lt;dates&gt;&lt;year&gt;2015&lt;/year&gt;&lt;/dates&gt;&lt;isbn&gt;1940-3372&lt;/isbn&gt;&lt;urls&gt;&lt;/urls&gt;&lt;electronic-resource-num&gt;10.3835/plantgenome2014.09.0059&lt;/electronic-resource-num&gt;&lt;/record&gt;&lt;/Cite&gt;&lt;/EndNote&gt;</w:instrText>
      </w:r>
      <w:r w:rsidR="00C003C0">
        <w:rPr>
          <w:rFonts w:cstheme="minorHAnsi"/>
          <w:sz w:val="24"/>
          <w:szCs w:val="24"/>
        </w:rPr>
        <w:fldChar w:fldCharType="separate"/>
      </w:r>
      <w:r w:rsidR="00C003C0">
        <w:rPr>
          <w:rFonts w:cstheme="minorHAnsi"/>
          <w:noProof/>
          <w:sz w:val="24"/>
          <w:szCs w:val="24"/>
        </w:rPr>
        <w:t>(</w:t>
      </w:r>
      <w:r w:rsidR="00C003C0" w:rsidRPr="00C003C0">
        <w:rPr>
          <w:rFonts w:cstheme="minorHAnsi"/>
          <w:smallCaps/>
          <w:noProof/>
          <w:sz w:val="24"/>
          <w:szCs w:val="24"/>
        </w:rPr>
        <w:t>Kamfwa</w:t>
      </w:r>
      <w:r w:rsidR="00C003C0" w:rsidRPr="00C003C0">
        <w:rPr>
          <w:rFonts w:cstheme="minorHAnsi"/>
          <w:i/>
          <w:noProof/>
          <w:sz w:val="24"/>
          <w:szCs w:val="24"/>
        </w:rPr>
        <w:t xml:space="preserve"> et al.</w:t>
      </w:r>
      <w:r w:rsidR="00C003C0">
        <w:rPr>
          <w:rFonts w:cstheme="minorHAnsi"/>
          <w:noProof/>
          <w:sz w:val="24"/>
          <w:szCs w:val="24"/>
        </w:rPr>
        <w:t xml:space="preserve"> 2015b)</w:t>
      </w:r>
      <w:r w:rsidR="00C003C0">
        <w:rPr>
          <w:rFonts w:cstheme="minorHAnsi"/>
          <w:sz w:val="24"/>
          <w:szCs w:val="24"/>
        </w:rPr>
        <w:fldChar w:fldCharType="end"/>
      </w:r>
      <w:ins w:id="49" w:author="Alice MacQueen" w:date="2019-12-10T09:37:00Z">
        <w:r w:rsidR="00F90CDB">
          <w:rPr>
            <w:rFonts w:cstheme="minorHAnsi"/>
            <w:sz w:val="24"/>
            <w:szCs w:val="24"/>
          </w:rPr>
          <w:t>, and</w:t>
        </w:r>
      </w:ins>
      <w:r w:rsidR="00DF2B59" w:rsidRPr="0010468F">
        <w:rPr>
          <w:rFonts w:cstheme="minorHAnsi"/>
          <w:sz w:val="24"/>
          <w:szCs w:val="24"/>
        </w:rPr>
        <w:t xml:space="preserve"> recently identified as the photoperiod sensitivity locus </w:t>
      </w:r>
      <w:proofErr w:type="spellStart"/>
      <w:r w:rsidR="00DF2B59" w:rsidRPr="0010468F">
        <w:rPr>
          <w:rFonts w:cstheme="minorHAnsi"/>
          <w:i/>
          <w:sz w:val="24"/>
          <w:szCs w:val="24"/>
        </w:rPr>
        <w:t>Ppd</w:t>
      </w:r>
      <w:proofErr w:type="spellEnd"/>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r>
      <w:r w:rsidR="00BB06E7">
        <w:rPr>
          <w:rFonts w:cstheme="minorHAnsi"/>
          <w:sz w:val="24"/>
          <w:szCs w:val="24"/>
        </w:rPr>
        <w:instrText xml:space="preserve"> ADDIN EN.CITE &lt;EndNote&gt;&lt;Cite&gt;&lt;Author&gt;Weller&lt;/Author&gt;&lt;Year&gt;2019&lt;/Year&gt;&lt;RecNum&gt;875&lt;/RecNum&gt;&lt;DisplayText&gt;(&lt;style face="smallcaps"&gt;Weller&lt;/style&gt;&lt;style face="italic"&gt; et al.&lt;/style&gt; 2019)&lt;/DisplayText&gt;&lt;record&gt;&lt;rec-number&gt;875&lt;/rec-number&gt;&lt;foreign-keys&gt;&lt;key app="EN" db-id="va0pxx22gt2sf2e25zsxw907aze2p2efv090" timestamp="1560186262"&gt;875&lt;/key&gt;&lt;/foreign-keys&gt;&lt;ref-type name="Journal Article"&gt;17&lt;/ref-type&gt;&lt;contributors&gt;&lt;authors&gt;&lt;author&gt;Weller, James L.&lt;/author&gt;&lt;author&gt;Vander Schoor, Jacqueline K.&lt;/author&gt;&lt;author&gt;Perez-Wright, Emilie C.&lt;/author&gt;&lt;author&gt;Hecht, Valérie&lt;/author&gt;&lt;author&gt;González, Ana M.&lt;/author&gt;&lt;author&gt;Capel, Carmen&lt;/author&gt;&lt;author&gt;Yuste-Lisbona, Fernando J.&lt;/author&gt;&lt;author&gt;Lozano, Rafael&lt;/author&gt;&lt;author&gt;Santalla, Marta&lt;/author&gt;&lt;/authors&gt;&lt;/contributors&gt;&lt;titles&gt;&lt;title&gt;Parallel origins of photoperiod adaptation following dual domestications of common bean&lt;/title&gt;&lt;secondary-title&gt;Journal of Experimental Botany&lt;/secondary-title&gt;&lt;/titles&gt;&lt;periodical&gt;&lt;full-title&gt;Journal of Experimental Botany&lt;/full-title&gt;&lt;/periodical&gt;&lt;pages&gt;1209-1219&lt;/pages&gt;&lt;volume&gt;70&lt;/volume&gt;&lt;number&gt;4&lt;/number&gt;&lt;dates&gt;&lt;year&gt;2019&lt;/year&gt;&lt;/dates&gt;&lt;isbn&gt;0022-0957&lt;/isbn&gt;&lt;urls&gt;&lt;related-urls&gt;&lt;url&gt;https://doi.org/10.1093/jxb/ery455&lt;/url&gt;&lt;/related-urls&gt;&lt;/urls&gt;&lt;electronic-resource-num&gt;10.1093/jxb/ery455&lt;/electronic-resource-num&gt;&lt;access-date&gt;6/10/2019&lt;/access-date&gt;&lt;/record&gt;&lt;/Cite&gt;&lt;/EndNote&gt;</w:instrText>
      </w:r>
      <w:r w:rsidR="00DF2B59" w:rsidRPr="0010468F">
        <w:rPr>
          <w:rFonts w:cstheme="minorHAnsi"/>
          <w:sz w:val="24"/>
          <w:szCs w:val="24"/>
        </w:rPr>
        <w:fldChar w:fldCharType="separate"/>
      </w:r>
      <w:r w:rsidR="00BB06E7">
        <w:rPr>
          <w:rFonts w:cstheme="minorHAnsi"/>
          <w:noProof/>
          <w:sz w:val="24"/>
          <w:szCs w:val="24"/>
        </w:rPr>
        <w:t>(</w:t>
      </w:r>
      <w:r w:rsidR="00BB06E7" w:rsidRPr="00BB06E7">
        <w:rPr>
          <w:rFonts w:cstheme="minorHAnsi"/>
          <w:smallCaps/>
          <w:noProof/>
          <w:sz w:val="24"/>
          <w:szCs w:val="24"/>
        </w:rPr>
        <w:t>Weller</w:t>
      </w:r>
      <w:r w:rsidR="00BB06E7" w:rsidRPr="00BB06E7">
        <w:rPr>
          <w:rFonts w:cstheme="minorHAnsi"/>
          <w:i/>
          <w:noProof/>
          <w:sz w:val="24"/>
          <w:szCs w:val="24"/>
        </w:rPr>
        <w:t xml:space="preserve"> et al.</w:t>
      </w:r>
      <w:r w:rsidR="00BB06E7">
        <w:rPr>
          <w:rFonts w:cstheme="minorHAnsi"/>
          <w:noProof/>
          <w:sz w:val="24"/>
          <w:szCs w:val="24"/>
        </w:rPr>
        <w:t xml:space="preserve">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photomorphogenesis and responses to biotic and abiotic stresses </w:t>
      </w:r>
      <w:r w:rsidR="00EE1888" w:rsidRPr="0010468F">
        <w:rPr>
          <w:rFonts w:cstheme="minorHAnsi"/>
          <w:sz w:val="24"/>
          <w:szCs w:val="24"/>
        </w:rPr>
        <w:fldChar w:fldCharType="begin"/>
      </w:r>
      <w:r w:rsidR="00EE1888" w:rsidRPr="0010468F">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 xml:space="preserve">expressed in young </w:t>
      </w:r>
      <w:proofErr w:type="spellStart"/>
      <w:r w:rsidR="00F33D6E" w:rsidRPr="0010468F">
        <w:rPr>
          <w:rFonts w:cstheme="minorHAnsi"/>
          <w:sz w:val="24"/>
          <w:szCs w:val="24"/>
        </w:rPr>
        <w:t>trifol</w:t>
      </w:r>
      <w:r w:rsidR="009D3207" w:rsidRPr="0010468F">
        <w:rPr>
          <w:rFonts w:cstheme="minorHAnsi"/>
          <w:sz w:val="24"/>
          <w:szCs w:val="24"/>
        </w:rPr>
        <w:t>i</w:t>
      </w:r>
      <w:r w:rsidR="00F33D6E" w:rsidRPr="0010468F">
        <w:rPr>
          <w:rFonts w:cstheme="minorHAnsi"/>
          <w:sz w:val="24"/>
          <w:szCs w:val="24"/>
        </w:rPr>
        <w:t>ates</w:t>
      </w:r>
      <w:proofErr w:type="spellEnd"/>
      <w:r w:rsidR="00F33D6E" w:rsidRPr="0010468F">
        <w:rPr>
          <w:rFonts w:cstheme="minorHAnsi"/>
          <w:sz w:val="24"/>
          <w:szCs w:val="24"/>
        </w:rPr>
        <w:t>,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33D6E" w:rsidRPr="0010468F">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72B53A7"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877261"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w:t>
      </w:r>
      <w:r w:rsidR="00DB7273" w:rsidRPr="0010468F">
        <w:rPr>
          <w:rFonts w:cstheme="minorHAnsi"/>
          <w:sz w:val="24"/>
          <w:szCs w:val="24"/>
        </w:rPr>
        <w:lastRenderedPageBreak/>
        <w:t xml:space="preserve">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50" w:author="MacQueen, Alice H" w:date="2019-12-09T12:28:00Z">
        <w:r w:rsidR="00DB7273" w:rsidRPr="0010468F" w:rsidDel="00326FAA">
          <w:rPr>
            <w:rFonts w:eastAsia="Times New Roman" w:cstheme="minorHAnsi"/>
            <w:color w:val="000000"/>
            <w:sz w:val="24"/>
            <w:szCs w:val="24"/>
          </w:rPr>
          <w:delText>early on</w:delText>
        </w:r>
      </w:del>
      <w:ins w:id="51"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771A6D53" w:rsidR="004C0FDC" w:rsidRPr="0010468F" w:rsidRDefault="00250F80" w:rsidP="0010468F">
      <w:pPr>
        <w:spacing w:line="480" w:lineRule="auto"/>
        <w:ind w:firstLine="720"/>
        <w:rPr>
          <w:rFonts w:cstheme="minorHAnsi"/>
          <w:sz w:val="24"/>
          <w:szCs w:val="24"/>
        </w:rPr>
      </w:pPr>
      <w:r w:rsidRPr="0010468F">
        <w:rPr>
          <w:rFonts w:cstheme="minorHAnsi"/>
          <w:sz w:val="24"/>
          <w:szCs w:val="24"/>
        </w:rPr>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 </w:instrTex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EN.CITE.DATA </w:instrText>
      </w:r>
      <w:r w:rsidR="004C0FDC" w:rsidRPr="0010468F">
        <w:rPr>
          <w:rFonts w:cstheme="minorHAnsi"/>
          <w:sz w:val="24"/>
          <w:szCs w:val="24"/>
        </w:rPr>
      </w:r>
      <w:r w:rsidR="004C0FDC" w:rsidRPr="0010468F">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w:t>
      </w:r>
      <w:r w:rsidR="00AE7167" w:rsidRPr="0010468F">
        <w:rPr>
          <w:rFonts w:cstheme="minorHAnsi"/>
          <w:sz w:val="24"/>
          <w:szCs w:val="24"/>
        </w:rPr>
        <w:lastRenderedPageBreak/>
        <w:t xml:space="preserve">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stronger 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3380F639"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 </w:instrTex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EN.CITE.DATA </w:instrText>
      </w:r>
      <w:r w:rsidR="007E7420" w:rsidRPr="0010468F">
        <w:rPr>
          <w:rFonts w:cstheme="minorHAnsi"/>
          <w:sz w:val="24"/>
          <w:szCs w:val="24"/>
        </w:rPr>
      </w:r>
      <w:r w:rsidR="007E7420" w:rsidRPr="0010468F">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w:t>
      </w:r>
      <w:r w:rsidR="0055285C" w:rsidRPr="0010468F">
        <w:rPr>
          <w:rFonts w:cstheme="minorHAnsi"/>
          <w:sz w:val="24"/>
          <w:szCs w:val="24"/>
        </w:rPr>
        <w:lastRenderedPageBreak/>
        <w:t xml:space="preserve">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CBB 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w:t>
      </w:r>
      <w:r w:rsidR="00617C99" w:rsidRPr="0010468F">
        <w:rPr>
          <w:rFonts w:cstheme="minorHAnsi"/>
          <w:sz w:val="24"/>
          <w:szCs w:val="24"/>
        </w:rPr>
        <w:lastRenderedPageBreak/>
        <w:t xml:space="preserve">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77DFB2B2"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 xml:space="preserve">Given our FDR of 10%, there were at least 30 </w:t>
      </w:r>
      <w:r w:rsidR="00A3596D" w:rsidRPr="0010468F">
        <w:rPr>
          <w:rFonts w:cstheme="minorHAnsi"/>
          <w:sz w:val="24"/>
          <w:szCs w:val="24"/>
        </w:rPr>
        <w:lastRenderedPageBreak/>
        <w:t>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narrow-sense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7C4B76E7"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A00300"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w:t>
      </w:r>
      <w:r w:rsidR="00A3596D" w:rsidRPr="0010468F">
        <w:rPr>
          <w:rFonts w:cstheme="minorHAnsi"/>
          <w:sz w:val="24"/>
          <w:szCs w:val="24"/>
        </w:rPr>
        <w:lastRenderedPageBreak/>
        <w:t xml:space="preserve">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A243E1" w:rsidRPr="0010468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6D5407" w:rsidRPr="0010468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A3596D" w:rsidRPr="0010468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52" w:author="Alice MacQueen" w:date="2019-12-10T09:47:00Z">
        <w:r w:rsidR="00164D99">
          <w:rPr>
            <w:rFonts w:eastAsia="Times New Roman" w:cstheme="minorHAnsi"/>
            <w:color w:val="000000"/>
            <w:sz w:val="24"/>
            <w:szCs w:val="24"/>
          </w:rPr>
          <w:t xml:space="preserve"> In common bean, a</w:t>
        </w:r>
      </w:ins>
      <w:ins w:id="53"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54"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55" w:author="Alice MacQueen" w:date="2019-12-10T09:49:00Z">
        <w:r w:rsidR="00A842BC">
          <w:rPr>
            <w:rFonts w:eastAsia="Times New Roman" w:cstheme="minorHAnsi"/>
            <w:color w:val="000000"/>
            <w:sz w:val="24"/>
            <w:szCs w:val="24"/>
          </w:rPr>
          <w:t>–</w:t>
        </w:r>
      </w:ins>
      <w:ins w:id="56" w:author="Alice MacQueen" w:date="2019-12-10T09:48:00Z">
        <w:r w:rsidR="0026545C">
          <w:rPr>
            <w:rFonts w:eastAsia="Times New Roman" w:cstheme="minorHAnsi"/>
            <w:color w:val="000000"/>
            <w:sz w:val="24"/>
            <w:szCs w:val="24"/>
          </w:rPr>
          <w:t xml:space="preserve"> </w:t>
        </w:r>
      </w:ins>
      <w:ins w:id="57" w:author="Alice MacQueen" w:date="2019-12-10T09:49:00Z">
        <w:r w:rsidR="00A842BC">
          <w:rPr>
            <w:rFonts w:eastAsia="Times New Roman" w:cstheme="minorHAnsi"/>
            <w:color w:val="000000"/>
            <w:sz w:val="24"/>
            <w:szCs w:val="24"/>
          </w:rPr>
          <w:t>a genomic region affecting determinacy, part of growth habit, would also affect the tra</w:t>
        </w:r>
      </w:ins>
      <w:ins w:id="58"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59"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60" w:author="Alice MacQueen" w:date="2019-12-10T09:50:00Z">
        <w:r w:rsidR="001F2325">
          <w:rPr>
            <w:rFonts w:cstheme="minorHAnsi"/>
            <w:sz w:val="24"/>
            <w:szCs w:val="24"/>
          </w:rPr>
          <w:t>.</w:t>
        </w:r>
      </w:ins>
      <w:ins w:id="61" w:author="Alice MacQueen" w:date="2019-12-10T09:46:00Z">
        <w:r w:rsidR="005204FF">
          <w:rPr>
            <w:rFonts w:eastAsia="Times New Roman" w:cstheme="minorHAnsi"/>
            <w:color w:val="000000"/>
            <w:sz w:val="24"/>
            <w:szCs w:val="24"/>
          </w:rPr>
          <w:t xml:space="preserve"> </w:t>
        </w:r>
      </w:ins>
      <w:del w:id="62"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7EBCB590"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We find</w:t>
      </w:r>
      <w:r w:rsidR="00140012" w:rsidRPr="0010468F">
        <w:rPr>
          <w:rFonts w:eastAsia="Times New Roman" w:cstheme="minorHAnsi"/>
          <w:color w:val="000000"/>
          <w:sz w:val="24"/>
          <w:szCs w:val="24"/>
        </w:rPr>
        <w:t xml:space="preserve"> two major genomic regions on Pv01 associated with many CDBN phenotypes (Figure 3b), which we suggest were major targets of selection by breeders for entries that match an ‘ideotype’ for common bean.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826245"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 </w:instrText>
      </w:r>
      <w:r w:rsidR="006F30FA"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EN.CITE.DATA </w:instrText>
      </w:r>
      <w:r w:rsidR="006F30FA" w:rsidRPr="0010468F">
        <w:rPr>
          <w:rFonts w:cstheme="minorHAnsi"/>
          <w:sz w:val="24"/>
          <w:szCs w:val="24"/>
        </w:rPr>
      </w:r>
      <w:r w:rsidR="006F30FA"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2F488A" w:rsidRPr="0010468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w:t>
      </w:r>
      <w:r w:rsidR="00291B10" w:rsidRPr="0010468F">
        <w:rPr>
          <w:rFonts w:cstheme="minorHAnsi"/>
          <w:sz w:val="24"/>
          <w:szCs w:val="24"/>
        </w:rPr>
        <w:lastRenderedPageBreak/>
        <w:t xml:space="preserve">harvest </w:t>
      </w:r>
      <w:r w:rsidR="00291B10" w:rsidRPr="0010468F">
        <w:rPr>
          <w:rFonts w:cstheme="minorHAnsi"/>
          <w:sz w:val="24"/>
          <w:szCs w:val="24"/>
        </w:rPr>
        <w:fldChar w:fldCharType="begin"/>
      </w:r>
      <w:r w:rsidR="00291B10" w:rsidRPr="0010468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085C89" w:rsidRPr="0010468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01E93858"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63"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A BLAST analysis of RAPD primers 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Pr="0010468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429A79C5"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xml:space="preserve">) was a major </w:t>
      </w:r>
      <w:r w:rsidRPr="0010468F">
        <w:rPr>
          <w:rFonts w:eastAsia="Times New Roman" w:cstheme="minorHAnsi"/>
          <w:color w:val="000000"/>
          <w:sz w:val="24"/>
          <w:szCs w:val="24"/>
        </w:rPr>
        <w:lastRenderedPageBreak/>
        <w:t>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Pr="0010468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64"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65"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76711646"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7A14C3"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E630E7" w:rsidRPr="0010468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w:t>
      </w:r>
      <w:r w:rsidR="00E630E7" w:rsidRPr="0010468F">
        <w:rPr>
          <w:rFonts w:cstheme="minorHAnsi"/>
          <w:noProof/>
          <w:sz w:val="24"/>
          <w:szCs w:val="24"/>
        </w:rPr>
        <w:lastRenderedPageBreak/>
        <w:t>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 </w:instrTex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EN.CITE.DATA </w:instrText>
      </w:r>
      <w:r w:rsidRPr="0010468F">
        <w:rPr>
          <w:rFonts w:cstheme="minorHAnsi"/>
          <w:sz w:val="24"/>
          <w:szCs w:val="24"/>
        </w:rPr>
      </w:r>
      <w:r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lastRenderedPageBreak/>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249C8ACA"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lastRenderedPageBreak/>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proofErr w:type="spell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w:t>
            </w:r>
            <w:bookmarkStart w:id="66" w:name="_GoBack"/>
            <w:bookmarkEnd w:id="66"/>
            <w:r w:rsidRPr="0010468F">
              <w:rPr>
                <w:rFonts w:eastAsia="Times New Roman" w:cstheme="minorHAnsi"/>
                <w:color w:val="000000"/>
                <w:sz w:val="24"/>
                <w:szCs w:val="24"/>
              </w:rPr>
              <w:t>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540C3356"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w:t>
      </w:r>
      <w:proofErr w:type="spellStart"/>
      <w:r w:rsidRPr="0010468F">
        <w:rPr>
          <w:rFonts w:cstheme="minorHAnsi"/>
          <w:sz w:val="24"/>
          <w:szCs w:val="24"/>
        </w:rPr>
        <w:t>rrBLUP</w:t>
      </w:r>
      <w:proofErr w:type="spellEnd"/>
      <w:r w:rsidRPr="0010468F">
        <w:rPr>
          <w:rFonts w:cstheme="minorHAnsi"/>
          <w:sz w:val="24"/>
          <w:szCs w:val="24"/>
        </w:rPr>
        <w:t xml:space="preserve">.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w:t>
      </w:r>
      <w:del w:id="67" w:author="MacQueen, Alice H" w:date="2019-12-09T15:10:00Z">
        <w:r w:rsidRPr="0010468F" w:rsidDel="00EF0172">
          <w:rPr>
            <w:rFonts w:cstheme="minorHAnsi"/>
            <w:sz w:val="24"/>
            <w:szCs w:val="24"/>
          </w:rPr>
          <w:delText xml:space="preserve">narrow </w:delText>
        </w:r>
      </w:del>
      <w:ins w:id="68"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17BEA25B" w14:textId="77777777" w:rsidR="00C003C0" w:rsidRPr="00C003C0" w:rsidRDefault="002B28C3" w:rsidP="00C003C0">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C003C0" w:rsidRPr="00C003C0">
        <w:t>Adams, M. W., 1982 Plant architecture and yield breeding in Phaseolus vulgaris L. Iowa State J. Res 56</w:t>
      </w:r>
      <w:r w:rsidR="00C003C0" w:rsidRPr="00C003C0">
        <w:rPr>
          <w:b/>
        </w:rPr>
        <w:t>:</w:t>
      </w:r>
      <w:r w:rsidR="00C003C0" w:rsidRPr="00C003C0">
        <w:t xml:space="preserve"> 225-254.</w:t>
      </w:r>
    </w:p>
    <w:p w14:paraId="649D33C3" w14:textId="77777777" w:rsidR="00C003C0" w:rsidRPr="00C003C0" w:rsidRDefault="00C003C0" w:rsidP="00C003C0">
      <w:pPr>
        <w:pStyle w:val="EndNoteBibliography"/>
        <w:spacing w:after="0"/>
        <w:ind w:left="720" w:hanging="720"/>
      </w:pPr>
      <w:r w:rsidRPr="00C003C0">
        <w:t xml:space="preserve">Annicchiarico, P., 2002 </w:t>
      </w:r>
      <w:r w:rsidRPr="00C003C0">
        <w:rPr>
          <w:i/>
        </w:rPr>
        <w:t>Genotype x Environment Interactions - Challenges and Opportunities for Plant Breeding and Cultivar Recommendations</w:t>
      </w:r>
      <w:r w:rsidRPr="00C003C0">
        <w:t>. FOOD AND AGRICULTURE ORGANIZATION OF THE UNITED NATIONS.</w:t>
      </w:r>
    </w:p>
    <w:p w14:paraId="573D2B32" w14:textId="77777777" w:rsidR="00C003C0" w:rsidRPr="00C003C0" w:rsidRDefault="00C003C0" w:rsidP="00C003C0">
      <w:pPr>
        <w:pStyle w:val="EndNoteBibliography"/>
        <w:spacing w:after="0"/>
        <w:ind w:left="720" w:hanging="720"/>
      </w:pPr>
      <w:r w:rsidRPr="00C003C0">
        <w:t>Atwell, S., Y. S. Huang, B. J. Vilhjalmsson, G. Willems, M. Horton</w:t>
      </w:r>
      <w:r w:rsidRPr="00C003C0">
        <w:rPr>
          <w:i/>
        </w:rPr>
        <w:t xml:space="preserve"> et al.</w:t>
      </w:r>
      <w:r w:rsidRPr="00C003C0">
        <w:t>, 2010 Genome-wide association study of 107 phenotypes in Arabidopsis thaliana inbred lines. Nature 465</w:t>
      </w:r>
      <w:r w:rsidRPr="00C003C0">
        <w:rPr>
          <w:b/>
        </w:rPr>
        <w:t>:</w:t>
      </w:r>
      <w:r w:rsidRPr="00C003C0">
        <w:t xml:space="preserve"> 627-631.</w:t>
      </w:r>
    </w:p>
    <w:p w14:paraId="4003E5DA" w14:textId="77777777" w:rsidR="00C003C0" w:rsidRPr="00C003C0" w:rsidRDefault="00C003C0" w:rsidP="00C003C0">
      <w:pPr>
        <w:pStyle w:val="EndNoteBibliography"/>
        <w:spacing w:after="0"/>
        <w:ind w:left="720" w:hanging="720"/>
      </w:pPr>
      <w:r w:rsidRPr="00C003C0">
        <w:t>Ballantyne, B., 1978 The genetic bases of resistance to rust, caused by Uromyces appendiculatus in beans (Phaseolus vulgaris), pp. University of Sydney, Australia.</w:t>
      </w:r>
    </w:p>
    <w:p w14:paraId="0B8D96E8" w14:textId="77777777" w:rsidR="00C003C0" w:rsidRPr="00C003C0" w:rsidRDefault="00C003C0" w:rsidP="00C003C0">
      <w:pPr>
        <w:pStyle w:val="EndNoteBibliography"/>
        <w:spacing w:after="0"/>
        <w:ind w:left="720" w:hanging="720"/>
      </w:pPr>
      <w:r w:rsidRPr="00C003C0">
        <w:t>Bowman, D. T., 1998 Using Crop Performance Data to Select Hybrids and Varieties. Journal of Production Agriculture 11</w:t>
      </w:r>
      <w:r w:rsidRPr="00C003C0">
        <w:rPr>
          <w:b/>
        </w:rPr>
        <w:t>:</w:t>
      </w:r>
      <w:r w:rsidRPr="00C003C0">
        <w:t xml:space="preserve"> 256-259.</w:t>
      </w:r>
    </w:p>
    <w:p w14:paraId="08E71D14" w14:textId="77777777" w:rsidR="00C003C0" w:rsidRPr="00C003C0" w:rsidRDefault="00C003C0" w:rsidP="00C003C0">
      <w:pPr>
        <w:pStyle w:val="EndNoteBibliography"/>
        <w:spacing w:after="0"/>
        <w:ind w:left="720" w:hanging="720"/>
      </w:pPr>
      <w:r w:rsidRPr="00C003C0">
        <w:t>Cernac, A., C. Lincoln, D. Lammer and M. Estelle, 1997 The SAR1 gene of Arabidopsis acts downstream of the AXR1 gene in auxin response. Development 124</w:t>
      </w:r>
      <w:r w:rsidRPr="00C003C0">
        <w:rPr>
          <w:b/>
        </w:rPr>
        <w:t>:</w:t>
      </w:r>
      <w:r w:rsidRPr="00C003C0">
        <w:t xml:space="preserve"> 1583-1591.</w:t>
      </w:r>
    </w:p>
    <w:p w14:paraId="4A845CD1" w14:textId="77777777" w:rsidR="00C003C0" w:rsidRPr="00C003C0" w:rsidRDefault="00C003C0" w:rsidP="00C003C0">
      <w:pPr>
        <w:pStyle w:val="EndNoteBibliography"/>
        <w:spacing w:after="0"/>
        <w:ind w:left="720" w:hanging="720"/>
      </w:pPr>
      <w:r w:rsidRPr="00C003C0">
        <w:t>Cichy, K. A., T. G. Porch, J. S. Beaver, P. Cregan, D. Fourie</w:t>
      </w:r>
      <w:r w:rsidRPr="00C003C0">
        <w:rPr>
          <w:i/>
        </w:rPr>
        <w:t xml:space="preserve"> et al.</w:t>
      </w:r>
      <w:r w:rsidRPr="00C003C0">
        <w:t>, 2015 A Diversity Panel for Andean Bean Improvement. Crop Science 55</w:t>
      </w:r>
      <w:r w:rsidRPr="00C003C0">
        <w:rPr>
          <w:b/>
        </w:rPr>
        <w:t>:</w:t>
      </w:r>
      <w:r w:rsidRPr="00C003C0">
        <w:t xml:space="preserve"> 2149.</w:t>
      </w:r>
    </w:p>
    <w:p w14:paraId="50113D8C" w14:textId="77777777" w:rsidR="00C003C0" w:rsidRPr="00C003C0" w:rsidRDefault="00C003C0" w:rsidP="00C003C0">
      <w:pPr>
        <w:pStyle w:val="EndNoteBibliography"/>
        <w:spacing w:after="0"/>
        <w:ind w:left="720" w:hanging="720"/>
      </w:pPr>
      <w:r w:rsidRPr="00C003C0">
        <w:t>Dash, S., J. D. Campbell, E. K. Cannon, A. M. Cleary, W. Huang</w:t>
      </w:r>
      <w:r w:rsidRPr="00C003C0">
        <w:rPr>
          <w:i/>
        </w:rPr>
        <w:t xml:space="preserve"> et al.</w:t>
      </w:r>
      <w:r w:rsidRPr="00C003C0">
        <w:t>, 2016 Legume information system (LegumeInfo.org): a key component of a set of federated data resources for the legume family. Nucleic Acids Res 44</w:t>
      </w:r>
      <w:r w:rsidRPr="00C003C0">
        <w:rPr>
          <w:b/>
        </w:rPr>
        <w:t>:</w:t>
      </w:r>
      <w:r w:rsidRPr="00C003C0">
        <w:t xml:space="preserve"> D1181-1188.</w:t>
      </w:r>
    </w:p>
    <w:p w14:paraId="2715EB46" w14:textId="77777777" w:rsidR="00C003C0" w:rsidRPr="00C003C0" w:rsidRDefault="00C003C0" w:rsidP="00C003C0">
      <w:pPr>
        <w:pStyle w:val="EndNoteBibliography"/>
        <w:spacing w:after="0"/>
        <w:ind w:left="720" w:hanging="720"/>
      </w:pPr>
      <w:r w:rsidRPr="00C003C0">
        <w:t>de Lucas, M., L. Pu, G. Turco, A. Gaudinier, A. K. Morao</w:t>
      </w:r>
      <w:r w:rsidRPr="00C003C0">
        <w:rPr>
          <w:i/>
        </w:rPr>
        <w:t xml:space="preserve"> et al.</w:t>
      </w:r>
      <w:r w:rsidRPr="00C003C0">
        <w:t>, 2016 Transcriptional Regulation of Arabidopsis Polycomb Repressive Complex 2 Coordinates Cell-Type Proliferation and Differentiation. The Plant Cell 28</w:t>
      </w:r>
      <w:r w:rsidRPr="00C003C0">
        <w:rPr>
          <w:b/>
        </w:rPr>
        <w:t>:</w:t>
      </w:r>
      <w:r w:rsidRPr="00C003C0">
        <w:t xml:space="preserve"> 2616-2631.</w:t>
      </w:r>
    </w:p>
    <w:p w14:paraId="190E7655" w14:textId="77777777" w:rsidR="00C003C0" w:rsidRPr="00C003C0" w:rsidRDefault="00C003C0" w:rsidP="00C003C0">
      <w:pPr>
        <w:pStyle w:val="EndNoteBibliography"/>
        <w:spacing w:after="0"/>
        <w:ind w:left="720" w:hanging="720"/>
      </w:pPr>
      <w:r w:rsidRPr="00C003C0">
        <w:t>Desai, M., P. Rangarajan, J. L. Donahue, S. P. Williams, E. S. Land</w:t>
      </w:r>
      <w:r w:rsidRPr="00C003C0">
        <w:rPr>
          <w:i/>
        </w:rPr>
        <w:t xml:space="preserve"> et al.</w:t>
      </w:r>
      <w:r w:rsidRPr="00C003C0">
        <w:t>, 2014 Two inositol hexakisphosphate kinases drive inositol pyrophosphate synthesis in plants. The Plant Journal 80</w:t>
      </w:r>
      <w:r w:rsidRPr="00C003C0">
        <w:rPr>
          <w:b/>
        </w:rPr>
        <w:t>:</w:t>
      </w:r>
      <w:r w:rsidRPr="00C003C0">
        <w:t xml:space="preserve"> 642-653.</w:t>
      </w:r>
    </w:p>
    <w:p w14:paraId="2048483E" w14:textId="77777777" w:rsidR="00C003C0" w:rsidRPr="00C003C0" w:rsidRDefault="00C003C0" w:rsidP="00C003C0">
      <w:pPr>
        <w:pStyle w:val="EndNoteBibliography"/>
        <w:spacing w:after="0"/>
        <w:ind w:left="720" w:hanging="720"/>
      </w:pPr>
      <w:r w:rsidRPr="00C003C0">
        <w:t>Donald, C. t., 1968 The breeding of crop ideotypes. Euphytica 17</w:t>
      </w:r>
      <w:r w:rsidRPr="00C003C0">
        <w:rPr>
          <w:b/>
        </w:rPr>
        <w:t>:</w:t>
      </w:r>
      <w:r w:rsidRPr="00C003C0">
        <w:t xml:space="preserve"> 385-403.</w:t>
      </w:r>
    </w:p>
    <w:p w14:paraId="55D0D85D" w14:textId="77777777" w:rsidR="00C003C0" w:rsidRPr="00C003C0" w:rsidRDefault="00C003C0" w:rsidP="00C003C0">
      <w:pPr>
        <w:pStyle w:val="EndNoteBibliography"/>
        <w:spacing w:after="0"/>
        <w:ind w:left="720" w:hanging="720"/>
      </w:pPr>
      <w:r w:rsidRPr="00C003C0">
        <w:t>Duitama, J., J. C. Quintero, D. F. Cruz, C. Quintero, G. Hubmann</w:t>
      </w:r>
      <w:r w:rsidRPr="00C003C0">
        <w:rPr>
          <w:i/>
        </w:rPr>
        <w:t xml:space="preserve"> et al.</w:t>
      </w:r>
      <w:r w:rsidRPr="00C003C0">
        <w:t>, 2014 An integrated framework for discovery and genotyping of genomic variants from high-throughput sequencing experiments. Nucleic Acids Research 42</w:t>
      </w:r>
      <w:r w:rsidRPr="00C003C0">
        <w:rPr>
          <w:b/>
        </w:rPr>
        <w:t>:</w:t>
      </w:r>
      <w:r w:rsidRPr="00C003C0">
        <w:t xml:space="preserve"> e44-e44.</w:t>
      </w:r>
    </w:p>
    <w:p w14:paraId="27245D6B" w14:textId="77777777" w:rsidR="00C003C0" w:rsidRPr="00C003C0" w:rsidRDefault="00C003C0" w:rsidP="00C003C0">
      <w:pPr>
        <w:pStyle w:val="EndNoteBibliography"/>
        <w:spacing w:after="0"/>
        <w:ind w:left="720" w:hanging="720"/>
      </w:pPr>
      <w:r w:rsidRPr="00C003C0">
        <w:t>Eckert, F., H. Kandel, B. Johnson, G. Rojas-Cifuentes, C. Deplazes</w:t>
      </w:r>
      <w:r w:rsidRPr="00C003C0">
        <w:rPr>
          <w:i/>
        </w:rPr>
        <w:t xml:space="preserve"> et al.</w:t>
      </w:r>
      <w:r w:rsidRPr="00C003C0">
        <w:t>, 2011 Seed Yield and Loss of Dry Bean Cultivars under Conventional and Direct Harvest. Agronomy Journal 103</w:t>
      </w:r>
      <w:r w:rsidRPr="00C003C0">
        <w:rPr>
          <w:b/>
        </w:rPr>
        <w:t>:</w:t>
      </w:r>
      <w:r w:rsidRPr="00C003C0">
        <w:t xml:space="preserve"> 129.</w:t>
      </w:r>
    </w:p>
    <w:p w14:paraId="74944ACB" w14:textId="667F0ED9" w:rsidR="00C003C0" w:rsidRPr="00C003C0" w:rsidRDefault="00C003C0" w:rsidP="00C003C0">
      <w:pPr>
        <w:pStyle w:val="EndNoteBibliography"/>
        <w:spacing w:after="0"/>
        <w:ind w:left="720" w:hanging="720"/>
      </w:pPr>
      <w:r w:rsidRPr="00C003C0">
        <w:t xml:space="preserve">FAOSTAT, 2015 Food and Agriculture Organization of the United Nations, pp., </w:t>
      </w:r>
      <w:hyperlink r:id="rId31" w:history="1">
        <w:r w:rsidRPr="00C003C0">
          <w:rPr>
            <w:rStyle w:val="Hyperlink"/>
          </w:rPr>
          <w:t>http://faostat3.fao.org/</w:t>
        </w:r>
      </w:hyperlink>
      <w:r w:rsidRPr="00C003C0">
        <w:t xml:space="preserve"> </w:t>
      </w:r>
    </w:p>
    <w:p w14:paraId="214E7E9D" w14:textId="77777777" w:rsidR="00C003C0" w:rsidRPr="00C003C0" w:rsidRDefault="00C003C0" w:rsidP="00C003C0">
      <w:pPr>
        <w:pStyle w:val="EndNoteBibliography"/>
        <w:spacing w:after="0"/>
        <w:ind w:left="720" w:hanging="720"/>
      </w:pPr>
      <w:r w:rsidRPr="00C003C0">
        <w:t>Graybosch, R. A., and C. J. Peterson, 2010 Genetic Improvement in Winter Wheat Yields in the Great Plains of North America, 1959–2008. Crop Science 50</w:t>
      </w:r>
      <w:r w:rsidRPr="00C003C0">
        <w:rPr>
          <w:b/>
        </w:rPr>
        <w:t>:</w:t>
      </w:r>
      <w:r w:rsidRPr="00C003C0">
        <w:t xml:space="preserve"> 1882.</w:t>
      </w:r>
    </w:p>
    <w:p w14:paraId="4BE7B3EF" w14:textId="77777777" w:rsidR="00C003C0" w:rsidRPr="00C003C0" w:rsidRDefault="00C003C0" w:rsidP="00C003C0">
      <w:pPr>
        <w:pStyle w:val="EndNoteBibliography"/>
        <w:spacing w:after="0"/>
        <w:ind w:left="720" w:hanging="720"/>
      </w:pPr>
      <w:r w:rsidRPr="00C003C0">
        <w:t>Gu, W., J. Zhu, D. H. Wallace, S. P. Singh and N. F. Weeden, 1998 Analysis of genes controlling photoperiod sensitivity in common bean using DNA markers. Euphytica 102</w:t>
      </w:r>
      <w:r w:rsidRPr="00C003C0">
        <w:rPr>
          <w:b/>
        </w:rPr>
        <w:t>:</w:t>
      </w:r>
      <w:r w:rsidRPr="00C003C0">
        <w:t xml:space="preserve"> 125-132.</w:t>
      </w:r>
    </w:p>
    <w:p w14:paraId="1730E822" w14:textId="77777777" w:rsidR="00C003C0" w:rsidRPr="00C003C0" w:rsidRDefault="00C003C0" w:rsidP="00C003C0">
      <w:pPr>
        <w:pStyle w:val="EndNoteBibliography"/>
        <w:spacing w:after="0"/>
        <w:ind w:left="720" w:hanging="720"/>
      </w:pPr>
      <w:r w:rsidRPr="00C003C0">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C003C0">
        <w:rPr>
          <w:b/>
        </w:rPr>
        <w:t>:</w:t>
      </w:r>
      <w:r w:rsidRPr="00C003C0">
        <w:t xml:space="preserve"> 125-126.</w:t>
      </w:r>
    </w:p>
    <w:p w14:paraId="11971331" w14:textId="77777777" w:rsidR="00C003C0" w:rsidRPr="00C003C0" w:rsidRDefault="00C003C0" w:rsidP="00C003C0">
      <w:pPr>
        <w:pStyle w:val="EndNoteBibliography"/>
        <w:spacing w:after="0"/>
        <w:ind w:left="720" w:hanging="720"/>
      </w:pPr>
      <w:r w:rsidRPr="00C003C0">
        <w:t>Hamblin, M. T., T. J. Close, P. R. Bhat, S. Chao, J. G. Kling</w:t>
      </w:r>
      <w:r w:rsidRPr="00C003C0">
        <w:rPr>
          <w:i/>
        </w:rPr>
        <w:t xml:space="preserve"> et al.</w:t>
      </w:r>
      <w:r w:rsidRPr="00C003C0">
        <w:t>, 2010 Population Structure and Linkage Disequilibrium in U.S. Barley Germplasm: Implications for Association Mapping. Crop Science 50</w:t>
      </w:r>
      <w:r w:rsidRPr="00C003C0">
        <w:rPr>
          <w:b/>
        </w:rPr>
        <w:t>:</w:t>
      </w:r>
      <w:r w:rsidRPr="00C003C0">
        <w:t xml:space="preserve"> 556-566.</w:t>
      </w:r>
    </w:p>
    <w:p w14:paraId="2FAA4906" w14:textId="77777777" w:rsidR="00C003C0" w:rsidRPr="00C003C0" w:rsidRDefault="00C003C0" w:rsidP="00C003C0">
      <w:pPr>
        <w:pStyle w:val="EndNoteBibliography"/>
        <w:spacing w:after="0"/>
        <w:ind w:left="720" w:hanging="720"/>
      </w:pPr>
      <w:r w:rsidRPr="00C003C0">
        <w:t>Hancock, A. M., B. Brachi, N. Faure, M. W. Horton, L. B. Jarymowycz</w:t>
      </w:r>
      <w:r w:rsidRPr="00C003C0">
        <w:rPr>
          <w:i/>
        </w:rPr>
        <w:t xml:space="preserve"> et al.</w:t>
      </w:r>
      <w:r w:rsidRPr="00C003C0">
        <w:t>, 2011 Adaptation to climate across the Arabidopsis thaliana genome. Science 334</w:t>
      </w:r>
      <w:r w:rsidRPr="00C003C0">
        <w:rPr>
          <w:b/>
        </w:rPr>
        <w:t>:</w:t>
      </w:r>
      <w:r w:rsidRPr="00C003C0">
        <w:t xml:space="preserve"> 83-86.</w:t>
      </w:r>
    </w:p>
    <w:p w14:paraId="4379578C" w14:textId="77777777" w:rsidR="00C003C0" w:rsidRPr="00C003C0" w:rsidRDefault="00C003C0" w:rsidP="00C003C0">
      <w:pPr>
        <w:pStyle w:val="EndNoteBibliography"/>
        <w:spacing w:after="0"/>
        <w:ind w:left="720" w:hanging="720"/>
      </w:pPr>
      <w:r w:rsidRPr="00C003C0">
        <w:lastRenderedPageBreak/>
        <w:t xml:space="preserve">Hedges, L. V., and I. Olkin, 1985 CHAPTER 5 - Estimation of a Single Effect Size: Parametric and Nonparametric Methods, pp. 75-106 in </w:t>
      </w:r>
      <w:r w:rsidRPr="00C003C0">
        <w:rPr>
          <w:i/>
        </w:rPr>
        <w:t>Statistical Methods for Meta-Analysis</w:t>
      </w:r>
      <w:r w:rsidRPr="00C003C0">
        <w:t>, edited by L. V. Hedges and I. Olkin. Academic Press, San Diego.</w:t>
      </w:r>
    </w:p>
    <w:p w14:paraId="73EE5D42" w14:textId="77777777" w:rsidR="00C003C0" w:rsidRPr="00C003C0" w:rsidRDefault="00C003C0" w:rsidP="00C003C0">
      <w:pPr>
        <w:pStyle w:val="EndNoteBibliography"/>
        <w:spacing w:after="0"/>
        <w:ind w:left="720" w:hanging="720"/>
      </w:pPr>
      <w:r w:rsidRPr="00C003C0">
        <w:t>Huang, H.-R., P.-C. Yan, M. Lascoux and X.-J. Ge, 2012 Flowering time and transcriptome variation in Capsella bursa-pastoris (Brassicaceae). New Phytologist 194</w:t>
      </w:r>
      <w:r w:rsidRPr="00C003C0">
        <w:rPr>
          <w:b/>
        </w:rPr>
        <w:t>:</w:t>
      </w:r>
      <w:r w:rsidRPr="00C003C0">
        <w:t xml:space="preserve"> 676-689.</w:t>
      </w:r>
    </w:p>
    <w:p w14:paraId="33A217B6" w14:textId="77777777" w:rsidR="00C003C0" w:rsidRPr="00C003C0" w:rsidRDefault="00C003C0" w:rsidP="00C003C0">
      <w:pPr>
        <w:pStyle w:val="EndNoteBibliography"/>
        <w:spacing w:after="0"/>
        <w:ind w:left="720" w:hanging="720"/>
      </w:pPr>
      <w:r w:rsidRPr="00C003C0">
        <w:t>Hurtado-Gonzales, O. P., G. Valentini, T. A. S. Gilio, A. M. Martins, Q. Song</w:t>
      </w:r>
      <w:r w:rsidRPr="00C003C0">
        <w:rPr>
          <w:i/>
        </w:rPr>
        <w:t xml:space="preserve"> et al.</w:t>
      </w:r>
      <w:r w:rsidRPr="00C003C0">
        <w:t xml:space="preserve">, 2017 Fine Mapping of </w:t>
      </w:r>
      <w:r w:rsidRPr="00C003C0">
        <w:rPr>
          <w:i/>
        </w:rPr>
        <w:t>Ur-3</w:t>
      </w:r>
      <w:r w:rsidRPr="00C003C0">
        <w:t>, a Historically Important Rust Resistance Locus in Common Bean. G3: Genes|Genomes|Genetics 7</w:t>
      </w:r>
      <w:r w:rsidRPr="00C003C0">
        <w:rPr>
          <w:b/>
        </w:rPr>
        <w:t>:</w:t>
      </w:r>
      <w:r w:rsidRPr="00C003C0">
        <w:t xml:space="preserve"> 557-569.</w:t>
      </w:r>
    </w:p>
    <w:p w14:paraId="0A313723" w14:textId="77777777" w:rsidR="00C003C0" w:rsidRPr="00C003C0" w:rsidRDefault="00C003C0" w:rsidP="00C003C0">
      <w:pPr>
        <w:pStyle w:val="EndNoteBibliography"/>
        <w:spacing w:after="0"/>
        <w:ind w:left="720" w:hanging="720"/>
      </w:pPr>
      <w:r w:rsidRPr="00C003C0">
        <w:t>Jing, Y., and R. Lin, 2015 The VQ Motif-Containing Protein Family of Plant-Specific Transcriptional Regulators. Plant physiology 169</w:t>
      </w:r>
      <w:r w:rsidRPr="00C003C0">
        <w:rPr>
          <w:b/>
        </w:rPr>
        <w:t>:</w:t>
      </w:r>
      <w:r w:rsidRPr="00C003C0">
        <w:t xml:space="preserve"> 371-378.</w:t>
      </w:r>
    </w:p>
    <w:p w14:paraId="7B764EF1" w14:textId="77777777" w:rsidR="00C003C0" w:rsidRPr="00C003C0" w:rsidRDefault="00C003C0" w:rsidP="00C003C0">
      <w:pPr>
        <w:pStyle w:val="EndNoteBibliography"/>
        <w:spacing w:after="0"/>
        <w:ind w:left="720" w:hanging="720"/>
      </w:pPr>
      <w:r w:rsidRPr="00C003C0">
        <w:t>Joshi, N., and J. Fass, 2011 Sickle: A sliding-window, adaptive, quality-based trimming tool for FastQ files, pp.</w:t>
      </w:r>
    </w:p>
    <w:p w14:paraId="47DFB36B" w14:textId="77777777" w:rsidR="00C003C0" w:rsidRPr="00C003C0" w:rsidRDefault="00C003C0" w:rsidP="00C003C0">
      <w:pPr>
        <w:pStyle w:val="EndNoteBibliography"/>
        <w:spacing w:after="0"/>
        <w:ind w:left="720" w:hanging="720"/>
      </w:pPr>
      <w:r w:rsidRPr="00C003C0">
        <w:t>Kamfwa, K., K. A. Cichy and J. D. Kelly, 2015a Genome-wide association analysis of symbiotic nitrogen fixation in common bean. Theor Appl Genet 128</w:t>
      </w:r>
      <w:r w:rsidRPr="00C003C0">
        <w:rPr>
          <w:b/>
        </w:rPr>
        <w:t>:</w:t>
      </w:r>
      <w:r w:rsidRPr="00C003C0">
        <w:t xml:space="preserve"> 1999-2017.</w:t>
      </w:r>
    </w:p>
    <w:p w14:paraId="6410595A" w14:textId="77777777" w:rsidR="00C003C0" w:rsidRPr="00C003C0" w:rsidRDefault="00C003C0" w:rsidP="00C003C0">
      <w:pPr>
        <w:pStyle w:val="EndNoteBibliography"/>
        <w:spacing w:after="0"/>
        <w:ind w:left="720" w:hanging="720"/>
      </w:pPr>
      <w:r w:rsidRPr="00C003C0">
        <w:t>Kamfwa, K., K. A. Cichy and J. D. Kelly, 2015b Genome-Wide Association Study of Agronomic Traits in Common Bean. The Plant Genome 8</w:t>
      </w:r>
      <w:r w:rsidRPr="00C003C0">
        <w:rPr>
          <w:b/>
        </w:rPr>
        <w:t>:</w:t>
      </w:r>
      <w:r w:rsidRPr="00C003C0">
        <w:t xml:space="preserve"> 0.</w:t>
      </w:r>
    </w:p>
    <w:p w14:paraId="3793D964" w14:textId="77777777" w:rsidR="00C003C0" w:rsidRPr="00C003C0" w:rsidRDefault="00C003C0" w:rsidP="00C003C0">
      <w:pPr>
        <w:pStyle w:val="EndNoteBibliography"/>
        <w:spacing w:after="0"/>
        <w:ind w:left="720" w:hanging="720"/>
      </w:pPr>
      <w:r w:rsidRPr="00C003C0">
        <w:t>Kass, R. E., and A. E. Raftery, 1995 Bayes Factors. Journal of the American Statistical Association 90</w:t>
      </w:r>
      <w:r w:rsidRPr="00C003C0">
        <w:rPr>
          <w:b/>
        </w:rPr>
        <w:t>:</w:t>
      </w:r>
      <w:r w:rsidRPr="00C003C0">
        <w:t xml:space="preserve"> 773-795.</w:t>
      </w:r>
    </w:p>
    <w:p w14:paraId="44336557" w14:textId="77777777" w:rsidR="00C003C0" w:rsidRPr="00C003C0" w:rsidRDefault="00C003C0" w:rsidP="00C003C0">
      <w:pPr>
        <w:pStyle w:val="EndNoteBibliography"/>
        <w:spacing w:after="0"/>
        <w:ind w:left="720" w:hanging="720"/>
      </w:pPr>
      <w:r w:rsidRPr="00C003C0">
        <w:t xml:space="preserve">Kelly, J. D., 2001 Remaking bean plant architecture for efficient production, pp. 109-143 in </w:t>
      </w:r>
      <w:r w:rsidRPr="00C003C0">
        <w:rPr>
          <w:i/>
        </w:rPr>
        <w:t>Advances in Agronomy</w:t>
      </w:r>
      <w:r w:rsidRPr="00C003C0">
        <w:t>. Academic Press.</w:t>
      </w:r>
    </w:p>
    <w:p w14:paraId="59115CCE" w14:textId="77777777" w:rsidR="00C003C0" w:rsidRPr="00C003C0" w:rsidRDefault="00C003C0" w:rsidP="00C003C0">
      <w:pPr>
        <w:pStyle w:val="EndNoteBibliography"/>
        <w:spacing w:after="0"/>
        <w:ind w:left="720" w:hanging="720"/>
      </w:pPr>
      <w:r w:rsidRPr="00C003C0">
        <w:t>Kirby, A., H. M. Kang, C. M. Wade, C. Cotsapas, E. Kostem</w:t>
      </w:r>
      <w:r w:rsidRPr="00C003C0">
        <w:rPr>
          <w:i/>
        </w:rPr>
        <w:t xml:space="preserve"> et al.</w:t>
      </w:r>
      <w:r w:rsidRPr="00C003C0">
        <w:t>, 2010 Fine mapping in 94 inbred mouse strains using a high-density haplotype resource. Genetics 185</w:t>
      </w:r>
      <w:r w:rsidRPr="00C003C0">
        <w:rPr>
          <w:b/>
        </w:rPr>
        <w:t>:</w:t>
      </w:r>
      <w:r w:rsidRPr="00C003C0">
        <w:t xml:space="preserve"> 1081-1095.</w:t>
      </w:r>
    </w:p>
    <w:p w14:paraId="0FBC6B36" w14:textId="77777777" w:rsidR="00C003C0" w:rsidRPr="00C003C0" w:rsidRDefault="00C003C0" w:rsidP="00C003C0">
      <w:pPr>
        <w:pStyle w:val="EndNoteBibliography"/>
        <w:spacing w:after="0"/>
        <w:ind w:left="720" w:hanging="720"/>
      </w:pPr>
      <w:r w:rsidRPr="00C003C0">
        <w:t>Kwak, M., O. Toro, D. G. Debouck and P. Gepts, 2012 Multiple origins of the determinate growth habit in domesticated common bean (Phaseolus vulgaris). Ann Bot 110</w:t>
      </w:r>
      <w:r w:rsidRPr="00C003C0">
        <w:rPr>
          <w:b/>
        </w:rPr>
        <w:t>:</w:t>
      </w:r>
      <w:r w:rsidRPr="00C003C0">
        <w:t xml:space="preserve"> 1573-1580.</w:t>
      </w:r>
    </w:p>
    <w:p w14:paraId="50CC421E" w14:textId="77777777" w:rsidR="00C003C0" w:rsidRPr="00C003C0" w:rsidRDefault="00C003C0" w:rsidP="00C003C0">
      <w:pPr>
        <w:pStyle w:val="EndNoteBibliography"/>
        <w:spacing w:after="0"/>
        <w:ind w:left="720" w:hanging="720"/>
      </w:pPr>
      <w:r w:rsidRPr="00C003C0">
        <w:t>Lex, A., N. Gehlenborg, H. Strobelt, R. Vuillemot and H. Pfister, 2014 UpSet: Visualization of Intersecting Sets. IEEE transactions on visualization and computer graphics 20</w:t>
      </w:r>
      <w:r w:rsidRPr="00C003C0">
        <w:rPr>
          <w:b/>
        </w:rPr>
        <w:t>:</w:t>
      </w:r>
      <w:r w:rsidRPr="00C003C0">
        <w:t xml:space="preserve"> 1983-1992.</w:t>
      </w:r>
    </w:p>
    <w:p w14:paraId="197A7E4E" w14:textId="77777777" w:rsidR="00C003C0" w:rsidRPr="00C003C0" w:rsidRDefault="00C003C0" w:rsidP="00C003C0">
      <w:pPr>
        <w:pStyle w:val="EndNoteBibliography"/>
        <w:spacing w:after="0"/>
        <w:ind w:left="720" w:hanging="720"/>
      </w:pPr>
      <w:r w:rsidRPr="00C003C0">
        <w:t>Li, H., and R. Durbin, 2010 Fast and accurate long-read alignment with Burrows-Wheeler transform. Bioinformatics 26</w:t>
      </w:r>
      <w:r w:rsidRPr="00C003C0">
        <w:rPr>
          <w:b/>
        </w:rPr>
        <w:t>:</w:t>
      </w:r>
      <w:r w:rsidRPr="00C003C0">
        <w:t xml:space="preserve"> 589-595.</w:t>
      </w:r>
    </w:p>
    <w:p w14:paraId="20157830" w14:textId="77777777" w:rsidR="00C003C0" w:rsidRPr="00C003C0" w:rsidRDefault="00C003C0" w:rsidP="00C003C0">
      <w:pPr>
        <w:pStyle w:val="EndNoteBibliography"/>
        <w:spacing w:after="0"/>
        <w:ind w:left="720" w:hanging="720"/>
      </w:pPr>
      <w:r w:rsidRPr="00C003C0">
        <w:t>Li, X., S. Redline, X. Zhang, S. Williams and X. Zhu, 2017 Height associated variants demonstrate assortative mating in human populations. Scientific reports 7</w:t>
      </w:r>
      <w:r w:rsidRPr="00C003C0">
        <w:rPr>
          <w:b/>
        </w:rPr>
        <w:t>:</w:t>
      </w:r>
      <w:r w:rsidRPr="00C003C0">
        <w:t xml:space="preserve"> 15689-15689.</w:t>
      </w:r>
    </w:p>
    <w:p w14:paraId="781F60E5" w14:textId="77777777" w:rsidR="00C003C0" w:rsidRPr="00C003C0" w:rsidRDefault="00C003C0" w:rsidP="00C003C0">
      <w:pPr>
        <w:pStyle w:val="EndNoteBibliography"/>
        <w:spacing w:after="0"/>
        <w:ind w:left="720" w:hanging="720"/>
      </w:pPr>
      <w:r w:rsidRPr="00C003C0">
        <w:t>Lin, T., G. Zhu, J. Zhang, X. Xu, Q. Yu</w:t>
      </w:r>
      <w:r w:rsidRPr="00C003C0">
        <w:rPr>
          <w:i/>
        </w:rPr>
        <w:t xml:space="preserve"> et al.</w:t>
      </w:r>
      <w:r w:rsidRPr="00C003C0">
        <w:t>, 2014 Genomic analyses provide insights into the history of tomato breeding. Nat Genet 46</w:t>
      </w:r>
      <w:r w:rsidRPr="00C003C0">
        <w:rPr>
          <w:b/>
        </w:rPr>
        <w:t>:</w:t>
      </w:r>
      <w:r w:rsidRPr="00C003C0">
        <w:t xml:space="preserve"> 1220-1226.</w:t>
      </w:r>
    </w:p>
    <w:p w14:paraId="0D3F724B" w14:textId="77777777" w:rsidR="00C003C0" w:rsidRPr="00C003C0" w:rsidRDefault="00C003C0" w:rsidP="00C003C0">
      <w:pPr>
        <w:pStyle w:val="EndNoteBibliography"/>
        <w:spacing w:after="0"/>
        <w:ind w:left="720" w:hanging="720"/>
      </w:pPr>
      <w:r w:rsidRPr="00C003C0">
        <w:t>Lipka, A. E., F. Tian, Q. Wang, J. Peiffer, M. Li</w:t>
      </w:r>
      <w:r w:rsidRPr="00C003C0">
        <w:rPr>
          <w:i/>
        </w:rPr>
        <w:t xml:space="preserve"> et al.</w:t>
      </w:r>
      <w:r w:rsidRPr="00C003C0">
        <w:t>, 2012 GAPIT: genome association and prediction integrated tool. Bioinformatics 28</w:t>
      </w:r>
      <w:r w:rsidRPr="00C003C0">
        <w:rPr>
          <w:b/>
        </w:rPr>
        <w:t>:</w:t>
      </w:r>
      <w:r w:rsidRPr="00C003C0">
        <w:t xml:space="preserve"> 2397-2399.</w:t>
      </w:r>
    </w:p>
    <w:p w14:paraId="328A6D5B" w14:textId="77777777" w:rsidR="00C003C0" w:rsidRPr="00C003C0" w:rsidRDefault="00C003C0" w:rsidP="00C003C0">
      <w:pPr>
        <w:pStyle w:val="EndNoteBibliography"/>
        <w:spacing w:after="0"/>
        <w:ind w:left="720" w:hanging="720"/>
      </w:pPr>
      <w:r w:rsidRPr="00C003C0">
        <w:t>Lotta, L. A., P. Gulati, F. R. Day, F. Payne, H. Ongen</w:t>
      </w:r>
      <w:r w:rsidRPr="00C003C0">
        <w:rPr>
          <w:i/>
        </w:rPr>
        <w:t xml:space="preserve"> et al.</w:t>
      </w:r>
      <w:r w:rsidRPr="00C003C0">
        <w:t>, 2017 Integrative genomic analysis implicates limited peripheral adipose storage capacity in the pathogenesis of human insulin resistance. Nat Genet 49</w:t>
      </w:r>
      <w:r w:rsidRPr="00C003C0">
        <w:rPr>
          <w:b/>
        </w:rPr>
        <w:t>:</w:t>
      </w:r>
      <w:r w:rsidRPr="00C003C0">
        <w:t xml:space="preserve"> 17-26.</w:t>
      </w:r>
    </w:p>
    <w:p w14:paraId="17647E76" w14:textId="77777777" w:rsidR="00C003C0" w:rsidRPr="00C003C0" w:rsidRDefault="00C003C0" w:rsidP="00C003C0">
      <w:pPr>
        <w:pStyle w:val="EndNoteBibliography"/>
        <w:spacing w:after="0"/>
        <w:ind w:left="720" w:hanging="720"/>
      </w:pPr>
      <w:r w:rsidRPr="00C003C0">
        <w:t>MacArthur, J., E. Bowler, M. Cerezo, L. Gil, P. Hall</w:t>
      </w:r>
      <w:r w:rsidRPr="00C003C0">
        <w:rPr>
          <w:i/>
        </w:rPr>
        <w:t xml:space="preserve"> et al.</w:t>
      </w:r>
      <w:r w:rsidRPr="00C003C0">
        <w:t>, 2017 The new NHGRI-EBI Catalog of published genome-wide association studies (GWAS Catalog). Nucleic Acids Res 45</w:t>
      </w:r>
      <w:r w:rsidRPr="00C003C0">
        <w:rPr>
          <w:b/>
        </w:rPr>
        <w:t>:</w:t>
      </w:r>
      <w:r w:rsidRPr="00C003C0">
        <w:t xml:space="preserve"> D896-D901.</w:t>
      </w:r>
    </w:p>
    <w:p w14:paraId="6C54480C" w14:textId="77777777" w:rsidR="00C003C0" w:rsidRPr="00C003C0" w:rsidRDefault="00C003C0" w:rsidP="00C003C0">
      <w:pPr>
        <w:pStyle w:val="EndNoteBibliography"/>
        <w:spacing w:after="0"/>
        <w:ind w:left="720" w:hanging="720"/>
      </w:pPr>
      <w:r w:rsidRPr="00C003C0">
        <w:t>Mackay, T. F., S. Richards, E. A. Stone, A. Barbadilla, J. F. Ayroles</w:t>
      </w:r>
      <w:r w:rsidRPr="00C003C0">
        <w:rPr>
          <w:i/>
        </w:rPr>
        <w:t xml:space="preserve"> et al.</w:t>
      </w:r>
      <w:r w:rsidRPr="00C003C0">
        <w:t>, 2012 The Drosophila melanogaster Genetic Reference Panel. Nature 482</w:t>
      </w:r>
      <w:r w:rsidRPr="00C003C0">
        <w:rPr>
          <w:b/>
        </w:rPr>
        <w:t>:</w:t>
      </w:r>
      <w:r w:rsidRPr="00C003C0">
        <w:t xml:space="preserve"> 173-178.</w:t>
      </w:r>
    </w:p>
    <w:p w14:paraId="31434B39" w14:textId="77777777" w:rsidR="00C003C0" w:rsidRPr="00C003C0" w:rsidRDefault="00C003C0" w:rsidP="00C003C0">
      <w:pPr>
        <w:pStyle w:val="EndNoteBibliography"/>
        <w:spacing w:after="0"/>
        <w:ind w:left="720" w:hanging="720"/>
      </w:pPr>
      <w:r w:rsidRPr="00C003C0">
        <w:t>Mamidi, S., M. Rossi, D. Annam, S. Moghaddam, R. Lee</w:t>
      </w:r>
      <w:r w:rsidRPr="00C003C0">
        <w:rPr>
          <w:i/>
        </w:rPr>
        <w:t xml:space="preserve"> et al.</w:t>
      </w:r>
      <w:r w:rsidRPr="00C003C0">
        <w:t>, 2011 Investigation of the domestication of common bean (Phaseolus vulgaris) using multilocus sequence data. Functional Plant Biology 38</w:t>
      </w:r>
      <w:r w:rsidRPr="00C003C0">
        <w:rPr>
          <w:b/>
        </w:rPr>
        <w:t>:</w:t>
      </w:r>
      <w:r w:rsidRPr="00C003C0">
        <w:t xml:space="preserve"> 953.</w:t>
      </w:r>
    </w:p>
    <w:p w14:paraId="6D89FF55" w14:textId="77777777" w:rsidR="00C003C0" w:rsidRPr="00C003C0" w:rsidRDefault="00C003C0" w:rsidP="00C003C0">
      <w:pPr>
        <w:pStyle w:val="EndNoteBibliography"/>
        <w:spacing w:after="0"/>
        <w:ind w:left="720" w:hanging="720"/>
      </w:pPr>
      <w:r w:rsidRPr="00C003C0">
        <w:t>Marcel, M., 2011 Cutadapt removes adapter sequences from high-throughput sequencing reads. EMBnet.journal 17</w:t>
      </w:r>
      <w:r w:rsidRPr="00C003C0">
        <w:rPr>
          <w:b/>
        </w:rPr>
        <w:t>:</w:t>
      </w:r>
      <w:r w:rsidRPr="00C003C0">
        <w:t xml:space="preserve"> 10-12 </w:t>
      </w:r>
    </w:p>
    <w:p w14:paraId="2D54916C" w14:textId="77777777" w:rsidR="00C003C0" w:rsidRPr="00C003C0" w:rsidRDefault="00C003C0" w:rsidP="00C003C0">
      <w:pPr>
        <w:pStyle w:val="EndNoteBibliography"/>
        <w:spacing w:after="0"/>
        <w:ind w:left="720" w:hanging="720"/>
      </w:pPr>
      <w:r w:rsidRPr="00C003C0">
        <w:t>McCouch, S. R., M. H. Wright, C. W. Tung, L. G. Maron, K. L. McNally</w:t>
      </w:r>
      <w:r w:rsidRPr="00C003C0">
        <w:rPr>
          <w:i/>
        </w:rPr>
        <w:t xml:space="preserve"> et al.</w:t>
      </w:r>
      <w:r w:rsidRPr="00C003C0">
        <w:t>, 2016 Open access resources for genome-wide association mapping in rice. Nat Commun 7</w:t>
      </w:r>
      <w:r w:rsidRPr="00C003C0">
        <w:rPr>
          <w:b/>
        </w:rPr>
        <w:t>:</w:t>
      </w:r>
      <w:r w:rsidRPr="00C003C0">
        <w:t xml:space="preserve"> 10532.</w:t>
      </w:r>
    </w:p>
    <w:p w14:paraId="79818747" w14:textId="77777777" w:rsidR="00C003C0" w:rsidRPr="00C003C0" w:rsidRDefault="00C003C0" w:rsidP="00C003C0">
      <w:pPr>
        <w:pStyle w:val="EndNoteBibliography"/>
        <w:spacing w:after="0"/>
        <w:ind w:left="720" w:hanging="720"/>
      </w:pPr>
      <w:r w:rsidRPr="00C003C0">
        <w:lastRenderedPageBreak/>
        <w:t>Mefford, J., and J. Witte, 2012 The Covariate's Dilemma. PLoS Genet 8</w:t>
      </w:r>
      <w:r w:rsidRPr="00C003C0">
        <w:rPr>
          <w:b/>
        </w:rPr>
        <w:t>:</w:t>
      </w:r>
      <w:r w:rsidRPr="00C003C0">
        <w:t xml:space="preserve"> e1003096.</w:t>
      </w:r>
    </w:p>
    <w:p w14:paraId="47A0E2D8" w14:textId="77777777" w:rsidR="00C003C0" w:rsidRPr="00C003C0" w:rsidRDefault="00C003C0" w:rsidP="00C003C0">
      <w:pPr>
        <w:pStyle w:val="EndNoteBibliography"/>
        <w:spacing w:after="0"/>
        <w:ind w:left="720" w:hanging="720"/>
      </w:pPr>
      <w:r w:rsidRPr="00C003C0">
        <w:t>Mittl, P. R. E., and W. Schneider-Brachert, 2007 Sel1-like repeat proteins in signal transduction. Cellular Signalling 19</w:t>
      </w:r>
      <w:r w:rsidRPr="00C003C0">
        <w:rPr>
          <w:b/>
        </w:rPr>
        <w:t>:</w:t>
      </w:r>
      <w:r w:rsidRPr="00C003C0">
        <w:t xml:space="preserve"> 20-31.</w:t>
      </w:r>
    </w:p>
    <w:p w14:paraId="5BAFE2C5" w14:textId="77777777" w:rsidR="00C003C0" w:rsidRPr="00C003C0" w:rsidRDefault="00C003C0" w:rsidP="00C003C0">
      <w:pPr>
        <w:pStyle w:val="EndNoteBibliography"/>
        <w:spacing w:after="0"/>
        <w:ind w:left="720" w:hanging="720"/>
      </w:pPr>
      <w:r w:rsidRPr="00C003C0">
        <w:t>Moghaddam, S. M., S. Mamidi, J. M. Osorno, R. Lee, M. Brick</w:t>
      </w:r>
      <w:r w:rsidRPr="00C003C0">
        <w:rPr>
          <w:i/>
        </w:rPr>
        <w:t xml:space="preserve"> et al.</w:t>
      </w:r>
      <w:r w:rsidRPr="00C003C0">
        <w:t>, 2016 Genome-Wide Association Study Identifies Candidate Loci Underlying Agronomic Traits in a Middle American Diversity Panel of Common Bean. Plant Genome 9.</w:t>
      </w:r>
    </w:p>
    <w:p w14:paraId="3895FC11" w14:textId="77777777" w:rsidR="00C003C0" w:rsidRPr="00C003C0" w:rsidRDefault="00C003C0" w:rsidP="00C003C0">
      <w:pPr>
        <w:pStyle w:val="EndNoteBibliography"/>
        <w:spacing w:after="0"/>
        <w:ind w:left="720" w:hanging="720"/>
      </w:pPr>
      <w:r w:rsidRPr="00C003C0">
        <w:t>Morris, G. P., P. Ramu, S. P. Deshpande, C. T. Hash, T. Shah</w:t>
      </w:r>
      <w:r w:rsidRPr="00C003C0">
        <w:rPr>
          <w:i/>
        </w:rPr>
        <w:t xml:space="preserve"> et al.</w:t>
      </w:r>
      <w:r w:rsidRPr="00C003C0">
        <w:t>, 2013 Population genomic and genome-wide association studies of agroclimatic traits in sorghum. Proceedings of the National Academy of Sciences 110</w:t>
      </w:r>
      <w:r w:rsidRPr="00C003C0">
        <w:rPr>
          <w:b/>
        </w:rPr>
        <w:t>:</w:t>
      </w:r>
      <w:r w:rsidRPr="00C003C0">
        <w:t xml:space="preserve"> 453-458.</w:t>
      </w:r>
    </w:p>
    <w:p w14:paraId="76FDCAC8" w14:textId="77777777" w:rsidR="00C003C0" w:rsidRPr="00C003C0" w:rsidRDefault="00C003C0" w:rsidP="00C003C0">
      <w:pPr>
        <w:pStyle w:val="EndNoteBibliography"/>
        <w:spacing w:after="0"/>
        <w:ind w:left="720" w:hanging="720"/>
      </w:pPr>
      <w:r w:rsidRPr="00C003C0">
        <w:t>Myers, J., 1988 The Cooperative Dry Bean Nursery. Reports of the Bean Improvement Cooperative 209-210.</w:t>
      </w:r>
    </w:p>
    <w:p w14:paraId="0AA951A8" w14:textId="77777777" w:rsidR="00C003C0" w:rsidRPr="00C003C0" w:rsidRDefault="00C003C0" w:rsidP="00C003C0">
      <w:pPr>
        <w:pStyle w:val="EndNoteBibliography"/>
        <w:spacing w:after="0"/>
        <w:ind w:left="720" w:hanging="720"/>
      </w:pPr>
      <w:r w:rsidRPr="00C003C0">
        <w:t>Nascimento, M., A. C. C. Nascimento, F. F. e. Silva, L. D. Barili, N. M. d. Vale</w:t>
      </w:r>
      <w:r w:rsidRPr="00C003C0">
        <w:rPr>
          <w:i/>
        </w:rPr>
        <w:t xml:space="preserve"> et al.</w:t>
      </w:r>
      <w:r w:rsidRPr="00C003C0">
        <w:t>, 2018 Quantile regression for genome-wide association study of flowering time-related traits in common bean. PLOS ONE 13</w:t>
      </w:r>
      <w:r w:rsidRPr="00C003C0">
        <w:rPr>
          <w:b/>
        </w:rPr>
        <w:t>:</w:t>
      </w:r>
      <w:r w:rsidRPr="00C003C0">
        <w:t xml:space="preserve"> e0190303.</w:t>
      </w:r>
    </w:p>
    <w:p w14:paraId="64E07168" w14:textId="77777777" w:rsidR="00C003C0" w:rsidRPr="00C003C0" w:rsidRDefault="00C003C0" w:rsidP="00C003C0">
      <w:pPr>
        <w:pStyle w:val="EndNoteBibliography"/>
        <w:spacing w:after="0"/>
        <w:ind w:left="720" w:hanging="720"/>
      </w:pPr>
      <w:r w:rsidRPr="00C003C0">
        <w:t>NPGS, 2017 The National Plant Germplasm System. NPGS. , pp., edited by U. A. R. Service. USDA Agricultural Research Service.</w:t>
      </w:r>
    </w:p>
    <w:p w14:paraId="7F2603FD" w14:textId="77777777" w:rsidR="00C003C0" w:rsidRPr="00C003C0" w:rsidRDefault="00C003C0" w:rsidP="00C003C0">
      <w:pPr>
        <w:pStyle w:val="EndNoteBibliography"/>
        <w:spacing w:after="0"/>
        <w:ind w:left="720" w:hanging="720"/>
      </w:pPr>
      <w:r w:rsidRPr="00C003C0">
        <w:t>O’Rourke, J. A., L. P. Iniguez, F. Fu, B. Bucciarelli, S. S. Miller</w:t>
      </w:r>
      <w:r w:rsidRPr="00C003C0">
        <w:rPr>
          <w:i/>
        </w:rPr>
        <w:t xml:space="preserve"> et al.</w:t>
      </w:r>
      <w:r w:rsidRPr="00C003C0">
        <w:t>, 2014 An RNA-Seq based gene expression atlas of the common bean. BMC Genomics 15</w:t>
      </w:r>
      <w:r w:rsidRPr="00C003C0">
        <w:rPr>
          <w:b/>
        </w:rPr>
        <w:t>:</w:t>
      </w:r>
      <w:r w:rsidRPr="00C003C0">
        <w:t xml:space="preserve"> 866.</w:t>
      </w:r>
    </w:p>
    <w:p w14:paraId="78B768DB" w14:textId="77777777" w:rsidR="00C003C0" w:rsidRPr="00C003C0" w:rsidRDefault="00C003C0" w:rsidP="00C003C0">
      <w:pPr>
        <w:pStyle w:val="EndNoteBibliography"/>
        <w:spacing w:after="0"/>
        <w:ind w:left="720" w:hanging="720"/>
      </w:pPr>
      <w:r w:rsidRPr="00C003C0">
        <w:t xml:space="preserve">Oh, S., H. Zhang, P. Ludwig and S. van Nocker, 2004 A Mechanism Related to the Yeast Transcriptional Regulator Paf1c Is Required for Expression of the </w:t>
      </w:r>
      <w:r w:rsidRPr="00C003C0">
        <w:rPr>
          <w:i/>
        </w:rPr>
        <w:t>Arabidopsis</w:t>
      </w:r>
      <w:r w:rsidRPr="00C003C0">
        <w:t xml:space="preserve"> </w:t>
      </w:r>
      <w:r w:rsidRPr="00C003C0">
        <w:rPr>
          <w:i/>
        </w:rPr>
        <w:t>FLC/MAF</w:t>
      </w:r>
      <w:r w:rsidRPr="00C003C0">
        <w:t xml:space="preserve"> MADS Box Gene Family. The Plant Cell 16</w:t>
      </w:r>
      <w:r w:rsidRPr="00C003C0">
        <w:rPr>
          <w:b/>
        </w:rPr>
        <w:t>:</w:t>
      </w:r>
      <w:r w:rsidRPr="00C003C0">
        <w:t xml:space="preserve"> 2940-2953.</w:t>
      </w:r>
    </w:p>
    <w:p w14:paraId="6FF6B12E" w14:textId="77777777" w:rsidR="00C003C0" w:rsidRPr="00C003C0" w:rsidRDefault="00C003C0" w:rsidP="00C003C0">
      <w:pPr>
        <w:pStyle w:val="EndNoteBibliography"/>
        <w:spacing w:after="0"/>
        <w:ind w:left="720" w:hanging="720"/>
      </w:pPr>
      <w:r w:rsidRPr="00C003C0">
        <w:t>Oladzad, A., T. Porch, J. C. Rosas, S. M. Moghaddam, J. Beaver</w:t>
      </w:r>
      <w:r w:rsidRPr="00C003C0">
        <w:rPr>
          <w:i/>
        </w:rPr>
        <w:t xml:space="preserve"> et al.</w:t>
      </w:r>
      <w:r w:rsidRPr="00C003C0">
        <w:t>, 2019a Single and Multi-trait GWAS Identify Genetic Factors Associated with Production Traits in Common Bean Under Abiotic Stress Environments. G3: Genes|Genomes|Genetics 9</w:t>
      </w:r>
      <w:r w:rsidRPr="00C003C0">
        <w:rPr>
          <w:b/>
        </w:rPr>
        <w:t>:</w:t>
      </w:r>
      <w:r w:rsidRPr="00C003C0">
        <w:t xml:space="preserve"> 1881-1892.</w:t>
      </w:r>
    </w:p>
    <w:p w14:paraId="7B440AE9" w14:textId="77777777" w:rsidR="00C003C0" w:rsidRPr="00C003C0" w:rsidRDefault="00C003C0" w:rsidP="00C003C0">
      <w:pPr>
        <w:pStyle w:val="EndNoteBibliography"/>
        <w:spacing w:after="0"/>
        <w:ind w:left="720" w:hanging="720"/>
      </w:pPr>
      <w:r w:rsidRPr="00C003C0">
        <w:t>Oladzad, A., K. Zitnick-Anderson, S. Jain, K. Simons, J. M. Osorno</w:t>
      </w:r>
      <w:r w:rsidRPr="00C003C0">
        <w:rPr>
          <w:i/>
        </w:rPr>
        <w:t xml:space="preserve"> et al.</w:t>
      </w:r>
      <w:r w:rsidRPr="00C003C0">
        <w:t>, 2019b Genotypes and Genomic Regions Associated With Rhizoctonia solani Resistance in Common Bean. Frontiers in Plant Science 10.</w:t>
      </w:r>
    </w:p>
    <w:p w14:paraId="71A5D986" w14:textId="77777777" w:rsidR="00C003C0" w:rsidRPr="00C003C0" w:rsidRDefault="00C003C0" w:rsidP="00C003C0">
      <w:pPr>
        <w:pStyle w:val="EndNoteBibliography"/>
        <w:spacing w:after="0"/>
        <w:ind w:left="720" w:hanging="720"/>
      </w:pPr>
      <w:r w:rsidRPr="00C003C0">
        <w:t>Parry, G., and M. Estelle, 2006 Auxin receptors: a new role for F-box proteins. Current Opinion in Cell Biology 18</w:t>
      </w:r>
      <w:r w:rsidRPr="00C003C0">
        <w:rPr>
          <w:b/>
        </w:rPr>
        <w:t>:</w:t>
      </w:r>
      <w:r w:rsidRPr="00C003C0">
        <w:t xml:space="preserve"> 152-156.</w:t>
      </w:r>
    </w:p>
    <w:p w14:paraId="293E71DA" w14:textId="77777777" w:rsidR="00C003C0" w:rsidRPr="00C003C0" w:rsidRDefault="00C003C0" w:rsidP="00C003C0">
      <w:pPr>
        <w:pStyle w:val="EndNoteBibliography"/>
        <w:spacing w:after="0"/>
        <w:ind w:left="720" w:hanging="720"/>
      </w:pPr>
      <w:r w:rsidRPr="00C003C0">
        <w:t xml:space="preserve">Parry, G., S. Ward, A. Cernac, S. Dharmasiri and M. Estelle, 2006 The </w:t>
      </w:r>
      <w:r w:rsidRPr="00C003C0">
        <w:rPr>
          <w:i/>
        </w:rPr>
        <w:t xml:space="preserve">Arabidopsis </w:t>
      </w:r>
      <w:r w:rsidRPr="00C003C0">
        <w:t>SUPPRESSOR OF AUXIN RESISTANCE Proteins Are Nucleoporins with an Important Role in Hormone Signaling and Development. The Plant Cell 18</w:t>
      </w:r>
      <w:r w:rsidRPr="00C003C0">
        <w:rPr>
          <w:b/>
        </w:rPr>
        <w:t>:</w:t>
      </w:r>
      <w:r w:rsidRPr="00C003C0">
        <w:t xml:space="preserve"> 1590-1603.</w:t>
      </w:r>
    </w:p>
    <w:p w14:paraId="608B8037" w14:textId="77777777" w:rsidR="00C003C0" w:rsidRPr="00C003C0" w:rsidRDefault="00C003C0" w:rsidP="00C003C0">
      <w:pPr>
        <w:pStyle w:val="EndNoteBibliography"/>
        <w:spacing w:after="0"/>
        <w:ind w:left="720" w:hanging="720"/>
      </w:pPr>
      <w:r w:rsidRPr="00C003C0">
        <w:t>Pastor-Corrales, J., R. Steadman and J. Kelly, 2003 Common bean gene pool information provides guidance for effective deployment of disease resistance genes. Phytopathology 93.</w:t>
      </w:r>
    </w:p>
    <w:p w14:paraId="5F2A3ABE" w14:textId="77777777" w:rsidR="00C003C0" w:rsidRPr="00C003C0" w:rsidRDefault="00C003C0" w:rsidP="00C003C0">
      <w:pPr>
        <w:pStyle w:val="EndNoteBibliography"/>
        <w:spacing w:after="0"/>
        <w:ind w:left="720" w:hanging="720"/>
      </w:pPr>
      <w:r w:rsidRPr="00C003C0">
        <w:t xml:space="preserve">Payne, T., S. D. Johnson and A. M. Koltunow, 2004 </w:t>
      </w:r>
      <w:r w:rsidRPr="00C003C0">
        <w:rPr>
          <w:i/>
        </w:rPr>
        <w:t>KNUCKLES</w:t>
      </w:r>
      <w:r w:rsidRPr="00C003C0">
        <w:t xml:space="preserve"> (</w:t>
      </w:r>
      <w:r w:rsidRPr="00C003C0">
        <w:rPr>
          <w:i/>
        </w:rPr>
        <w:t>KNU</w:t>
      </w:r>
      <w:r w:rsidRPr="00C003C0">
        <w:t>) encodes a C2H2 zinc-finger protein that regulates development of basal pattern elements of the Arabidopsis gynoecium. Development 131</w:t>
      </w:r>
      <w:r w:rsidRPr="00C003C0">
        <w:rPr>
          <w:b/>
        </w:rPr>
        <w:t>:</w:t>
      </w:r>
      <w:r w:rsidRPr="00C003C0">
        <w:t xml:space="preserve"> 3737-3749.</w:t>
      </w:r>
    </w:p>
    <w:p w14:paraId="2B2A355F" w14:textId="77777777" w:rsidR="00C003C0" w:rsidRPr="00C003C0" w:rsidRDefault="00C003C0" w:rsidP="00C003C0">
      <w:pPr>
        <w:pStyle w:val="EndNoteBibliography"/>
        <w:spacing w:after="0"/>
        <w:ind w:left="720" w:hanging="720"/>
      </w:pPr>
      <w:r w:rsidRPr="00C003C0">
        <w:t>Raggi, L., L. Caproni, A. Carboni and V. Negri, 2019 Genome-Wide Association Study Reveals Candidate Genes for Flowering Time Variation in Common Bean (Phaseolus vulgaris L.). Frontiers in Plant Science 10.</w:t>
      </w:r>
    </w:p>
    <w:p w14:paraId="38E31CC3" w14:textId="77777777" w:rsidR="00C003C0" w:rsidRPr="00C003C0" w:rsidRDefault="00C003C0" w:rsidP="00C003C0">
      <w:pPr>
        <w:pStyle w:val="EndNoteBibliography"/>
        <w:spacing w:after="0"/>
        <w:ind w:left="720" w:hanging="720"/>
      </w:pPr>
      <w:r w:rsidRPr="00C003C0">
        <w:t>Repinski, S. L., M. Kwak and P. Gepts, 2012 The common bean growth habit gene PvTFL1y is a functional homolog of Arabidopsis TFL1. Theoretical and Applied Genetics 124</w:t>
      </w:r>
      <w:r w:rsidRPr="00C003C0">
        <w:rPr>
          <w:b/>
        </w:rPr>
        <w:t>:</w:t>
      </w:r>
      <w:r w:rsidRPr="00C003C0">
        <w:t xml:space="preserve"> 1539-1547.</w:t>
      </w:r>
    </w:p>
    <w:p w14:paraId="6B2D1DC2" w14:textId="77777777" w:rsidR="00C003C0" w:rsidRPr="00C003C0" w:rsidRDefault="00C003C0" w:rsidP="00C003C0">
      <w:pPr>
        <w:pStyle w:val="EndNoteBibliography"/>
        <w:spacing w:after="0"/>
        <w:ind w:left="720" w:hanging="720"/>
      </w:pPr>
      <w:r w:rsidRPr="00C003C0">
        <w:t>Rife, T., R. Graybosch and J. Poland, 2018 Genomic Analysis and Prediction within a US Public Collaborative Winter Wheat Regional Testing Nursery. The Plant Genome 11.</w:t>
      </w:r>
    </w:p>
    <w:p w14:paraId="4BB76495" w14:textId="77777777" w:rsidR="00C003C0" w:rsidRPr="00C003C0" w:rsidRDefault="00C003C0" w:rsidP="00C003C0">
      <w:pPr>
        <w:pStyle w:val="EndNoteBibliography"/>
        <w:spacing w:after="0"/>
        <w:ind w:left="720" w:hanging="720"/>
      </w:pPr>
      <w:r w:rsidRPr="00C003C0">
        <w:t>Schmutz, J., P. E. McClean, S. Mamidi, G. A. Wu, S. B. Cannon</w:t>
      </w:r>
      <w:r w:rsidRPr="00C003C0">
        <w:rPr>
          <w:i/>
        </w:rPr>
        <w:t xml:space="preserve"> et al.</w:t>
      </w:r>
      <w:r w:rsidRPr="00C003C0">
        <w:t>, 2014 A reference genome for common bean and genome-wide analysis of dual domestications. Nature Genetics 46</w:t>
      </w:r>
      <w:r w:rsidRPr="00C003C0">
        <w:rPr>
          <w:b/>
        </w:rPr>
        <w:t>:</w:t>
      </w:r>
      <w:r w:rsidRPr="00C003C0">
        <w:t xml:space="preserve"> 707-713.</w:t>
      </w:r>
    </w:p>
    <w:p w14:paraId="0F116737" w14:textId="77777777" w:rsidR="00C003C0" w:rsidRPr="00C003C0" w:rsidRDefault="00C003C0" w:rsidP="00C003C0">
      <w:pPr>
        <w:pStyle w:val="EndNoteBibliography"/>
        <w:spacing w:after="0"/>
        <w:ind w:left="720" w:hanging="720"/>
      </w:pPr>
      <w:r w:rsidRPr="00C003C0">
        <w:t>Schork, N. J., S. S. Murray, K. A. Frazer and E. J. Topol, 2009 Common vs. rare allele hypotheses for complex diseases. Curr Opin Genet Dev 19</w:t>
      </w:r>
      <w:r w:rsidRPr="00C003C0">
        <w:rPr>
          <w:b/>
        </w:rPr>
        <w:t>:</w:t>
      </w:r>
      <w:r w:rsidRPr="00C003C0">
        <w:t xml:space="preserve"> 212-219.</w:t>
      </w:r>
    </w:p>
    <w:p w14:paraId="0E0D69C0" w14:textId="77777777" w:rsidR="00C003C0" w:rsidRPr="00C003C0" w:rsidRDefault="00C003C0" w:rsidP="00C003C0">
      <w:pPr>
        <w:pStyle w:val="EndNoteBibliography"/>
        <w:spacing w:after="0"/>
        <w:ind w:left="720" w:hanging="720"/>
      </w:pPr>
      <w:r w:rsidRPr="00C003C0">
        <w:lastRenderedPageBreak/>
        <w:t>Schröder, S., S. Mamidi, R. Lee, M. R. McKain, P. E. McClean</w:t>
      </w:r>
      <w:r w:rsidRPr="00C003C0">
        <w:rPr>
          <w:i/>
        </w:rPr>
        <w:t xml:space="preserve"> et al.</w:t>
      </w:r>
      <w:r w:rsidRPr="00C003C0">
        <w:t>, 2016 Optimization of genotyping by sequencing (GBS) data in common bean (Phaseolus vulgaris L.). Molecular Breeding 36.</w:t>
      </w:r>
    </w:p>
    <w:p w14:paraId="684B3BAE" w14:textId="77777777" w:rsidR="00C003C0" w:rsidRPr="00C003C0" w:rsidRDefault="00C003C0" w:rsidP="00C003C0">
      <w:pPr>
        <w:pStyle w:val="EndNoteBibliography"/>
        <w:spacing w:after="0"/>
        <w:ind w:left="720" w:hanging="720"/>
      </w:pPr>
      <w:r w:rsidRPr="00C003C0">
        <w:t>Singh, B., and R. A. Sharma, 2015 Plant terpenes: defense responses, phylogenetic analysis, regulation and clinical applications. 3 Biotech 5</w:t>
      </w:r>
      <w:r w:rsidRPr="00C003C0">
        <w:rPr>
          <w:b/>
        </w:rPr>
        <w:t>:</w:t>
      </w:r>
      <w:r w:rsidRPr="00C003C0">
        <w:t xml:space="preserve"> 129-151.</w:t>
      </w:r>
    </w:p>
    <w:p w14:paraId="0831CA52" w14:textId="77777777" w:rsidR="00C003C0" w:rsidRPr="00C003C0" w:rsidRDefault="00C003C0" w:rsidP="00C003C0">
      <w:pPr>
        <w:pStyle w:val="EndNoteBibliography"/>
        <w:spacing w:after="0"/>
        <w:ind w:left="720" w:hanging="720"/>
      </w:pPr>
      <w:r w:rsidRPr="00C003C0">
        <w:t>Singh, S., 2000 50 years of the Cooperative Dry Bean Nursery. Reports of the Bean Improvement Cooperative</w:t>
      </w:r>
      <w:r w:rsidRPr="00C003C0">
        <w:rPr>
          <w:b/>
        </w:rPr>
        <w:t>:</w:t>
      </w:r>
      <w:r w:rsidRPr="00C003C0">
        <w:t xml:space="preserve"> 110-111.</w:t>
      </w:r>
    </w:p>
    <w:p w14:paraId="12316B83" w14:textId="77777777" w:rsidR="00C003C0" w:rsidRPr="00C003C0" w:rsidRDefault="00C003C0" w:rsidP="00C003C0">
      <w:pPr>
        <w:pStyle w:val="EndNoteBibliography"/>
        <w:spacing w:after="0"/>
        <w:ind w:left="720" w:hanging="720"/>
      </w:pPr>
      <w:r w:rsidRPr="00C003C0">
        <w:t>Sivakumaran, S., F. Agakov, E. Theodoratou, James G. Prendergast, L. Zgaga</w:t>
      </w:r>
      <w:r w:rsidRPr="00C003C0">
        <w:rPr>
          <w:i/>
        </w:rPr>
        <w:t xml:space="preserve"> et al.</w:t>
      </w:r>
      <w:r w:rsidRPr="00C003C0">
        <w:t>, 2011 Abundant Pleiotropy in Human Complex Diseases and Traits. The American Journal of Human Genetics 89</w:t>
      </w:r>
      <w:r w:rsidRPr="00C003C0">
        <w:rPr>
          <w:b/>
        </w:rPr>
        <w:t>:</w:t>
      </w:r>
      <w:r w:rsidRPr="00C003C0">
        <w:t xml:space="preserve"> 607-618.</w:t>
      </w:r>
    </w:p>
    <w:p w14:paraId="74C686CA" w14:textId="77777777" w:rsidR="00C003C0" w:rsidRPr="00C003C0" w:rsidRDefault="00C003C0" w:rsidP="00C003C0">
      <w:pPr>
        <w:pStyle w:val="EndNoteBibliography"/>
        <w:spacing w:after="0"/>
        <w:ind w:left="720" w:hanging="720"/>
      </w:pPr>
      <w:r w:rsidRPr="00C003C0">
        <w:t>Soltani, A., M. Bello, E. Mndolwa, S. Schroder, S. M. Moghaddam</w:t>
      </w:r>
      <w:r w:rsidRPr="00C003C0">
        <w:rPr>
          <w:i/>
        </w:rPr>
        <w:t xml:space="preserve"> et al.</w:t>
      </w:r>
      <w:r w:rsidRPr="00C003C0">
        <w:t>, 2016 Targeted Analysis of Dry Bean Growth Habit: Interrelationship among Architectural, Phenological, and Yield Components. Crop Science 56</w:t>
      </w:r>
      <w:r w:rsidRPr="00C003C0">
        <w:rPr>
          <w:b/>
        </w:rPr>
        <w:t>:</w:t>
      </w:r>
      <w:r w:rsidRPr="00C003C0">
        <w:t xml:space="preserve"> 3005.</w:t>
      </w:r>
    </w:p>
    <w:p w14:paraId="67F0987E" w14:textId="77777777" w:rsidR="00C003C0" w:rsidRPr="00C003C0" w:rsidRDefault="00C003C0" w:rsidP="00C003C0">
      <w:pPr>
        <w:pStyle w:val="EndNoteBibliography"/>
        <w:spacing w:after="0"/>
        <w:ind w:left="720" w:hanging="720"/>
      </w:pPr>
      <w:r w:rsidRPr="00C003C0">
        <w:t>Soltani, A., S. MafiMoghaddam, A. Oladzad-Abbasabadi, K. Walter, P. J. Kearns</w:t>
      </w:r>
      <w:r w:rsidRPr="00C003C0">
        <w:rPr>
          <w:i/>
        </w:rPr>
        <w:t xml:space="preserve"> et al.</w:t>
      </w:r>
      <w:r w:rsidRPr="00C003C0">
        <w:t>, 2018 Genetic Analysis of Flooding Tolerance in an Andean Diversity Panel of Dry Bean (Phaseolus vulgaris L.). Front Plant Sci 9</w:t>
      </w:r>
      <w:r w:rsidRPr="00C003C0">
        <w:rPr>
          <w:b/>
        </w:rPr>
        <w:t>:</w:t>
      </w:r>
      <w:r w:rsidRPr="00C003C0">
        <w:t xml:space="preserve"> 767.</w:t>
      </w:r>
    </w:p>
    <w:p w14:paraId="3B5E8EC1" w14:textId="77777777" w:rsidR="00C003C0" w:rsidRPr="00C003C0" w:rsidRDefault="00C003C0" w:rsidP="00C003C0">
      <w:pPr>
        <w:pStyle w:val="EndNoteBibliography"/>
        <w:spacing w:after="0"/>
        <w:ind w:left="720" w:hanging="720"/>
      </w:pPr>
      <w:r w:rsidRPr="00C003C0">
        <w:t>Soltani, A., S. MafiMoghaddam, K. Walter, D. Restrepo-Montoya, S. Mamidi</w:t>
      </w:r>
      <w:r w:rsidRPr="00C003C0">
        <w:rPr>
          <w:i/>
        </w:rPr>
        <w:t xml:space="preserve"> et al.</w:t>
      </w:r>
      <w:r w:rsidRPr="00C003C0">
        <w:t>, 2017 Genetic Architecture of Flooding Tolerance in the Dry Bean Middle-American Diversity Panel. Front Plant Sci 8</w:t>
      </w:r>
      <w:r w:rsidRPr="00C003C0">
        <w:rPr>
          <w:b/>
        </w:rPr>
        <w:t>:</w:t>
      </w:r>
      <w:r w:rsidRPr="00C003C0">
        <w:t xml:space="preserve"> 1183.</w:t>
      </w:r>
    </w:p>
    <w:p w14:paraId="0AAF7151" w14:textId="77777777" w:rsidR="00C003C0" w:rsidRPr="00C003C0" w:rsidRDefault="00C003C0" w:rsidP="00C003C0">
      <w:pPr>
        <w:pStyle w:val="EndNoteBibliography"/>
        <w:spacing w:after="0"/>
        <w:ind w:left="720" w:hanging="720"/>
      </w:pPr>
      <w:r w:rsidRPr="00C003C0">
        <w:t>Stephens, M., 2017 False discovery rates: a new deal. Biostatistics (Oxford, England) 18</w:t>
      </w:r>
      <w:r w:rsidRPr="00C003C0">
        <w:rPr>
          <w:b/>
        </w:rPr>
        <w:t>:</w:t>
      </w:r>
      <w:r w:rsidRPr="00C003C0">
        <w:t xml:space="preserve"> 275-294.</w:t>
      </w:r>
    </w:p>
    <w:p w14:paraId="1F658CE7" w14:textId="77777777" w:rsidR="00C003C0" w:rsidRPr="00C003C0" w:rsidRDefault="00C003C0" w:rsidP="00C003C0">
      <w:pPr>
        <w:pStyle w:val="EndNoteBibliography"/>
        <w:spacing w:after="0"/>
        <w:ind w:left="720" w:hanging="720"/>
      </w:pPr>
      <w:r w:rsidRPr="00C003C0">
        <w:t>Sukumaran, S., M. Lopes, S. Dreisigacker and M. Reynolds, 2018 Genetic analysis of multi-environmental spring wheat trials identifies genomic regions for locus-specific trade-offs for grain weight and grain number. Theor Appl Genet 131</w:t>
      </w:r>
      <w:r w:rsidRPr="00C003C0">
        <w:rPr>
          <w:b/>
        </w:rPr>
        <w:t>:</w:t>
      </w:r>
      <w:r w:rsidRPr="00C003C0">
        <w:t xml:space="preserve"> 985-998.</w:t>
      </w:r>
    </w:p>
    <w:p w14:paraId="02BB046D" w14:textId="77777777" w:rsidR="00C003C0" w:rsidRPr="00C003C0" w:rsidRDefault="00C003C0" w:rsidP="00C003C0">
      <w:pPr>
        <w:pStyle w:val="EndNoteBibliography"/>
        <w:spacing w:after="0"/>
        <w:ind w:left="720" w:hanging="720"/>
      </w:pPr>
      <w:r w:rsidRPr="00C003C0">
        <w:t>Sun, B., L.-S. Looi, S. Guo, Z. He, E.-S. Gan</w:t>
      </w:r>
      <w:r w:rsidRPr="00C003C0">
        <w:rPr>
          <w:i/>
        </w:rPr>
        <w:t xml:space="preserve"> et al.</w:t>
      </w:r>
      <w:r w:rsidRPr="00C003C0">
        <w:t>, 2014 Timing Mechanism Dependent on Cell Division Is Invoked by Polycomb Eviction in Plant Stem Cells. Science 343</w:t>
      </w:r>
      <w:r w:rsidRPr="00C003C0">
        <w:rPr>
          <w:b/>
        </w:rPr>
        <w:t>:</w:t>
      </w:r>
      <w:r w:rsidRPr="00C003C0">
        <w:t xml:space="preserve"> 1248559.</w:t>
      </w:r>
    </w:p>
    <w:p w14:paraId="08E0B4EC" w14:textId="77777777" w:rsidR="00C003C0" w:rsidRPr="00C003C0" w:rsidRDefault="00C003C0" w:rsidP="00C003C0">
      <w:pPr>
        <w:pStyle w:val="EndNoteBibliography"/>
        <w:spacing w:after="0"/>
        <w:ind w:left="720" w:hanging="720"/>
      </w:pPr>
      <w:r w:rsidRPr="00C003C0">
        <w:t>Tock, A. J., D. Fourie, P. G. Walley, E. B. Holub, A. Soler</w:t>
      </w:r>
      <w:r w:rsidRPr="00C003C0">
        <w:rPr>
          <w:i/>
        </w:rPr>
        <w:t xml:space="preserve"> et al.</w:t>
      </w:r>
      <w:r w:rsidRPr="00C003C0">
        <w:t>, 2017 Genome-Wide Linkage and Association Mapping of Halo Blight Resistance in Common Bean to Race 6 of the Globally Important Bacterial Pathogen. Front Plant Sci 8</w:t>
      </w:r>
      <w:r w:rsidRPr="00C003C0">
        <w:rPr>
          <w:b/>
        </w:rPr>
        <w:t>:</w:t>
      </w:r>
      <w:r w:rsidRPr="00C003C0">
        <w:t xml:space="preserve"> 1170.</w:t>
      </w:r>
    </w:p>
    <w:p w14:paraId="317A3F16" w14:textId="77777777" w:rsidR="00C003C0" w:rsidRPr="00C003C0" w:rsidRDefault="00C003C0" w:rsidP="00C003C0">
      <w:pPr>
        <w:pStyle w:val="EndNoteBibliography"/>
        <w:spacing w:after="0"/>
        <w:ind w:left="720" w:hanging="720"/>
      </w:pPr>
      <w:r w:rsidRPr="00C003C0">
        <w:t>Togninalli, M., U. Seren, D. Meng, J. Fitz, M. Nordborg</w:t>
      </w:r>
      <w:r w:rsidRPr="00C003C0">
        <w:rPr>
          <w:i/>
        </w:rPr>
        <w:t xml:space="preserve"> et al.</w:t>
      </w:r>
      <w:r w:rsidRPr="00C003C0">
        <w:t>, 2018 The AraGWAS Catalog: a curated and standardized Arabidopsis thaliana GWAS catalog. Nucleic Acids Res 46</w:t>
      </w:r>
      <w:r w:rsidRPr="00C003C0">
        <w:rPr>
          <w:b/>
        </w:rPr>
        <w:t>:</w:t>
      </w:r>
      <w:r w:rsidRPr="00C003C0">
        <w:t xml:space="preserve"> D1150-D1156.</w:t>
      </w:r>
    </w:p>
    <w:p w14:paraId="6BD0B58C" w14:textId="77777777" w:rsidR="00C003C0" w:rsidRPr="00C003C0" w:rsidRDefault="00C003C0" w:rsidP="00C003C0">
      <w:pPr>
        <w:pStyle w:val="EndNoteBibliography"/>
        <w:spacing w:after="0"/>
        <w:ind w:left="720" w:hanging="720"/>
      </w:pPr>
      <w:r w:rsidRPr="00C003C0">
        <w:t>Trapp, J. J., C. A. Urrea, P. B. Cregan and P. N. Miklas, 2015 Quantitative Trait Loci for Yield under Multiple Stress and Drought Conditions in a Dry Bean Population. Crop Science 55</w:t>
      </w:r>
      <w:r w:rsidRPr="00C003C0">
        <w:rPr>
          <w:b/>
        </w:rPr>
        <w:t>:</w:t>
      </w:r>
      <w:r w:rsidRPr="00C003C0">
        <w:t xml:space="preserve"> 1596.</w:t>
      </w:r>
    </w:p>
    <w:p w14:paraId="05B67BF7" w14:textId="77777777" w:rsidR="00C003C0" w:rsidRPr="00C003C0" w:rsidRDefault="00C003C0" w:rsidP="00C003C0">
      <w:pPr>
        <w:pStyle w:val="EndNoteBibliography"/>
        <w:spacing w:after="0"/>
        <w:ind w:left="720" w:hanging="720"/>
      </w:pPr>
      <w:r w:rsidRPr="00C003C0">
        <w:t>Trapp, J. J., C. A. Urrea, J. Zhou, L. R. Khot, S. Sankaran</w:t>
      </w:r>
      <w:r w:rsidRPr="00C003C0">
        <w:rPr>
          <w:i/>
        </w:rPr>
        <w:t xml:space="preserve"> et al.</w:t>
      </w:r>
      <w:r w:rsidRPr="00C003C0">
        <w:t>, 2016 Selective Phenotyping Traits Related to Multiple Stress and Drought Response in Dry Bean. Crop Science 56</w:t>
      </w:r>
      <w:r w:rsidRPr="00C003C0">
        <w:rPr>
          <w:b/>
        </w:rPr>
        <w:t>:</w:t>
      </w:r>
      <w:r w:rsidRPr="00C003C0">
        <w:t xml:space="preserve"> 1460.</w:t>
      </w:r>
    </w:p>
    <w:p w14:paraId="58C50274" w14:textId="77777777" w:rsidR="00C003C0" w:rsidRPr="00C003C0" w:rsidRDefault="00C003C0" w:rsidP="00C003C0">
      <w:pPr>
        <w:pStyle w:val="EndNoteBibliography"/>
        <w:spacing w:after="0"/>
        <w:ind w:left="720" w:hanging="720"/>
      </w:pPr>
      <w:r w:rsidRPr="00C003C0">
        <w:t>Urbut, S. M., G. Wang, P. Carbonetto and M. Stephens, 2019 Flexible statistical methods for estimating and testing effects in genomic studies with multiple conditions. Nat Genet 51</w:t>
      </w:r>
      <w:r w:rsidRPr="00C003C0">
        <w:rPr>
          <w:b/>
        </w:rPr>
        <w:t>:</w:t>
      </w:r>
      <w:r w:rsidRPr="00C003C0">
        <w:t xml:space="preserve"> 187-195.</w:t>
      </w:r>
    </w:p>
    <w:p w14:paraId="148016B6" w14:textId="77777777" w:rsidR="00C003C0" w:rsidRPr="00C003C0" w:rsidRDefault="00C003C0" w:rsidP="00C003C0">
      <w:pPr>
        <w:pStyle w:val="EndNoteBibliography"/>
        <w:spacing w:after="0"/>
        <w:ind w:left="720" w:hanging="720"/>
      </w:pPr>
      <w:r w:rsidRPr="00C003C0">
        <w:t>Vandemark, G. J., M. A. Brick, J. M. Osorno, J. D. Kelly, C. A. Urrea</w:t>
      </w:r>
      <w:r w:rsidRPr="00C003C0">
        <w:rPr>
          <w:i/>
        </w:rPr>
        <w:t xml:space="preserve"> et al.</w:t>
      </w:r>
      <w:r w:rsidRPr="00C003C0">
        <w:t>, 2014 Edible Grain Legumes.</w:t>
      </w:r>
    </w:p>
    <w:p w14:paraId="4B93870F" w14:textId="77777777" w:rsidR="00C003C0" w:rsidRPr="00C003C0" w:rsidRDefault="00C003C0" w:rsidP="00C003C0">
      <w:pPr>
        <w:pStyle w:val="EndNoteBibliography"/>
        <w:spacing w:after="0"/>
        <w:ind w:left="720" w:hanging="720"/>
      </w:pPr>
      <w:r w:rsidRPr="00C003C0">
        <w:t>Visscher, P. M., N. R. Wray, Q. Zhang, P. Sklar, M. I. McCarthy</w:t>
      </w:r>
      <w:r w:rsidRPr="00C003C0">
        <w:rPr>
          <w:i/>
        </w:rPr>
        <w:t xml:space="preserve"> et al.</w:t>
      </w:r>
      <w:r w:rsidRPr="00C003C0">
        <w:t>, 2017 10 Years of GWAS Discovery: Biology, Function, and Translation. Am J Hum Genet 101</w:t>
      </w:r>
      <w:r w:rsidRPr="00C003C0">
        <w:rPr>
          <w:b/>
        </w:rPr>
        <w:t>:</w:t>
      </w:r>
      <w:r w:rsidRPr="00C003C0">
        <w:t xml:space="preserve"> 5-22.</w:t>
      </w:r>
    </w:p>
    <w:p w14:paraId="2A51D701" w14:textId="77777777" w:rsidR="00C003C0" w:rsidRPr="00C003C0" w:rsidRDefault="00C003C0" w:rsidP="00C003C0">
      <w:pPr>
        <w:pStyle w:val="EndNoteBibliography"/>
        <w:spacing w:after="0"/>
        <w:ind w:left="720" w:hanging="720"/>
      </w:pPr>
      <w:r w:rsidRPr="00C003C0">
        <w:t xml:space="preserve">Wallace, D. H., K. S. Yourstone, P. N. Masaya and R. Zobel, 1993 </w:t>
      </w:r>
      <w:r w:rsidRPr="00C003C0">
        <w:rPr>
          <w:i/>
        </w:rPr>
        <w:t>Photoperiod gene control over partitioning between reproductive and vegetative growth</w:t>
      </w:r>
      <w:r w:rsidRPr="00C003C0">
        <w:t>.</w:t>
      </w:r>
    </w:p>
    <w:p w14:paraId="3A4428AE" w14:textId="77777777" w:rsidR="00C003C0" w:rsidRPr="00C003C0" w:rsidRDefault="00C003C0" w:rsidP="00C003C0">
      <w:pPr>
        <w:pStyle w:val="EndNoteBibliography"/>
        <w:spacing w:after="0"/>
        <w:ind w:left="720" w:hanging="720"/>
      </w:pPr>
      <w:r w:rsidRPr="00C003C0">
        <w:t>Weller, J. L., J. K. Vander Schoor, E. C. Perez-Wright, V. Hecht, A. M. González</w:t>
      </w:r>
      <w:r w:rsidRPr="00C003C0">
        <w:rPr>
          <w:i/>
        </w:rPr>
        <w:t xml:space="preserve"> et al.</w:t>
      </w:r>
      <w:r w:rsidRPr="00C003C0">
        <w:t>, 2019 Parallel origins of photoperiod adaptation following dual domestications of common bean. Journal of Experimental Botany 70</w:t>
      </w:r>
      <w:r w:rsidRPr="00C003C0">
        <w:rPr>
          <w:b/>
        </w:rPr>
        <w:t>:</w:t>
      </w:r>
      <w:r w:rsidRPr="00C003C0">
        <w:t xml:space="preserve"> 1209-1219.</w:t>
      </w:r>
    </w:p>
    <w:p w14:paraId="26E556FC" w14:textId="77777777" w:rsidR="00C003C0" w:rsidRPr="00C003C0" w:rsidRDefault="00C003C0" w:rsidP="00C003C0">
      <w:pPr>
        <w:pStyle w:val="EndNoteBibliography"/>
        <w:spacing w:after="0"/>
        <w:ind w:left="720" w:hanging="720"/>
      </w:pPr>
      <w:r w:rsidRPr="00C003C0">
        <w:t>Xiao, Y., H. Liu, L. Wu, M. Warburton and J. Yan, 2017 Genome-wide Association Studies in Maize: Praise and Stargaze. Mol Plant 10</w:t>
      </w:r>
      <w:r w:rsidRPr="00C003C0">
        <w:rPr>
          <w:b/>
        </w:rPr>
        <w:t>:</w:t>
      </w:r>
      <w:r w:rsidRPr="00C003C0">
        <w:t xml:space="preserve"> 359-374.</w:t>
      </w:r>
    </w:p>
    <w:p w14:paraId="7DA2AF20" w14:textId="77777777" w:rsidR="00C003C0" w:rsidRPr="00C003C0" w:rsidRDefault="00C003C0" w:rsidP="00C003C0">
      <w:pPr>
        <w:pStyle w:val="EndNoteBibliography"/>
        <w:spacing w:after="0"/>
        <w:ind w:left="720" w:hanging="720"/>
      </w:pPr>
      <w:r w:rsidRPr="00C003C0">
        <w:t>Zaitlen, N., S. Lindstrom, B. Pasaniuc, M. Cornelis, G. Genovese</w:t>
      </w:r>
      <w:r w:rsidRPr="00C003C0">
        <w:rPr>
          <w:i/>
        </w:rPr>
        <w:t xml:space="preserve"> et al.</w:t>
      </w:r>
      <w:r w:rsidRPr="00C003C0">
        <w:t>, 2012 Informed conditioning on clinical covariates increases power in case-control association studies. PLoS Genet 8</w:t>
      </w:r>
      <w:r w:rsidRPr="00C003C0">
        <w:rPr>
          <w:b/>
        </w:rPr>
        <w:t>:</w:t>
      </w:r>
      <w:r w:rsidRPr="00C003C0">
        <w:t xml:space="preserve"> e1003032.</w:t>
      </w:r>
    </w:p>
    <w:p w14:paraId="63E50896" w14:textId="77777777" w:rsidR="00C003C0" w:rsidRPr="00C003C0" w:rsidRDefault="00C003C0" w:rsidP="00C003C0">
      <w:pPr>
        <w:pStyle w:val="EndNoteBibliography"/>
        <w:spacing w:after="0"/>
        <w:ind w:left="720" w:hanging="720"/>
      </w:pPr>
      <w:r w:rsidRPr="00C003C0">
        <w:t>Zaumeyer, W., 1947 Control of bean diseases. U. S. Dept. Agr. Yearbook</w:t>
      </w:r>
      <w:r w:rsidRPr="00C003C0">
        <w:rPr>
          <w:b/>
        </w:rPr>
        <w:t>:</w:t>
      </w:r>
      <w:r w:rsidRPr="00C003C0">
        <w:t xml:space="preserve"> 333-337 </w:t>
      </w:r>
    </w:p>
    <w:p w14:paraId="2E2711D2" w14:textId="77777777" w:rsidR="00C003C0" w:rsidRPr="00C003C0" w:rsidRDefault="00C003C0" w:rsidP="00C003C0">
      <w:pPr>
        <w:pStyle w:val="EndNoteBibliography"/>
        <w:spacing w:after="0"/>
        <w:ind w:left="720" w:hanging="720"/>
      </w:pPr>
      <w:r w:rsidRPr="00C003C0">
        <w:lastRenderedPageBreak/>
        <w:t>Zhang, Z., E. Ersoz, C.-Q. Lai, R. J. Todhunter, H. K. Tiwari</w:t>
      </w:r>
      <w:r w:rsidRPr="00C003C0">
        <w:rPr>
          <w:i/>
        </w:rPr>
        <w:t xml:space="preserve"> et al.</w:t>
      </w:r>
      <w:r w:rsidRPr="00C003C0">
        <w:t>, 2010 Mixed linear model approach adapted for genome-wide association studies. Nature Genetics 42</w:t>
      </w:r>
      <w:r w:rsidRPr="00C003C0">
        <w:rPr>
          <w:b/>
        </w:rPr>
        <w:t>:</w:t>
      </w:r>
      <w:r w:rsidRPr="00C003C0">
        <w:t xml:space="preserve"> 355.</w:t>
      </w:r>
    </w:p>
    <w:p w14:paraId="6C5FCFBF" w14:textId="77777777" w:rsidR="00C003C0" w:rsidRPr="00C003C0" w:rsidRDefault="00C003C0" w:rsidP="00C003C0">
      <w:pPr>
        <w:pStyle w:val="EndNoteBibliography"/>
        <w:ind w:left="720" w:hanging="720"/>
      </w:pPr>
      <w:r w:rsidRPr="00C003C0">
        <w:t>Zhou, Q.-H., D. Fu, A. Mason, Y.-J. Zeng, C. Zhao</w:t>
      </w:r>
      <w:r w:rsidRPr="00C003C0">
        <w:rPr>
          <w:i/>
        </w:rPr>
        <w:t xml:space="preserve"> et al.</w:t>
      </w:r>
      <w:r w:rsidRPr="00C003C0">
        <w:t xml:space="preserve">, 2014 </w:t>
      </w:r>
      <w:r w:rsidRPr="00C003C0">
        <w:rPr>
          <w:i/>
        </w:rPr>
        <w:t>In silico integration of quantitative trait loci for seed yield and yield-related traits in Brassica napus</w:t>
      </w:r>
      <w:r w:rsidRPr="00C003C0">
        <w:t>.</w:t>
      </w:r>
    </w:p>
    <w:p w14:paraId="5E200011" w14:textId="50A53144"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 xml:space="preserve">Correlations between best linear unbiased predictors (BLUPs) for each </w:t>
      </w:r>
      <w:proofErr w:type="spellStart"/>
      <w:r w:rsidR="00C50180" w:rsidRPr="0010468F">
        <w:rPr>
          <w:rFonts w:cstheme="minorHAnsi"/>
          <w:sz w:val="24"/>
          <w:szCs w:val="24"/>
        </w:rPr>
        <w:t>phenotyped</w:t>
      </w:r>
      <w:proofErr w:type="spellEnd"/>
      <w:r w:rsidR="00C50180" w:rsidRPr="0010468F">
        <w:rPr>
          <w:rFonts w:cstheme="minorHAnsi"/>
          <w:sz w:val="24"/>
          <w:szCs w:val="24"/>
        </w:rPr>
        <w:t xml:space="preserve">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446FD133"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6C359" w14:textId="77777777" w:rsidR="006E27E3" w:rsidRDefault="006E27E3" w:rsidP="00BF5998">
      <w:pPr>
        <w:spacing w:after="0" w:line="240" w:lineRule="auto"/>
      </w:pPr>
      <w:r>
        <w:separator/>
      </w:r>
    </w:p>
  </w:endnote>
  <w:endnote w:type="continuationSeparator" w:id="0">
    <w:p w14:paraId="05F9E948" w14:textId="77777777" w:rsidR="006E27E3" w:rsidRDefault="006E27E3" w:rsidP="00BF5998">
      <w:pPr>
        <w:spacing w:after="0" w:line="240" w:lineRule="auto"/>
      </w:pPr>
      <w:r>
        <w:continuationSeparator/>
      </w:r>
    </w:p>
  </w:endnote>
  <w:endnote w:type="continuationNotice" w:id="1">
    <w:p w14:paraId="75CC514D" w14:textId="77777777" w:rsidR="006E27E3" w:rsidRDefault="006E2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44959"/>
      <w:docPartObj>
        <w:docPartGallery w:val="Page Numbers (Bottom of Page)"/>
        <w:docPartUnique/>
      </w:docPartObj>
    </w:sdtPr>
    <w:sdtEndPr>
      <w:rPr>
        <w:noProof/>
      </w:rPr>
    </w:sdtEndPr>
    <w:sdtContent>
      <w:p w14:paraId="6E54312A" w14:textId="0641CCE6" w:rsidR="00CF45B6" w:rsidRDefault="00CF45B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DC4156" w14:textId="77777777" w:rsidR="00CF45B6" w:rsidRDefault="00CF4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DB5C" w14:textId="77777777" w:rsidR="006E27E3" w:rsidRDefault="006E27E3" w:rsidP="00BF5998">
      <w:pPr>
        <w:spacing w:after="0" w:line="240" w:lineRule="auto"/>
      </w:pPr>
      <w:r>
        <w:separator/>
      </w:r>
    </w:p>
  </w:footnote>
  <w:footnote w:type="continuationSeparator" w:id="0">
    <w:p w14:paraId="6734DDDE" w14:textId="77777777" w:rsidR="006E27E3" w:rsidRDefault="006E27E3" w:rsidP="00BF5998">
      <w:pPr>
        <w:spacing w:after="0" w:line="240" w:lineRule="auto"/>
      </w:pPr>
      <w:r>
        <w:continuationSeparator/>
      </w:r>
    </w:p>
  </w:footnote>
  <w:footnote w:type="continuationNotice" w:id="1">
    <w:p w14:paraId="47BC926C" w14:textId="77777777" w:rsidR="006E27E3" w:rsidRDefault="006E27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41F3" w14:textId="77777777" w:rsidR="00CF45B6" w:rsidRDefault="00CF4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242B"/>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3D5"/>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7E3"/>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55E"/>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99F"/>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34A"/>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C9F"/>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45B6"/>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MacQueen/SNP-calling-pipeline-GBS-ApeKI" TargetMode="External"/><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3" Type="http://schemas.openxmlformats.org/officeDocument/2006/relationships/styles" Target="styles.xm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3EB0-6EA2-475B-925F-DABD9F21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1</Pages>
  <Words>27088</Words>
  <Characters>154408</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4</cp:revision>
  <dcterms:created xsi:type="dcterms:W3CDTF">2020-01-12T19:42:00Z</dcterms:created>
  <dcterms:modified xsi:type="dcterms:W3CDTF">2020-01-14T17:38:00Z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