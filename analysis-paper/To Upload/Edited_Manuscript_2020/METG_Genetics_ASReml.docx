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0D133" w14:textId="14F2C0B4" w:rsidR="00570B56" w:rsidRPr="0010468F" w:rsidRDefault="000C30E5" w:rsidP="0010468F">
      <w:pPr>
        <w:spacing w:line="480" w:lineRule="auto"/>
        <w:rPr>
          <w:rFonts w:cstheme="minorHAnsi"/>
          <w:b/>
          <w:sz w:val="24"/>
          <w:szCs w:val="24"/>
        </w:rPr>
      </w:pPr>
      <w:r w:rsidRPr="0010468F">
        <w:rPr>
          <w:rFonts w:cstheme="minorHAnsi"/>
          <w:b/>
          <w:sz w:val="24"/>
          <w:szCs w:val="24"/>
        </w:rPr>
        <w:t xml:space="preserve">Genetic Associations </w:t>
      </w:r>
      <w:r w:rsidR="00570B56" w:rsidRPr="0010468F">
        <w:rPr>
          <w:rFonts w:cstheme="minorHAnsi"/>
          <w:b/>
          <w:sz w:val="24"/>
          <w:szCs w:val="24"/>
        </w:rPr>
        <w:t xml:space="preserve">in </w:t>
      </w:r>
      <w:r w:rsidR="00A42A82" w:rsidRPr="0010468F">
        <w:rPr>
          <w:rFonts w:cstheme="minorHAnsi"/>
          <w:b/>
          <w:sz w:val="24"/>
          <w:szCs w:val="24"/>
        </w:rPr>
        <w:t>Four</w:t>
      </w:r>
      <w:r w:rsidRPr="0010468F">
        <w:rPr>
          <w:rFonts w:cstheme="minorHAnsi"/>
          <w:b/>
          <w:sz w:val="24"/>
          <w:szCs w:val="24"/>
        </w:rPr>
        <w:t xml:space="preserve"> Decades of Multi-Environment </w:t>
      </w:r>
      <w:r w:rsidR="00570B56" w:rsidRPr="0010468F">
        <w:rPr>
          <w:rFonts w:cstheme="minorHAnsi"/>
          <w:b/>
          <w:sz w:val="24"/>
          <w:szCs w:val="24"/>
        </w:rPr>
        <w:t xml:space="preserve">Trials </w:t>
      </w:r>
      <w:r w:rsidR="00D96AA4" w:rsidRPr="0010468F">
        <w:rPr>
          <w:rFonts w:cstheme="minorHAnsi"/>
          <w:b/>
          <w:sz w:val="24"/>
          <w:szCs w:val="24"/>
        </w:rPr>
        <w:t>Reveal</w:t>
      </w:r>
      <w:r w:rsidR="00570B56" w:rsidRPr="0010468F">
        <w:rPr>
          <w:rFonts w:cstheme="minorHAnsi"/>
          <w:b/>
          <w:sz w:val="24"/>
          <w:szCs w:val="24"/>
        </w:rPr>
        <w:t xml:space="preserve"> Agronomic Trait </w:t>
      </w:r>
      <w:r w:rsidR="00136A4B" w:rsidRPr="0010468F">
        <w:rPr>
          <w:rFonts w:cstheme="minorHAnsi"/>
          <w:b/>
          <w:sz w:val="24"/>
          <w:szCs w:val="24"/>
        </w:rPr>
        <w:t>Evolution in Common Bean</w:t>
      </w:r>
    </w:p>
    <w:p w14:paraId="145AD192" w14:textId="04637A18" w:rsidR="009035D2" w:rsidRPr="0010468F" w:rsidRDefault="0051280C" w:rsidP="0010468F">
      <w:pPr>
        <w:spacing w:line="480" w:lineRule="auto"/>
        <w:rPr>
          <w:rFonts w:cstheme="minorHAnsi"/>
          <w:i/>
          <w:sz w:val="24"/>
          <w:szCs w:val="24"/>
        </w:rPr>
      </w:pPr>
      <w:r w:rsidRPr="0010468F">
        <w:rPr>
          <w:rFonts w:cstheme="minorHAnsi"/>
          <w:sz w:val="24"/>
          <w:szCs w:val="24"/>
        </w:rPr>
        <w:t>Authors: Alice</w:t>
      </w:r>
      <w:r w:rsidR="00570B56" w:rsidRPr="0010468F">
        <w:rPr>
          <w:rFonts w:cstheme="minorHAnsi"/>
          <w:sz w:val="24"/>
          <w:szCs w:val="24"/>
        </w:rPr>
        <w:t xml:space="preserve"> H.</w:t>
      </w:r>
      <w:r w:rsidRPr="0010468F">
        <w:rPr>
          <w:rFonts w:cstheme="minorHAnsi"/>
          <w:sz w:val="24"/>
          <w:szCs w:val="24"/>
        </w:rPr>
        <w:t xml:space="preserve"> MacQueen</w:t>
      </w:r>
      <w:r w:rsidR="00161578" w:rsidRPr="0010468F">
        <w:rPr>
          <w:rFonts w:eastAsia="Times New Roman" w:cstheme="minorHAnsi"/>
          <w:sz w:val="24"/>
          <w:szCs w:val="24"/>
        </w:rPr>
        <w:t>*</w:t>
      </w:r>
      <w:r w:rsidRPr="0010468F">
        <w:rPr>
          <w:rFonts w:cstheme="minorHAnsi"/>
          <w:sz w:val="24"/>
          <w:szCs w:val="24"/>
        </w:rPr>
        <w:t>, Jeff</w:t>
      </w:r>
      <w:r w:rsidR="007D0309" w:rsidRPr="0010468F">
        <w:rPr>
          <w:rFonts w:cstheme="minorHAnsi"/>
          <w:sz w:val="24"/>
          <w:szCs w:val="24"/>
        </w:rPr>
        <w:t>rey W.</w:t>
      </w:r>
      <w:r w:rsidRPr="0010468F">
        <w:rPr>
          <w:rFonts w:cstheme="minorHAnsi"/>
          <w:sz w:val="24"/>
          <w:szCs w:val="24"/>
        </w:rPr>
        <w:t xml:space="preserve"> White</w:t>
      </w:r>
      <w:r w:rsidR="00161578" w:rsidRPr="0010468F">
        <w:rPr>
          <w:rFonts w:eastAsia="Times New Roman" w:cstheme="minorHAnsi"/>
          <w:sz w:val="24"/>
          <w:szCs w:val="24"/>
        </w:rPr>
        <w:t>†</w:t>
      </w:r>
      <w:r w:rsidRPr="0010468F">
        <w:rPr>
          <w:rFonts w:cstheme="minorHAnsi"/>
          <w:sz w:val="24"/>
          <w:szCs w:val="24"/>
        </w:rPr>
        <w:t>,</w:t>
      </w:r>
      <w:r w:rsidR="00B02CF5" w:rsidRPr="0010468F">
        <w:rPr>
          <w:rFonts w:cstheme="minorHAnsi"/>
          <w:sz w:val="24"/>
          <w:szCs w:val="24"/>
        </w:rPr>
        <w:t xml:space="preserve"> </w:t>
      </w:r>
      <w:r w:rsidR="00B16294" w:rsidRPr="0010468F">
        <w:rPr>
          <w:rFonts w:cstheme="minorHAnsi"/>
          <w:sz w:val="24"/>
          <w:szCs w:val="24"/>
        </w:rPr>
        <w:t>Rian Lee</w:t>
      </w:r>
      <w:r w:rsidR="00161578" w:rsidRPr="0010468F">
        <w:rPr>
          <w:rFonts w:eastAsia="Times New Roman" w:cstheme="minorHAnsi"/>
          <w:sz w:val="24"/>
          <w:szCs w:val="24"/>
        </w:rPr>
        <w:t>‡</w:t>
      </w:r>
      <w:r w:rsidR="00B16294" w:rsidRPr="0010468F">
        <w:rPr>
          <w:rFonts w:cstheme="minorHAnsi"/>
          <w:sz w:val="24"/>
          <w:szCs w:val="24"/>
        </w:rPr>
        <w:t xml:space="preserve">, </w:t>
      </w:r>
      <w:r w:rsidR="00B02CF5" w:rsidRPr="0010468F">
        <w:rPr>
          <w:rFonts w:cstheme="minorHAnsi"/>
          <w:sz w:val="24"/>
          <w:szCs w:val="24"/>
        </w:rPr>
        <w:t xml:space="preserve">Juan </w:t>
      </w:r>
      <w:r w:rsidR="00570B56" w:rsidRPr="0010468F">
        <w:rPr>
          <w:rFonts w:cstheme="minorHAnsi"/>
          <w:sz w:val="24"/>
          <w:szCs w:val="24"/>
        </w:rPr>
        <w:t xml:space="preserve">M. </w:t>
      </w:r>
      <w:r w:rsidR="00B02CF5" w:rsidRPr="0010468F">
        <w:rPr>
          <w:rFonts w:cstheme="minorHAnsi"/>
          <w:sz w:val="24"/>
          <w:szCs w:val="24"/>
        </w:rPr>
        <w:t>Osorno</w:t>
      </w:r>
      <w:r w:rsidR="00161578" w:rsidRPr="0010468F">
        <w:rPr>
          <w:rFonts w:eastAsia="Times New Roman" w:cstheme="minorHAnsi"/>
          <w:sz w:val="24"/>
          <w:szCs w:val="24"/>
        </w:rPr>
        <w:t>‡</w:t>
      </w:r>
      <w:r w:rsidR="00B02CF5" w:rsidRPr="0010468F">
        <w:rPr>
          <w:rFonts w:cstheme="minorHAnsi"/>
          <w:sz w:val="24"/>
          <w:szCs w:val="24"/>
        </w:rPr>
        <w:t xml:space="preserve">, </w:t>
      </w:r>
      <w:r w:rsidR="004B3A27" w:rsidRPr="0010468F">
        <w:rPr>
          <w:rFonts w:cstheme="minorHAnsi"/>
          <w:sz w:val="24"/>
          <w:szCs w:val="24"/>
        </w:rPr>
        <w:t>Jeremy Schmutz</w:t>
      </w:r>
      <w:r w:rsidR="00161578" w:rsidRPr="0010468F">
        <w:rPr>
          <w:rFonts w:eastAsia="Times New Roman" w:cstheme="minorHAnsi"/>
          <w:sz w:val="24"/>
          <w:szCs w:val="24"/>
        </w:rPr>
        <w:t>§</w:t>
      </w:r>
      <w:r w:rsidR="004B3A27" w:rsidRPr="0010468F">
        <w:rPr>
          <w:rFonts w:cstheme="minorHAnsi"/>
          <w:sz w:val="24"/>
          <w:szCs w:val="24"/>
        </w:rPr>
        <w:t>, Phil</w:t>
      </w:r>
      <w:r w:rsidR="00570B56" w:rsidRPr="0010468F">
        <w:rPr>
          <w:rFonts w:cstheme="minorHAnsi"/>
          <w:sz w:val="24"/>
          <w:szCs w:val="24"/>
        </w:rPr>
        <w:t>lip N.</w:t>
      </w:r>
      <w:r w:rsidR="004B3A27" w:rsidRPr="0010468F">
        <w:rPr>
          <w:rFonts w:cstheme="minorHAnsi"/>
          <w:sz w:val="24"/>
          <w:szCs w:val="24"/>
        </w:rPr>
        <w:t xml:space="preserve"> Miklas</w:t>
      </w:r>
      <w:r w:rsidR="00161578" w:rsidRPr="0010468F">
        <w:rPr>
          <w:rFonts w:eastAsia="Times New Roman" w:cstheme="minorHAnsi"/>
          <w:sz w:val="24"/>
          <w:szCs w:val="24"/>
        </w:rPr>
        <w:t>**</w:t>
      </w:r>
      <w:r w:rsidR="004B3A27" w:rsidRPr="0010468F">
        <w:rPr>
          <w:rFonts w:cstheme="minorHAnsi"/>
          <w:sz w:val="24"/>
          <w:szCs w:val="24"/>
        </w:rPr>
        <w:t>, Jim Myers</w:t>
      </w:r>
      <w:r w:rsidR="00161578" w:rsidRPr="0010468F">
        <w:rPr>
          <w:rFonts w:eastAsia="Times New Roman" w:cstheme="minorHAnsi"/>
          <w:sz w:val="24"/>
          <w:szCs w:val="24"/>
        </w:rPr>
        <w:t>††</w:t>
      </w:r>
      <w:r w:rsidR="00B02CF5" w:rsidRPr="0010468F">
        <w:rPr>
          <w:rFonts w:cstheme="minorHAnsi"/>
          <w:sz w:val="24"/>
          <w:szCs w:val="24"/>
        </w:rPr>
        <w:t>,</w:t>
      </w:r>
      <w:r w:rsidR="004B3A27" w:rsidRPr="0010468F">
        <w:rPr>
          <w:rFonts w:cstheme="minorHAnsi"/>
          <w:sz w:val="24"/>
          <w:szCs w:val="24"/>
        </w:rPr>
        <w:t xml:space="preserve"> </w:t>
      </w:r>
      <w:r w:rsidRPr="0010468F">
        <w:rPr>
          <w:rFonts w:cstheme="minorHAnsi"/>
          <w:sz w:val="24"/>
          <w:szCs w:val="24"/>
        </w:rPr>
        <w:t>Phil</w:t>
      </w:r>
      <w:r w:rsidR="00570B56" w:rsidRPr="0010468F">
        <w:rPr>
          <w:rFonts w:cstheme="minorHAnsi"/>
          <w:sz w:val="24"/>
          <w:szCs w:val="24"/>
        </w:rPr>
        <w:t>lip E.</w:t>
      </w:r>
      <w:r w:rsidRPr="0010468F">
        <w:rPr>
          <w:rFonts w:cstheme="minorHAnsi"/>
          <w:sz w:val="24"/>
          <w:szCs w:val="24"/>
        </w:rPr>
        <w:t xml:space="preserve"> McClean</w:t>
      </w:r>
      <w:r w:rsidR="00161578" w:rsidRPr="0010468F">
        <w:rPr>
          <w:rFonts w:eastAsia="Times New Roman" w:cstheme="minorHAnsi"/>
          <w:sz w:val="24"/>
          <w:szCs w:val="24"/>
        </w:rPr>
        <w:t>‡</w:t>
      </w:r>
      <w:r w:rsidRPr="0010468F">
        <w:rPr>
          <w:rFonts w:cstheme="minorHAnsi"/>
          <w:sz w:val="24"/>
          <w:szCs w:val="24"/>
        </w:rPr>
        <w:t>, T</w:t>
      </w:r>
      <w:r w:rsidR="00E107CC" w:rsidRPr="0010468F">
        <w:rPr>
          <w:rFonts w:cstheme="minorHAnsi"/>
          <w:sz w:val="24"/>
          <w:szCs w:val="24"/>
        </w:rPr>
        <w:t>homas</w:t>
      </w:r>
      <w:r w:rsidRPr="0010468F">
        <w:rPr>
          <w:rFonts w:cstheme="minorHAnsi"/>
          <w:sz w:val="24"/>
          <w:szCs w:val="24"/>
        </w:rPr>
        <w:t xml:space="preserve"> </w:t>
      </w:r>
      <w:r w:rsidR="00E107CC" w:rsidRPr="0010468F">
        <w:rPr>
          <w:rFonts w:cstheme="minorHAnsi"/>
          <w:sz w:val="24"/>
          <w:szCs w:val="24"/>
        </w:rPr>
        <w:t xml:space="preserve">E. </w:t>
      </w:r>
      <w:r w:rsidRPr="0010468F">
        <w:rPr>
          <w:rFonts w:cstheme="minorHAnsi"/>
          <w:sz w:val="24"/>
          <w:szCs w:val="24"/>
        </w:rPr>
        <w:t>Juenger</w:t>
      </w:r>
      <w:r w:rsidR="00161578" w:rsidRPr="0010468F">
        <w:rPr>
          <w:rFonts w:eastAsia="Times New Roman" w:cstheme="minorHAnsi"/>
          <w:sz w:val="24"/>
          <w:szCs w:val="24"/>
        </w:rPr>
        <w:t>*</w:t>
      </w:r>
    </w:p>
    <w:p w14:paraId="0C2A6F93" w14:textId="3E4B0E3B" w:rsidR="0009546B" w:rsidRPr="0010468F" w:rsidRDefault="00161578" w:rsidP="0010468F">
      <w:pPr>
        <w:spacing w:line="480" w:lineRule="auto"/>
        <w:rPr>
          <w:rFonts w:cstheme="minorHAnsi"/>
          <w:i/>
          <w:sz w:val="24"/>
          <w:szCs w:val="24"/>
        </w:rPr>
      </w:pPr>
      <w:r w:rsidRPr="0010468F">
        <w:rPr>
          <w:rFonts w:eastAsia="Times New Roman" w:cstheme="minorHAnsi"/>
          <w:sz w:val="24"/>
          <w:szCs w:val="24"/>
        </w:rPr>
        <w:t>*</w:t>
      </w:r>
      <w:r w:rsidR="006E55BE" w:rsidRPr="0010468F">
        <w:rPr>
          <w:rFonts w:cstheme="minorHAnsi"/>
          <w:i/>
          <w:sz w:val="24"/>
          <w:szCs w:val="24"/>
        </w:rPr>
        <w:t>The University of Texas at Austin</w:t>
      </w:r>
      <w:r w:rsidR="00F07195" w:rsidRPr="0010468F">
        <w:rPr>
          <w:rFonts w:cstheme="minorHAnsi"/>
          <w:i/>
          <w:sz w:val="24"/>
          <w:szCs w:val="24"/>
        </w:rPr>
        <w:t>, Austin, TX 78712</w:t>
      </w:r>
      <w:r w:rsidR="006E55BE" w:rsidRPr="0010468F">
        <w:rPr>
          <w:rFonts w:cstheme="minorHAnsi"/>
          <w:i/>
          <w:sz w:val="24"/>
          <w:szCs w:val="24"/>
        </w:rPr>
        <w:t xml:space="preserve"> </w:t>
      </w:r>
      <w:r w:rsidRPr="0010468F">
        <w:rPr>
          <w:rFonts w:eastAsia="Times New Roman" w:cstheme="minorHAnsi"/>
          <w:sz w:val="24"/>
          <w:szCs w:val="24"/>
        </w:rPr>
        <w:t>†</w:t>
      </w:r>
      <w:r w:rsidR="006E55BE" w:rsidRPr="0010468F">
        <w:rPr>
          <w:rFonts w:cstheme="minorHAnsi"/>
          <w:i/>
          <w:sz w:val="24"/>
          <w:szCs w:val="24"/>
        </w:rPr>
        <w:t>USDA-ARS</w:t>
      </w:r>
      <w:r w:rsidR="00F07195" w:rsidRPr="0010468F">
        <w:rPr>
          <w:rFonts w:cstheme="minorHAnsi"/>
          <w:i/>
          <w:sz w:val="24"/>
          <w:szCs w:val="24"/>
        </w:rPr>
        <w:t>, US Arid-Land Agricultural Research Center, Maricopa, AZ 85239</w:t>
      </w:r>
      <w:r w:rsidR="006E55BE" w:rsidRPr="0010468F">
        <w:rPr>
          <w:rFonts w:cstheme="minorHAnsi"/>
          <w:i/>
          <w:sz w:val="24"/>
          <w:szCs w:val="24"/>
        </w:rPr>
        <w:t xml:space="preserve"> </w:t>
      </w:r>
      <w:r w:rsidRPr="0010468F">
        <w:rPr>
          <w:rFonts w:eastAsia="Times New Roman" w:cstheme="minorHAnsi"/>
          <w:sz w:val="24"/>
          <w:szCs w:val="24"/>
        </w:rPr>
        <w:t>‡</w:t>
      </w:r>
      <w:r w:rsidR="00A52569" w:rsidRPr="0010468F">
        <w:rPr>
          <w:rFonts w:cstheme="minorHAnsi"/>
          <w:i/>
          <w:sz w:val="24"/>
          <w:szCs w:val="24"/>
        </w:rPr>
        <w:t>Genomics and Bioinformatics Program,</w:t>
      </w:r>
      <w:r w:rsidR="00A52569" w:rsidRPr="0010468F">
        <w:rPr>
          <w:rFonts w:cstheme="minorHAnsi"/>
          <w:sz w:val="24"/>
          <w:szCs w:val="24"/>
        </w:rPr>
        <w:t xml:space="preserve"> </w:t>
      </w:r>
      <w:r w:rsidR="006E55BE" w:rsidRPr="0010468F">
        <w:rPr>
          <w:rFonts w:cstheme="minorHAnsi"/>
          <w:i/>
          <w:sz w:val="24"/>
          <w:szCs w:val="24"/>
        </w:rPr>
        <w:t>North Dakota State University</w:t>
      </w:r>
      <w:r w:rsidR="00F07195" w:rsidRPr="0010468F">
        <w:rPr>
          <w:rFonts w:cstheme="minorHAnsi"/>
          <w:i/>
          <w:sz w:val="24"/>
          <w:szCs w:val="24"/>
        </w:rPr>
        <w:t>, Fargo, ND 58102</w:t>
      </w:r>
      <w:r w:rsidR="006E55BE" w:rsidRPr="0010468F">
        <w:rPr>
          <w:rFonts w:cstheme="minorHAnsi"/>
          <w:i/>
          <w:sz w:val="24"/>
          <w:szCs w:val="24"/>
        </w:rPr>
        <w:t xml:space="preserve"> </w:t>
      </w:r>
      <w:r w:rsidRPr="0010468F">
        <w:rPr>
          <w:rFonts w:eastAsia="Times New Roman" w:cstheme="minorHAnsi"/>
          <w:sz w:val="24"/>
          <w:szCs w:val="24"/>
        </w:rPr>
        <w:t>§</w:t>
      </w:r>
      <w:r w:rsidR="006E55BE" w:rsidRPr="0010468F">
        <w:rPr>
          <w:rFonts w:cstheme="minorHAnsi"/>
          <w:i/>
          <w:sz w:val="24"/>
          <w:szCs w:val="24"/>
        </w:rPr>
        <w:t>Hudson-Alpha</w:t>
      </w:r>
      <w:r w:rsidR="00E108B2" w:rsidRPr="0010468F">
        <w:rPr>
          <w:rFonts w:cstheme="minorHAnsi"/>
          <w:i/>
          <w:sz w:val="24"/>
          <w:szCs w:val="24"/>
        </w:rPr>
        <w:t xml:space="preserve"> Institute for Biotechnology</w:t>
      </w:r>
      <w:r w:rsidR="00F07195" w:rsidRPr="0010468F">
        <w:rPr>
          <w:rFonts w:cstheme="minorHAnsi"/>
          <w:i/>
          <w:sz w:val="24"/>
          <w:szCs w:val="24"/>
        </w:rPr>
        <w:t>, Huntsville, AL 35806</w:t>
      </w:r>
      <w:r w:rsidR="006E55BE" w:rsidRPr="0010468F">
        <w:rPr>
          <w:rFonts w:cstheme="minorHAnsi"/>
          <w:i/>
          <w:sz w:val="24"/>
          <w:szCs w:val="24"/>
        </w:rPr>
        <w:t xml:space="preserve"> </w:t>
      </w:r>
      <w:r w:rsidRPr="0010468F">
        <w:rPr>
          <w:rFonts w:eastAsia="Times New Roman" w:cstheme="minorHAnsi"/>
          <w:sz w:val="24"/>
          <w:szCs w:val="24"/>
        </w:rPr>
        <w:t>**</w:t>
      </w:r>
      <w:r w:rsidR="00F07195" w:rsidRPr="0010468F">
        <w:rPr>
          <w:rFonts w:cstheme="minorHAnsi"/>
          <w:i/>
          <w:sz w:val="24"/>
          <w:szCs w:val="24"/>
        </w:rPr>
        <w:t xml:space="preserve">USDA-ARS, Prosser, WA </w:t>
      </w:r>
      <w:r w:rsidR="00D00EAF" w:rsidRPr="0010468F">
        <w:rPr>
          <w:rFonts w:cstheme="minorHAnsi"/>
          <w:i/>
          <w:sz w:val="24"/>
          <w:szCs w:val="24"/>
        </w:rPr>
        <w:t xml:space="preserve">99350 </w:t>
      </w:r>
      <w:r w:rsidRPr="0010468F">
        <w:rPr>
          <w:rFonts w:eastAsia="Times New Roman" w:cstheme="minorHAnsi"/>
          <w:sz w:val="24"/>
          <w:szCs w:val="24"/>
        </w:rPr>
        <w:t>††</w:t>
      </w:r>
      <w:r w:rsidR="00573F4E" w:rsidRPr="0010468F">
        <w:rPr>
          <w:rFonts w:cstheme="minorHAnsi"/>
          <w:i/>
          <w:sz w:val="24"/>
          <w:szCs w:val="24"/>
        </w:rPr>
        <w:t>Department of Horticulture, Oregon State University, Corvallis, OR 97331</w:t>
      </w:r>
    </w:p>
    <w:p w14:paraId="79DB3DCE" w14:textId="77777777" w:rsidR="006E19E3" w:rsidRPr="0010468F" w:rsidRDefault="006E19E3" w:rsidP="0010468F">
      <w:pPr>
        <w:spacing w:line="480" w:lineRule="auto"/>
        <w:rPr>
          <w:rFonts w:cstheme="minorHAnsi"/>
          <w:i/>
          <w:sz w:val="24"/>
          <w:szCs w:val="24"/>
        </w:rPr>
      </w:pPr>
    </w:p>
    <w:p w14:paraId="5D762EBC" w14:textId="6C68635B" w:rsidR="00161578" w:rsidRPr="0069063B" w:rsidRDefault="00161578" w:rsidP="0010468F">
      <w:pPr>
        <w:spacing w:after="0" w:line="480" w:lineRule="auto"/>
        <w:rPr>
          <w:rFonts w:cstheme="minorHAnsi"/>
          <w:i/>
          <w:sz w:val="24"/>
          <w:szCs w:val="24"/>
        </w:rPr>
      </w:pPr>
      <w:r w:rsidRPr="0010468F">
        <w:rPr>
          <w:rFonts w:cstheme="minorHAnsi"/>
          <w:sz w:val="24"/>
          <w:szCs w:val="24"/>
        </w:rPr>
        <w:t xml:space="preserve">Genotypic data is </w:t>
      </w:r>
      <w:r w:rsidRPr="0069063B">
        <w:rPr>
          <w:rFonts w:cstheme="minorHAnsi"/>
          <w:sz w:val="24"/>
          <w:szCs w:val="24"/>
        </w:rPr>
        <w:t xml:space="preserve">available on SRA under </w:t>
      </w:r>
      <w:r w:rsidR="00585946">
        <w:rPr>
          <w:rFonts w:cstheme="minorHAnsi"/>
          <w:sz w:val="24"/>
          <w:szCs w:val="24"/>
        </w:rPr>
        <w:t>submission number SUB6162710</w:t>
      </w:r>
      <w:r w:rsidR="00FE49CE" w:rsidRPr="0069063B">
        <w:rPr>
          <w:rFonts w:cstheme="minorHAnsi"/>
          <w:i/>
          <w:sz w:val="24"/>
          <w:szCs w:val="24"/>
        </w:rPr>
        <w:t>.</w:t>
      </w:r>
    </w:p>
    <w:p w14:paraId="4E73ED1D" w14:textId="1E978561" w:rsidR="006E19E3" w:rsidRPr="0069063B" w:rsidRDefault="006E19E3" w:rsidP="0010468F">
      <w:pPr>
        <w:spacing w:after="0" w:line="480" w:lineRule="auto"/>
        <w:rPr>
          <w:rFonts w:cstheme="minorHAnsi"/>
          <w:sz w:val="24"/>
          <w:szCs w:val="24"/>
        </w:rPr>
      </w:pPr>
      <w:r w:rsidRPr="0069063B">
        <w:rPr>
          <w:rFonts w:cstheme="minorHAnsi"/>
          <w:sz w:val="24"/>
          <w:szCs w:val="24"/>
        </w:rPr>
        <w:t xml:space="preserve">Code for </w:t>
      </w:r>
      <w:r w:rsidR="00E80BB7" w:rsidRPr="0069063B">
        <w:rPr>
          <w:rFonts w:cstheme="minorHAnsi"/>
          <w:sz w:val="24"/>
          <w:szCs w:val="24"/>
        </w:rPr>
        <w:t>SNP calling</w:t>
      </w:r>
      <w:r w:rsidRPr="0069063B">
        <w:rPr>
          <w:rFonts w:cstheme="minorHAnsi"/>
          <w:sz w:val="24"/>
          <w:szCs w:val="24"/>
        </w:rPr>
        <w:t xml:space="preserve"> is available at </w:t>
      </w:r>
      <w:hyperlink r:id="rId8" w:history="1">
        <w:r w:rsidR="00E80BB7" w:rsidRPr="0069063B">
          <w:rPr>
            <w:rStyle w:val="Hyperlink"/>
            <w:rFonts w:cstheme="minorHAnsi"/>
            <w:sz w:val="24"/>
            <w:szCs w:val="24"/>
          </w:rPr>
          <w:t>https://github.com/Alice-MacQueen/SNP-calling-pipeline-GBS-ApeKI</w:t>
        </w:r>
      </w:hyperlink>
      <w:r w:rsidRPr="0069063B">
        <w:rPr>
          <w:rFonts w:cstheme="minorHAnsi"/>
          <w:sz w:val="24"/>
          <w:szCs w:val="24"/>
        </w:rPr>
        <w:t>.</w:t>
      </w:r>
    </w:p>
    <w:p w14:paraId="35E4A64B" w14:textId="64326ADB" w:rsidR="00952730" w:rsidRPr="0069063B" w:rsidRDefault="00952730" w:rsidP="0010468F">
      <w:pPr>
        <w:spacing w:after="0" w:line="480" w:lineRule="auto"/>
        <w:rPr>
          <w:rFonts w:cstheme="minorHAnsi"/>
          <w:sz w:val="24"/>
          <w:szCs w:val="24"/>
        </w:rPr>
      </w:pPr>
      <w:r w:rsidRPr="0069063B">
        <w:rPr>
          <w:rFonts w:cstheme="minorHAnsi"/>
          <w:sz w:val="24"/>
          <w:szCs w:val="24"/>
        </w:rPr>
        <w:t xml:space="preserve">Aligned SNP data is available at </w:t>
      </w:r>
      <w:hyperlink r:id="rId9" w:tgtFrame="_blank" w:history="1">
        <w:r w:rsidR="00B91D1A" w:rsidRPr="0069063B">
          <w:rPr>
            <w:rStyle w:val="Hyperlink"/>
            <w:sz w:val="24"/>
            <w:szCs w:val="24"/>
          </w:rPr>
          <w:t>https://doi.org/10.18738/T8/RTBTIR</w:t>
        </w:r>
      </w:hyperlink>
      <w:r w:rsidR="00B91D1A" w:rsidRPr="0069063B">
        <w:rPr>
          <w:sz w:val="24"/>
          <w:szCs w:val="24"/>
        </w:rPr>
        <w:t>.</w:t>
      </w:r>
    </w:p>
    <w:p w14:paraId="132F461A" w14:textId="277AE1FC" w:rsidR="00161578" w:rsidRPr="0069063B" w:rsidRDefault="00161578" w:rsidP="0010468F">
      <w:pPr>
        <w:spacing w:after="0" w:line="480" w:lineRule="auto"/>
        <w:rPr>
          <w:rFonts w:cstheme="minorHAnsi"/>
          <w:sz w:val="24"/>
          <w:szCs w:val="24"/>
        </w:rPr>
      </w:pPr>
      <w:r w:rsidRPr="0069063B">
        <w:rPr>
          <w:rFonts w:cstheme="minorHAnsi"/>
          <w:sz w:val="24"/>
          <w:szCs w:val="24"/>
        </w:rPr>
        <w:t xml:space="preserve">Raw </w:t>
      </w:r>
      <w:r w:rsidR="006E19E3" w:rsidRPr="0069063B">
        <w:rPr>
          <w:rFonts w:cstheme="minorHAnsi"/>
          <w:sz w:val="24"/>
          <w:szCs w:val="24"/>
        </w:rPr>
        <w:t>p</w:t>
      </w:r>
      <w:r w:rsidRPr="0069063B">
        <w:rPr>
          <w:rFonts w:cstheme="minorHAnsi"/>
          <w:sz w:val="24"/>
          <w:szCs w:val="24"/>
        </w:rPr>
        <w:t>heno</w:t>
      </w:r>
      <w:r w:rsidR="00DD7C59" w:rsidRPr="0069063B">
        <w:rPr>
          <w:rFonts w:cstheme="minorHAnsi"/>
          <w:sz w:val="24"/>
          <w:szCs w:val="24"/>
        </w:rPr>
        <w:t>typic data is available in the National Agricultural Library</w:t>
      </w:r>
      <w:r w:rsidR="00B91D1A" w:rsidRPr="0069063B">
        <w:rPr>
          <w:rFonts w:cstheme="minorHAnsi"/>
          <w:sz w:val="24"/>
          <w:szCs w:val="24"/>
        </w:rPr>
        <w:t>:</w:t>
      </w:r>
      <w:r w:rsidR="00DD7C59" w:rsidRPr="0069063B">
        <w:rPr>
          <w:rFonts w:cstheme="minorHAnsi"/>
          <w:sz w:val="24"/>
          <w:szCs w:val="24"/>
        </w:rPr>
        <w:t xml:space="preserve"> </w:t>
      </w:r>
      <w:hyperlink r:id="rId10" w:history="1">
        <w:r w:rsidR="006D512C" w:rsidRPr="0069063B">
          <w:rPr>
            <w:rStyle w:val="Hyperlink"/>
            <w:rFonts w:cstheme="minorHAnsi"/>
            <w:sz w:val="24"/>
            <w:szCs w:val="24"/>
          </w:rPr>
          <w:t>https://www.nal.usda.gov/</w:t>
        </w:r>
      </w:hyperlink>
      <w:r w:rsidR="006E19E3" w:rsidRPr="0069063B">
        <w:rPr>
          <w:rFonts w:cstheme="minorHAnsi"/>
          <w:sz w:val="24"/>
          <w:szCs w:val="24"/>
        </w:rPr>
        <w:t>.</w:t>
      </w:r>
    </w:p>
    <w:p w14:paraId="1B40DA79" w14:textId="7E9EA2BC" w:rsidR="00161578" w:rsidRPr="0069063B" w:rsidRDefault="00161578" w:rsidP="0010468F">
      <w:pPr>
        <w:spacing w:after="0" w:line="480" w:lineRule="auto"/>
        <w:rPr>
          <w:rFonts w:cstheme="minorHAnsi"/>
          <w:sz w:val="24"/>
          <w:szCs w:val="24"/>
        </w:rPr>
      </w:pPr>
      <w:r w:rsidRPr="0069063B">
        <w:rPr>
          <w:rFonts w:cstheme="minorHAnsi"/>
          <w:sz w:val="24"/>
          <w:szCs w:val="24"/>
        </w:rPr>
        <w:t xml:space="preserve">Code used to </w:t>
      </w:r>
      <w:r w:rsidR="006E19E3" w:rsidRPr="0069063B">
        <w:rPr>
          <w:rFonts w:cstheme="minorHAnsi"/>
          <w:sz w:val="24"/>
          <w:szCs w:val="24"/>
        </w:rPr>
        <w:t>generate</w:t>
      </w:r>
      <w:r w:rsidRPr="0069063B">
        <w:rPr>
          <w:rFonts w:cstheme="minorHAnsi"/>
          <w:sz w:val="24"/>
          <w:szCs w:val="24"/>
        </w:rPr>
        <w:t xml:space="preserve"> </w:t>
      </w:r>
      <w:r w:rsidR="0069063B" w:rsidRPr="0069063B">
        <w:rPr>
          <w:rFonts w:cstheme="minorHAnsi"/>
          <w:sz w:val="24"/>
          <w:szCs w:val="24"/>
        </w:rPr>
        <w:t>data used in this</w:t>
      </w:r>
      <w:r w:rsidR="00A957DD" w:rsidRPr="0069063B">
        <w:rPr>
          <w:rFonts w:cstheme="minorHAnsi"/>
          <w:sz w:val="24"/>
          <w:szCs w:val="24"/>
        </w:rPr>
        <w:t xml:space="preserve"> analysis</w:t>
      </w:r>
      <w:r w:rsidR="00AC4A3E" w:rsidRPr="0069063B">
        <w:rPr>
          <w:rFonts w:cstheme="minorHAnsi"/>
          <w:sz w:val="24"/>
          <w:szCs w:val="24"/>
        </w:rPr>
        <w:t xml:space="preserve"> from the raw phenotypic data</w:t>
      </w:r>
      <w:r w:rsidR="00DD7C59" w:rsidRPr="0069063B">
        <w:rPr>
          <w:rFonts w:cstheme="minorHAnsi"/>
          <w:sz w:val="24"/>
          <w:szCs w:val="24"/>
        </w:rPr>
        <w:t xml:space="preserve"> </w:t>
      </w:r>
      <w:r w:rsidR="00E80BB7" w:rsidRPr="0069063B">
        <w:rPr>
          <w:rFonts w:cstheme="minorHAnsi"/>
          <w:sz w:val="24"/>
          <w:szCs w:val="24"/>
        </w:rPr>
        <w:t>is available at</w:t>
      </w:r>
      <w:r w:rsidRPr="0069063B">
        <w:rPr>
          <w:rFonts w:cstheme="minorHAnsi"/>
          <w:sz w:val="24"/>
          <w:szCs w:val="24"/>
        </w:rPr>
        <w:t xml:space="preserve"> Rpubs</w:t>
      </w:r>
      <w:r w:rsidR="00E80BB7" w:rsidRPr="0069063B">
        <w:rPr>
          <w:rFonts w:cstheme="minorHAnsi"/>
          <w:sz w:val="24"/>
          <w:szCs w:val="24"/>
        </w:rPr>
        <w:t xml:space="preserve">, found at: </w:t>
      </w:r>
      <w:hyperlink r:id="rId11" w:history="1">
        <w:r w:rsidR="00EB79EE" w:rsidRPr="0069063B">
          <w:rPr>
            <w:rStyle w:val="Hyperlink"/>
            <w:sz w:val="24"/>
            <w:szCs w:val="24"/>
          </w:rPr>
          <w:t>http://rpubs.com/alice_macqueen/CDBN_Phenotype_Standardization</w:t>
        </w:r>
      </w:hyperlink>
      <w:r w:rsidRPr="0069063B">
        <w:rPr>
          <w:rFonts w:cstheme="minorHAnsi"/>
          <w:sz w:val="24"/>
          <w:szCs w:val="24"/>
        </w:rPr>
        <w:t>.</w:t>
      </w:r>
    </w:p>
    <w:p w14:paraId="4EDFFF1E" w14:textId="5CBE227D" w:rsidR="006E19E3" w:rsidRPr="0069063B" w:rsidRDefault="00DD7C59" w:rsidP="0010468F">
      <w:pPr>
        <w:spacing w:after="0" w:line="480" w:lineRule="auto"/>
        <w:rPr>
          <w:rFonts w:cstheme="minorHAnsi"/>
          <w:sz w:val="24"/>
          <w:szCs w:val="24"/>
        </w:rPr>
      </w:pPr>
      <w:r w:rsidRPr="0069063B">
        <w:rPr>
          <w:rFonts w:cstheme="minorHAnsi"/>
          <w:sz w:val="24"/>
          <w:szCs w:val="24"/>
        </w:rPr>
        <w:t xml:space="preserve">Code and </w:t>
      </w:r>
      <w:r w:rsidR="0068644C" w:rsidRPr="0069063B">
        <w:rPr>
          <w:rFonts w:cstheme="minorHAnsi"/>
          <w:sz w:val="24"/>
          <w:szCs w:val="24"/>
        </w:rPr>
        <w:t>data</w:t>
      </w:r>
      <w:r w:rsidR="004505C2">
        <w:rPr>
          <w:rFonts w:cstheme="minorHAnsi"/>
          <w:sz w:val="24"/>
          <w:szCs w:val="24"/>
        </w:rPr>
        <w:t xml:space="preserve"> necessary</w:t>
      </w:r>
      <w:r w:rsidR="0068644C" w:rsidRPr="0069063B">
        <w:rPr>
          <w:rFonts w:cstheme="minorHAnsi"/>
          <w:sz w:val="24"/>
          <w:szCs w:val="24"/>
        </w:rPr>
        <w:t xml:space="preserve"> to replicate th</w:t>
      </w:r>
      <w:r w:rsidR="00320F9E" w:rsidRPr="0069063B">
        <w:rPr>
          <w:rFonts w:cstheme="minorHAnsi"/>
          <w:sz w:val="24"/>
          <w:szCs w:val="24"/>
        </w:rPr>
        <w:t>is analysis</w:t>
      </w:r>
      <w:r w:rsidR="006E19E3" w:rsidRPr="0069063B">
        <w:rPr>
          <w:rFonts w:cstheme="minorHAnsi"/>
          <w:sz w:val="24"/>
          <w:szCs w:val="24"/>
        </w:rPr>
        <w:t xml:space="preserve"> </w:t>
      </w:r>
      <w:r w:rsidR="00E732FE" w:rsidRPr="0069063B">
        <w:rPr>
          <w:rFonts w:cstheme="minorHAnsi"/>
          <w:sz w:val="24"/>
          <w:szCs w:val="24"/>
        </w:rPr>
        <w:t>are</w:t>
      </w:r>
      <w:r w:rsidR="006E19E3" w:rsidRPr="0069063B">
        <w:rPr>
          <w:rFonts w:cstheme="minorHAnsi"/>
          <w:sz w:val="24"/>
          <w:szCs w:val="24"/>
        </w:rPr>
        <w:t xml:space="preserve"> available </w:t>
      </w:r>
      <w:r w:rsidRPr="0069063B">
        <w:rPr>
          <w:rFonts w:cstheme="minorHAnsi"/>
          <w:sz w:val="24"/>
          <w:szCs w:val="24"/>
        </w:rPr>
        <w:t xml:space="preserve">as part of the R package </w:t>
      </w:r>
      <w:r w:rsidR="00E732FE" w:rsidRPr="0069063B">
        <w:rPr>
          <w:rFonts w:cstheme="minorHAnsi"/>
          <w:sz w:val="24"/>
          <w:szCs w:val="24"/>
        </w:rPr>
        <w:t xml:space="preserve">CDBNgenomics, found at: </w:t>
      </w:r>
      <w:hyperlink r:id="rId12" w:history="1">
        <w:r w:rsidR="003E5B33" w:rsidRPr="0069063B">
          <w:rPr>
            <w:rStyle w:val="Hyperlink"/>
            <w:rFonts w:cstheme="minorHAnsi"/>
            <w:sz w:val="24"/>
            <w:szCs w:val="24"/>
          </w:rPr>
          <w:t>https://github.com/Alice-MacQueen/CDBNgenomics</w:t>
        </w:r>
      </w:hyperlink>
      <w:r w:rsidRPr="0069063B">
        <w:rPr>
          <w:rFonts w:cstheme="minorHAnsi"/>
          <w:sz w:val="24"/>
          <w:szCs w:val="24"/>
        </w:rPr>
        <w:t>.</w:t>
      </w:r>
    </w:p>
    <w:p w14:paraId="4D06A2EA" w14:textId="52169452" w:rsidR="0031502B" w:rsidRPr="0069063B" w:rsidRDefault="0031502B" w:rsidP="0010468F">
      <w:pPr>
        <w:spacing w:after="0" w:line="480" w:lineRule="auto"/>
        <w:rPr>
          <w:rFonts w:cstheme="minorHAnsi"/>
          <w:sz w:val="24"/>
          <w:szCs w:val="24"/>
        </w:rPr>
      </w:pPr>
      <w:r w:rsidRPr="0069063B">
        <w:rPr>
          <w:rFonts w:cstheme="minorHAnsi"/>
          <w:sz w:val="24"/>
          <w:szCs w:val="24"/>
        </w:rPr>
        <w:t xml:space="preserve">Supplementary data </w:t>
      </w:r>
      <w:r w:rsidR="00C9089D" w:rsidRPr="0069063B">
        <w:rPr>
          <w:rFonts w:cstheme="minorHAnsi"/>
          <w:sz w:val="24"/>
          <w:szCs w:val="24"/>
        </w:rPr>
        <w:t>for this</w:t>
      </w:r>
      <w:r w:rsidRPr="0069063B">
        <w:rPr>
          <w:rFonts w:cstheme="minorHAnsi"/>
          <w:sz w:val="24"/>
          <w:szCs w:val="24"/>
        </w:rPr>
        <w:t xml:space="preserve"> manuscript is available at: </w:t>
      </w:r>
      <w:hyperlink r:id="rId13" w:tgtFrame="_blank" w:history="1">
        <w:r w:rsidR="00C9089D" w:rsidRPr="0069063B">
          <w:rPr>
            <w:rStyle w:val="Hyperlink"/>
            <w:sz w:val="24"/>
            <w:szCs w:val="24"/>
          </w:rPr>
          <w:t>https://doi.org/10.18738/T8/KZFZ6K</w:t>
        </w:r>
      </w:hyperlink>
      <w:r w:rsidR="00C84A90">
        <w:rPr>
          <w:sz w:val="24"/>
          <w:szCs w:val="24"/>
        </w:rPr>
        <w:t>.</w:t>
      </w:r>
    </w:p>
    <w:p w14:paraId="7864E73A" w14:textId="51A966BE" w:rsidR="0010468F" w:rsidRDefault="0010468F" w:rsidP="0010468F">
      <w:pPr>
        <w:spacing w:after="0" w:line="480" w:lineRule="auto"/>
        <w:rPr>
          <w:rFonts w:cstheme="minorHAnsi"/>
          <w:sz w:val="24"/>
          <w:szCs w:val="24"/>
        </w:rPr>
      </w:pPr>
      <w:r>
        <w:rPr>
          <w:rFonts w:cstheme="minorHAnsi"/>
          <w:sz w:val="24"/>
          <w:szCs w:val="24"/>
        </w:rPr>
        <w:lastRenderedPageBreak/>
        <w:t xml:space="preserve">Running title: </w:t>
      </w:r>
      <w:r w:rsidR="00CA42E2">
        <w:rPr>
          <w:rFonts w:cstheme="minorHAnsi"/>
          <w:sz w:val="24"/>
          <w:szCs w:val="24"/>
        </w:rPr>
        <w:t>Breeding</w:t>
      </w:r>
      <w:r>
        <w:rPr>
          <w:rFonts w:cstheme="minorHAnsi"/>
          <w:sz w:val="24"/>
          <w:szCs w:val="24"/>
        </w:rPr>
        <w:t xml:space="preserve"> </w:t>
      </w:r>
      <w:r w:rsidR="00C2368A">
        <w:rPr>
          <w:rFonts w:cstheme="minorHAnsi"/>
          <w:sz w:val="24"/>
          <w:szCs w:val="24"/>
        </w:rPr>
        <w:t>led to</w:t>
      </w:r>
      <w:r>
        <w:rPr>
          <w:rFonts w:cstheme="minorHAnsi"/>
          <w:sz w:val="24"/>
          <w:szCs w:val="24"/>
        </w:rPr>
        <w:t xml:space="preserve"> pleiotropy in the CDBN</w:t>
      </w:r>
    </w:p>
    <w:p w14:paraId="2082C2A4" w14:textId="77777777" w:rsidR="0010468F" w:rsidRDefault="0010468F" w:rsidP="0010468F">
      <w:pPr>
        <w:spacing w:after="0" w:line="480" w:lineRule="auto"/>
        <w:rPr>
          <w:rFonts w:cstheme="minorHAnsi"/>
          <w:sz w:val="24"/>
          <w:szCs w:val="24"/>
        </w:rPr>
      </w:pPr>
    </w:p>
    <w:p w14:paraId="4E500F3B" w14:textId="6A9F3298" w:rsidR="006E19E3" w:rsidRPr="0010468F" w:rsidRDefault="006E19E3" w:rsidP="0010468F">
      <w:pPr>
        <w:spacing w:after="0" w:line="480" w:lineRule="auto"/>
        <w:rPr>
          <w:rFonts w:cstheme="minorHAnsi"/>
          <w:sz w:val="24"/>
          <w:szCs w:val="24"/>
        </w:rPr>
      </w:pPr>
      <w:r w:rsidRPr="0010468F">
        <w:rPr>
          <w:rFonts w:cstheme="minorHAnsi"/>
          <w:sz w:val="24"/>
          <w:szCs w:val="24"/>
        </w:rPr>
        <w:t>Key words: multi-environment trial, genome-wide association, common bean</w:t>
      </w:r>
      <w:r w:rsidR="0060271A" w:rsidRPr="0010468F">
        <w:rPr>
          <w:rFonts w:cstheme="minorHAnsi"/>
          <w:sz w:val="24"/>
          <w:szCs w:val="24"/>
        </w:rPr>
        <w:t xml:space="preserve"> (</w:t>
      </w:r>
      <w:r w:rsidR="0060271A" w:rsidRPr="0010468F">
        <w:rPr>
          <w:rFonts w:cstheme="minorHAnsi"/>
          <w:i/>
          <w:sz w:val="24"/>
          <w:szCs w:val="24"/>
        </w:rPr>
        <w:t>Phaseolus vulgaris</w:t>
      </w:r>
      <w:r w:rsidR="0060271A" w:rsidRPr="0010468F">
        <w:rPr>
          <w:rFonts w:cstheme="minorHAnsi"/>
          <w:sz w:val="24"/>
          <w:szCs w:val="24"/>
        </w:rPr>
        <w:t>)</w:t>
      </w:r>
      <w:r w:rsidRPr="0010468F">
        <w:rPr>
          <w:rFonts w:cstheme="minorHAnsi"/>
          <w:sz w:val="24"/>
          <w:szCs w:val="24"/>
        </w:rPr>
        <w:t>, crop improvement, genetics of diversification</w:t>
      </w:r>
    </w:p>
    <w:p w14:paraId="5906F45B" w14:textId="77777777" w:rsidR="0010468F" w:rsidRDefault="0010468F" w:rsidP="0010468F">
      <w:pPr>
        <w:spacing w:after="0" w:line="480" w:lineRule="auto"/>
        <w:rPr>
          <w:rFonts w:cstheme="minorHAnsi"/>
          <w:sz w:val="24"/>
          <w:szCs w:val="24"/>
        </w:rPr>
      </w:pPr>
    </w:p>
    <w:p w14:paraId="49F5E539" w14:textId="7A4F8DFC" w:rsidR="006E19E3" w:rsidRPr="0010468F" w:rsidRDefault="006E19E3" w:rsidP="0010468F">
      <w:pPr>
        <w:spacing w:after="0" w:line="480" w:lineRule="auto"/>
        <w:rPr>
          <w:rFonts w:cstheme="minorHAnsi"/>
          <w:sz w:val="24"/>
          <w:szCs w:val="24"/>
        </w:rPr>
      </w:pPr>
      <w:r w:rsidRPr="0010468F">
        <w:rPr>
          <w:rFonts w:cstheme="minorHAnsi"/>
          <w:sz w:val="24"/>
          <w:szCs w:val="24"/>
        </w:rPr>
        <w:t>Author for correspondence:</w:t>
      </w:r>
    </w:p>
    <w:p w14:paraId="7967873B" w14:textId="0190F9CE" w:rsidR="006E19E3" w:rsidRPr="0010468F" w:rsidRDefault="006E19E3" w:rsidP="0010468F">
      <w:pPr>
        <w:spacing w:after="0" w:line="480" w:lineRule="auto"/>
        <w:rPr>
          <w:rFonts w:cstheme="minorHAnsi"/>
          <w:i/>
          <w:sz w:val="24"/>
          <w:szCs w:val="24"/>
        </w:rPr>
      </w:pPr>
      <w:r w:rsidRPr="0010468F">
        <w:rPr>
          <w:rFonts w:cstheme="minorHAnsi"/>
          <w:i/>
          <w:sz w:val="24"/>
          <w:szCs w:val="24"/>
        </w:rPr>
        <w:t>Alice MacQueen</w:t>
      </w:r>
    </w:p>
    <w:p w14:paraId="31CC066A" w14:textId="4C2413AB" w:rsidR="006E19E3" w:rsidRPr="0010468F" w:rsidRDefault="006E19E3" w:rsidP="0010468F">
      <w:pPr>
        <w:spacing w:after="0" w:line="480" w:lineRule="auto"/>
        <w:rPr>
          <w:rFonts w:cstheme="minorHAnsi"/>
          <w:i/>
          <w:sz w:val="24"/>
          <w:szCs w:val="24"/>
        </w:rPr>
      </w:pPr>
      <w:r w:rsidRPr="0010468F">
        <w:rPr>
          <w:rFonts w:cstheme="minorHAnsi"/>
          <w:i/>
          <w:sz w:val="24"/>
          <w:szCs w:val="24"/>
        </w:rPr>
        <w:t>2415 Speedway, Stop C0900, PAT 626</w:t>
      </w:r>
    </w:p>
    <w:p w14:paraId="4955B51A" w14:textId="75A76E3B" w:rsidR="006E19E3" w:rsidRPr="0010468F" w:rsidRDefault="006E19E3" w:rsidP="0010468F">
      <w:pPr>
        <w:spacing w:after="0" w:line="480" w:lineRule="auto"/>
        <w:rPr>
          <w:rFonts w:cstheme="minorHAnsi"/>
          <w:i/>
          <w:sz w:val="24"/>
          <w:szCs w:val="24"/>
        </w:rPr>
      </w:pPr>
      <w:r w:rsidRPr="0010468F">
        <w:rPr>
          <w:rFonts w:cstheme="minorHAnsi"/>
          <w:i/>
          <w:sz w:val="24"/>
          <w:szCs w:val="24"/>
        </w:rPr>
        <w:t>Austin, TX 78712-1208</w:t>
      </w:r>
    </w:p>
    <w:p w14:paraId="13BBE63C" w14:textId="77777777" w:rsidR="006E19E3" w:rsidRPr="0010468F" w:rsidRDefault="006E19E3" w:rsidP="0010468F">
      <w:pPr>
        <w:spacing w:after="0" w:line="480" w:lineRule="auto"/>
        <w:rPr>
          <w:rFonts w:cstheme="minorHAnsi"/>
          <w:i/>
          <w:sz w:val="24"/>
          <w:szCs w:val="24"/>
        </w:rPr>
      </w:pPr>
      <w:r w:rsidRPr="0010468F">
        <w:rPr>
          <w:rFonts w:cstheme="minorHAnsi"/>
          <w:i/>
          <w:sz w:val="24"/>
          <w:szCs w:val="24"/>
        </w:rPr>
        <w:t>Tel: +1 (512) 672-9467</w:t>
      </w:r>
    </w:p>
    <w:p w14:paraId="60558165" w14:textId="46F9F607" w:rsidR="006E19E3" w:rsidRPr="0010468F" w:rsidRDefault="006E19E3" w:rsidP="0010468F">
      <w:pPr>
        <w:spacing w:after="0" w:line="480" w:lineRule="auto"/>
        <w:rPr>
          <w:rFonts w:cstheme="minorHAnsi"/>
          <w:i/>
          <w:sz w:val="24"/>
          <w:szCs w:val="24"/>
        </w:rPr>
      </w:pPr>
      <w:r w:rsidRPr="0010468F">
        <w:rPr>
          <w:rFonts w:cstheme="minorHAnsi"/>
          <w:i/>
          <w:sz w:val="24"/>
          <w:szCs w:val="24"/>
        </w:rPr>
        <w:t xml:space="preserve">Email: </w:t>
      </w:r>
      <w:hyperlink r:id="rId14" w:history="1">
        <w:r w:rsidRPr="0010468F">
          <w:rPr>
            <w:rStyle w:val="Hyperlink"/>
            <w:rFonts w:cstheme="minorHAnsi"/>
            <w:i/>
            <w:sz w:val="24"/>
            <w:szCs w:val="24"/>
          </w:rPr>
          <w:t>alice.macqueen@utexas.edu</w:t>
        </w:r>
      </w:hyperlink>
    </w:p>
    <w:p w14:paraId="53950DCF" w14:textId="77777777" w:rsidR="006E19E3" w:rsidRPr="0010468F" w:rsidRDefault="006E19E3" w:rsidP="0010468F">
      <w:pPr>
        <w:spacing w:line="480" w:lineRule="auto"/>
        <w:rPr>
          <w:rFonts w:cstheme="minorHAnsi"/>
          <w:b/>
          <w:sz w:val="24"/>
          <w:szCs w:val="24"/>
        </w:rPr>
      </w:pPr>
      <w:r w:rsidRPr="0010468F">
        <w:rPr>
          <w:rFonts w:cstheme="minorHAnsi"/>
          <w:i/>
          <w:sz w:val="24"/>
          <w:szCs w:val="24"/>
        </w:rPr>
        <w:br w:type="column"/>
      </w:r>
      <w:r w:rsidRPr="0010468F">
        <w:rPr>
          <w:rFonts w:cstheme="minorHAnsi"/>
          <w:b/>
          <w:sz w:val="24"/>
          <w:szCs w:val="24"/>
        </w:rPr>
        <w:lastRenderedPageBreak/>
        <w:t>Abstract</w:t>
      </w:r>
    </w:p>
    <w:p w14:paraId="037758F1" w14:textId="3A9BDBDE" w:rsidR="00934425" w:rsidRPr="0010468F" w:rsidRDefault="00934425" w:rsidP="0010468F">
      <w:pPr>
        <w:spacing w:line="480" w:lineRule="auto"/>
        <w:ind w:firstLine="720"/>
        <w:rPr>
          <w:rFonts w:eastAsia="Times New Roman" w:cstheme="minorHAnsi"/>
          <w:sz w:val="24"/>
          <w:szCs w:val="24"/>
        </w:rPr>
      </w:pPr>
      <w:r w:rsidRPr="0010468F">
        <w:rPr>
          <w:rFonts w:eastAsia="Times New Roman" w:cstheme="minorHAnsi"/>
          <w:bCs/>
          <w:sz w:val="24"/>
          <w:szCs w:val="24"/>
        </w:rPr>
        <w:t>Multi-environment trials (METs) are widely used to assess the performance of promising crop germplasm. Though seldom designed to elucidate genetic mechanisms, MET datasets are often much larger than could be duplicated for genetic research and</w:t>
      </w:r>
      <w:r w:rsidR="008047AE" w:rsidRPr="0010468F">
        <w:rPr>
          <w:rFonts w:eastAsia="Times New Roman" w:cstheme="minorHAnsi"/>
          <w:bCs/>
          <w:sz w:val="24"/>
          <w:szCs w:val="24"/>
        </w:rPr>
        <w:t>,</w:t>
      </w:r>
      <w:r w:rsidRPr="0010468F">
        <w:rPr>
          <w:rFonts w:eastAsia="Times New Roman" w:cstheme="minorHAnsi"/>
          <w:bCs/>
          <w:sz w:val="24"/>
          <w:szCs w:val="24"/>
        </w:rPr>
        <w:t xml:space="preserve"> </w:t>
      </w:r>
      <w:r w:rsidR="0074789D" w:rsidRPr="0010468F">
        <w:rPr>
          <w:rFonts w:eastAsia="Times New Roman" w:cstheme="minorHAnsi"/>
          <w:bCs/>
          <w:sz w:val="24"/>
          <w:szCs w:val="24"/>
        </w:rPr>
        <w:t>given proper interpretation</w:t>
      </w:r>
      <w:r w:rsidR="008047AE" w:rsidRPr="0010468F">
        <w:rPr>
          <w:rFonts w:eastAsia="Times New Roman" w:cstheme="minorHAnsi"/>
          <w:bCs/>
          <w:sz w:val="24"/>
          <w:szCs w:val="24"/>
        </w:rPr>
        <w:t>,</w:t>
      </w:r>
      <w:r w:rsidR="0074789D" w:rsidRPr="0010468F">
        <w:rPr>
          <w:rFonts w:eastAsia="Times New Roman" w:cstheme="minorHAnsi"/>
          <w:bCs/>
          <w:sz w:val="24"/>
          <w:szCs w:val="24"/>
        </w:rPr>
        <w:t xml:space="preserve"> </w:t>
      </w:r>
      <w:r w:rsidRPr="0010468F">
        <w:rPr>
          <w:rFonts w:eastAsia="Times New Roman" w:cstheme="minorHAnsi"/>
          <w:bCs/>
          <w:sz w:val="24"/>
          <w:szCs w:val="24"/>
        </w:rPr>
        <w:t xml:space="preserve">may offer valuable insights into the genetics of adaptation across time and space. </w:t>
      </w:r>
      <w:r w:rsidRPr="0010468F">
        <w:rPr>
          <w:rFonts w:eastAsia="Times New Roman" w:cstheme="minorHAnsi"/>
          <w:sz w:val="24"/>
          <w:szCs w:val="24"/>
        </w:rPr>
        <w:t> </w:t>
      </w:r>
      <w:r w:rsidRPr="0010468F">
        <w:rPr>
          <w:rFonts w:eastAsia="Times New Roman" w:cstheme="minorHAnsi"/>
          <w:bCs/>
          <w:sz w:val="24"/>
          <w:szCs w:val="24"/>
        </w:rPr>
        <w:t>The Cooperative Dry Bean Nursery (CDBN) is a MET for common bean (</w:t>
      </w:r>
      <w:r w:rsidRPr="0010468F">
        <w:rPr>
          <w:rFonts w:eastAsia="Times New Roman" w:cstheme="minorHAnsi"/>
          <w:bCs/>
          <w:i/>
          <w:iCs/>
          <w:sz w:val="24"/>
          <w:szCs w:val="24"/>
        </w:rPr>
        <w:t>Phaseolus vulgaris</w:t>
      </w:r>
      <w:r w:rsidRPr="0010468F">
        <w:rPr>
          <w:rFonts w:eastAsia="Times New Roman" w:cstheme="minorHAnsi"/>
          <w:bCs/>
          <w:sz w:val="24"/>
          <w:szCs w:val="24"/>
        </w:rPr>
        <w:t xml:space="preserve">) grown </w:t>
      </w:r>
      <w:r w:rsidR="0060271A" w:rsidRPr="0010468F">
        <w:rPr>
          <w:rFonts w:eastAsia="Times New Roman" w:cstheme="minorHAnsi"/>
          <w:bCs/>
          <w:sz w:val="24"/>
          <w:szCs w:val="24"/>
        </w:rPr>
        <w:t>for over 70 years</w:t>
      </w:r>
      <w:r w:rsidR="009D6DA3" w:rsidRPr="0010468F">
        <w:rPr>
          <w:rFonts w:eastAsia="Times New Roman" w:cstheme="minorHAnsi"/>
          <w:bCs/>
          <w:sz w:val="24"/>
          <w:szCs w:val="24"/>
        </w:rPr>
        <w:t xml:space="preserve"> in the United States and Canada</w:t>
      </w:r>
      <w:r w:rsidR="004E76B0" w:rsidRPr="0010468F">
        <w:rPr>
          <w:rFonts w:eastAsia="Times New Roman" w:cstheme="minorHAnsi"/>
          <w:bCs/>
          <w:sz w:val="24"/>
          <w:szCs w:val="24"/>
        </w:rPr>
        <w:t>,</w:t>
      </w:r>
      <w:r w:rsidR="0004090A" w:rsidRPr="0010468F">
        <w:rPr>
          <w:rFonts w:eastAsia="Times New Roman" w:cstheme="minorHAnsi"/>
          <w:bCs/>
          <w:sz w:val="24"/>
          <w:szCs w:val="24"/>
        </w:rPr>
        <w:t xml:space="preserve"> </w:t>
      </w:r>
      <w:r w:rsidR="004E76B0" w:rsidRPr="0010468F">
        <w:rPr>
          <w:rFonts w:eastAsia="Times New Roman" w:cstheme="minorHAnsi"/>
          <w:bCs/>
          <w:sz w:val="24"/>
          <w:szCs w:val="24"/>
        </w:rPr>
        <w:t xml:space="preserve">consisting of </w:t>
      </w:r>
      <w:r w:rsidR="0060271A" w:rsidRPr="0010468F">
        <w:rPr>
          <w:rFonts w:eastAsia="Times New Roman" w:cstheme="minorHAnsi"/>
          <w:bCs/>
          <w:sz w:val="24"/>
          <w:szCs w:val="24"/>
        </w:rPr>
        <w:t>20</w:t>
      </w:r>
      <w:r w:rsidR="00C909E3" w:rsidRPr="0010468F">
        <w:rPr>
          <w:rFonts w:eastAsia="Times New Roman" w:cstheme="minorHAnsi"/>
          <w:bCs/>
          <w:sz w:val="24"/>
          <w:szCs w:val="24"/>
        </w:rPr>
        <w:t xml:space="preserve"> to </w:t>
      </w:r>
      <w:r w:rsidR="009655B2" w:rsidRPr="0010468F">
        <w:rPr>
          <w:rFonts w:eastAsia="Times New Roman" w:cstheme="minorHAnsi"/>
          <w:bCs/>
          <w:sz w:val="24"/>
          <w:szCs w:val="24"/>
        </w:rPr>
        <w:t>5</w:t>
      </w:r>
      <w:r w:rsidR="0060271A" w:rsidRPr="0010468F">
        <w:rPr>
          <w:rFonts w:eastAsia="Times New Roman" w:cstheme="minorHAnsi"/>
          <w:bCs/>
          <w:sz w:val="24"/>
          <w:szCs w:val="24"/>
        </w:rPr>
        <w:t xml:space="preserve">0 entries each year at </w:t>
      </w:r>
      <w:r w:rsidR="00F9275F" w:rsidRPr="0010468F">
        <w:rPr>
          <w:rFonts w:eastAsia="Times New Roman" w:cstheme="minorHAnsi"/>
          <w:bCs/>
          <w:sz w:val="24"/>
          <w:szCs w:val="24"/>
        </w:rPr>
        <w:t>10</w:t>
      </w:r>
      <w:r w:rsidR="00C909E3" w:rsidRPr="0010468F">
        <w:rPr>
          <w:rFonts w:eastAsia="Times New Roman" w:cstheme="minorHAnsi"/>
          <w:bCs/>
          <w:sz w:val="24"/>
          <w:szCs w:val="24"/>
        </w:rPr>
        <w:t xml:space="preserve"> to </w:t>
      </w:r>
      <w:r w:rsidR="00F9275F" w:rsidRPr="0010468F">
        <w:rPr>
          <w:rFonts w:eastAsia="Times New Roman" w:cstheme="minorHAnsi"/>
          <w:bCs/>
          <w:sz w:val="24"/>
          <w:szCs w:val="24"/>
        </w:rPr>
        <w:t>20</w:t>
      </w:r>
      <w:r w:rsidR="0060271A" w:rsidRPr="0010468F">
        <w:rPr>
          <w:rFonts w:eastAsia="Times New Roman" w:cstheme="minorHAnsi"/>
          <w:bCs/>
          <w:sz w:val="24"/>
          <w:szCs w:val="24"/>
        </w:rPr>
        <w:t xml:space="preserve"> locations</w:t>
      </w:r>
      <w:r w:rsidR="004E76B0" w:rsidRPr="0010468F">
        <w:rPr>
          <w:rFonts w:eastAsia="Times New Roman" w:cstheme="minorHAnsi"/>
          <w:bCs/>
          <w:sz w:val="24"/>
          <w:szCs w:val="24"/>
        </w:rPr>
        <w:t xml:space="preserve">.  </w:t>
      </w:r>
      <w:r w:rsidR="004C24C7" w:rsidRPr="0010468F">
        <w:rPr>
          <w:rFonts w:eastAsia="Times New Roman" w:cstheme="minorHAnsi"/>
          <w:bCs/>
          <w:sz w:val="24"/>
          <w:szCs w:val="24"/>
        </w:rPr>
        <w:t>The</w:t>
      </w:r>
      <w:r w:rsidR="00F00BD0" w:rsidRPr="0010468F">
        <w:rPr>
          <w:rFonts w:eastAsia="Times New Roman" w:cstheme="minorHAnsi"/>
          <w:bCs/>
          <w:sz w:val="24"/>
          <w:szCs w:val="24"/>
        </w:rPr>
        <w:t xml:space="preserve"> CBDN provide</w:t>
      </w:r>
      <w:r w:rsidR="004C24C7" w:rsidRPr="0010468F">
        <w:rPr>
          <w:rFonts w:eastAsia="Times New Roman" w:cstheme="minorHAnsi"/>
          <w:bCs/>
          <w:sz w:val="24"/>
          <w:szCs w:val="24"/>
        </w:rPr>
        <w:t>s</w:t>
      </w:r>
      <w:r w:rsidR="004E76B0" w:rsidRPr="0010468F">
        <w:rPr>
          <w:rFonts w:eastAsia="Times New Roman" w:cstheme="minorHAnsi"/>
          <w:bCs/>
          <w:sz w:val="24"/>
          <w:szCs w:val="24"/>
        </w:rPr>
        <w:t xml:space="preserve"> a rich source</w:t>
      </w:r>
      <w:r w:rsidR="009C3FD7" w:rsidRPr="0010468F">
        <w:rPr>
          <w:rFonts w:eastAsia="Times New Roman" w:cstheme="minorHAnsi"/>
          <w:bCs/>
          <w:sz w:val="24"/>
          <w:szCs w:val="24"/>
        </w:rPr>
        <w:t xml:space="preserve"> of phenotypic </w:t>
      </w:r>
      <w:r w:rsidR="004110A2" w:rsidRPr="0010468F">
        <w:rPr>
          <w:rFonts w:eastAsia="Times New Roman" w:cstheme="minorHAnsi"/>
          <w:bCs/>
          <w:sz w:val="24"/>
          <w:szCs w:val="24"/>
        </w:rPr>
        <w:t>data</w:t>
      </w:r>
      <w:r w:rsidR="00421629" w:rsidRPr="0010468F">
        <w:rPr>
          <w:rFonts w:eastAsia="Times New Roman" w:cstheme="minorHAnsi"/>
          <w:bCs/>
          <w:sz w:val="24"/>
          <w:szCs w:val="24"/>
        </w:rPr>
        <w:t xml:space="preserve"> across entries, years, and locations </w:t>
      </w:r>
      <w:r w:rsidR="0042723C" w:rsidRPr="0010468F">
        <w:rPr>
          <w:rFonts w:eastAsia="Times New Roman" w:cstheme="minorHAnsi"/>
          <w:bCs/>
          <w:sz w:val="24"/>
          <w:szCs w:val="24"/>
        </w:rPr>
        <w:t>that is</w:t>
      </w:r>
      <w:r w:rsidR="004110A2" w:rsidRPr="0010468F">
        <w:rPr>
          <w:rFonts w:eastAsia="Times New Roman" w:cstheme="minorHAnsi"/>
          <w:bCs/>
          <w:sz w:val="24"/>
          <w:szCs w:val="24"/>
        </w:rPr>
        <w:t xml:space="preserve"> amenable to genetic analysis</w:t>
      </w:r>
      <w:r w:rsidR="0060271A" w:rsidRPr="0010468F">
        <w:rPr>
          <w:rFonts w:eastAsia="Times New Roman" w:cstheme="minorHAnsi"/>
          <w:bCs/>
          <w:sz w:val="24"/>
          <w:szCs w:val="24"/>
        </w:rPr>
        <w:t xml:space="preserve">. </w:t>
      </w:r>
      <w:r w:rsidR="002058EC" w:rsidRPr="0010468F">
        <w:rPr>
          <w:rFonts w:eastAsia="Times New Roman" w:cstheme="minorHAnsi"/>
          <w:bCs/>
          <w:sz w:val="24"/>
          <w:szCs w:val="24"/>
        </w:rPr>
        <w:t>To study stable genetic effects segregating in this MET, we conducted genome-wide association (GWAS) using bes</w:t>
      </w:r>
      <w:r w:rsidR="00FA753F" w:rsidRPr="0010468F">
        <w:rPr>
          <w:rFonts w:eastAsia="Times New Roman" w:cstheme="minorHAnsi"/>
          <w:bCs/>
          <w:sz w:val="24"/>
          <w:szCs w:val="24"/>
        </w:rPr>
        <w:t>t</w:t>
      </w:r>
      <w:r w:rsidR="00D153FE" w:rsidRPr="0010468F">
        <w:rPr>
          <w:rFonts w:eastAsia="Times New Roman" w:cstheme="minorHAnsi"/>
          <w:bCs/>
          <w:sz w:val="24"/>
          <w:szCs w:val="24"/>
        </w:rPr>
        <w:t xml:space="preserve"> linear unbiased predictions (BLUPs) derived </w:t>
      </w:r>
      <w:r w:rsidR="00740C9C" w:rsidRPr="0010468F">
        <w:rPr>
          <w:rFonts w:eastAsia="Times New Roman" w:cstheme="minorHAnsi"/>
          <w:bCs/>
          <w:sz w:val="24"/>
          <w:szCs w:val="24"/>
        </w:rPr>
        <w:t xml:space="preserve">across years and locations for </w:t>
      </w:r>
      <w:r w:rsidR="00D153FE" w:rsidRPr="0010468F">
        <w:rPr>
          <w:rFonts w:eastAsia="Times New Roman" w:cstheme="minorHAnsi"/>
          <w:bCs/>
          <w:sz w:val="24"/>
          <w:szCs w:val="24"/>
        </w:rPr>
        <w:t>21 CDBN phenotyp</w:t>
      </w:r>
      <w:r w:rsidR="00D173EC" w:rsidRPr="0010468F">
        <w:rPr>
          <w:rFonts w:eastAsia="Times New Roman" w:cstheme="minorHAnsi"/>
          <w:bCs/>
          <w:sz w:val="24"/>
          <w:szCs w:val="24"/>
        </w:rPr>
        <w:t>es</w:t>
      </w:r>
      <w:r w:rsidR="00A759E1" w:rsidRPr="0010468F">
        <w:rPr>
          <w:rFonts w:eastAsia="Times New Roman" w:cstheme="minorHAnsi"/>
          <w:bCs/>
          <w:sz w:val="24"/>
          <w:szCs w:val="24"/>
        </w:rPr>
        <w:t xml:space="preserve"> and </w:t>
      </w:r>
      <w:r w:rsidR="00E869C1" w:rsidRPr="0010468F">
        <w:rPr>
          <w:rFonts w:eastAsia="Times New Roman" w:cstheme="minorHAnsi"/>
          <w:bCs/>
          <w:sz w:val="24"/>
          <w:szCs w:val="24"/>
        </w:rPr>
        <w:t>genotypic data (1.2M SNPs) for 327 CDBN genotypes</w:t>
      </w:r>
      <w:r w:rsidR="00A759E1" w:rsidRPr="0010468F">
        <w:rPr>
          <w:rFonts w:eastAsia="Times New Roman" w:cstheme="minorHAnsi"/>
          <w:bCs/>
          <w:sz w:val="24"/>
          <w:szCs w:val="24"/>
        </w:rPr>
        <w:t>. T</w:t>
      </w:r>
      <w:r w:rsidR="00E869C1" w:rsidRPr="0010468F">
        <w:rPr>
          <w:rFonts w:eastAsia="Times New Roman" w:cstheme="minorHAnsi"/>
          <w:bCs/>
          <w:sz w:val="24"/>
          <w:szCs w:val="24"/>
        </w:rPr>
        <w:t>he value of this approach was confirmed by the discovery of three candidate genes and genomic regions previously identified in balanced GWAS. M</w:t>
      </w:r>
      <w:r w:rsidR="004C24C7" w:rsidRPr="0010468F">
        <w:rPr>
          <w:rFonts w:eastAsia="Times New Roman" w:cstheme="minorHAnsi"/>
          <w:bCs/>
          <w:sz w:val="24"/>
          <w:szCs w:val="24"/>
        </w:rPr>
        <w:t>ultivariate adaptive shrinkage</w:t>
      </w:r>
      <w:r w:rsidR="00AE3006" w:rsidRPr="0010468F">
        <w:rPr>
          <w:rFonts w:eastAsia="Times New Roman" w:cstheme="minorHAnsi"/>
          <w:bCs/>
          <w:sz w:val="24"/>
          <w:szCs w:val="24"/>
        </w:rPr>
        <w:t xml:space="preserve"> </w:t>
      </w:r>
      <w:r w:rsidR="004C24C7" w:rsidRPr="0010468F">
        <w:rPr>
          <w:rFonts w:eastAsia="Times New Roman" w:cstheme="minorHAnsi"/>
          <w:bCs/>
          <w:sz w:val="24"/>
          <w:szCs w:val="24"/>
        </w:rPr>
        <w:t>(</w:t>
      </w:r>
      <w:r w:rsidR="00AE3006" w:rsidRPr="0010468F">
        <w:rPr>
          <w:rFonts w:eastAsia="Times New Roman" w:cstheme="minorHAnsi"/>
          <w:bCs/>
          <w:sz w:val="24"/>
          <w:szCs w:val="24"/>
        </w:rPr>
        <w:t>mash</w:t>
      </w:r>
      <w:r w:rsidR="004C24C7" w:rsidRPr="0010468F">
        <w:rPr>
          <w:rFonts w:eastAsia="Times New Roman" w:cstheme="minorHAnsi"/>
          <w:bCs/>
          <w:sz w:val="24"/>
          <w:szCs w:val="24"/>
        </w:rPr>
        <w:t>)</w:t>
      </w:r>
      <w:r w:rsidR="00AE3006" w:rsidRPr="0010468F">
        <w:rPr>
          <w:rFonts w:eastAsia="Times New Roman" w:cstheme="minorHAnsi"/>
          <w:bCs/>
          <w:sz w:val="24"/>
          <w:szCs w:val="24"/>
        </w:rPr>
        <w:t xml:space="preserve"> analysis</w:t>
      </w:r>
      <w:r w:rsidR="00D72784" w:rsidRPr="0010468F">
        <w:rPr>
          <w:rFonts w:eastAsia="Times New Roman" w:cstheme="minorHAnsi"/>
          <w:bCs/>
          <w:sz w:val="24"/>
          <w:szCs w:val="24"/>
        </w:rPr>
        <w:t>, which increased our power to detect significant correlated effects, found</w:t>
      </w:r>
      <w:r w:rsidR="00AE3006" w:rsidRPr="0010468F">
        <w:rPr>
          <w:rFonts w:eastAsia="Times New Roman" w:cstheme="minorHAnsi"/>
          <w:bCs/>
          <w:sz w:val="24"/>
          <w:szCs w:val="24"/>
        </w:rPr>
        <w:t xml:space="preserve"> significant effects for all phenotypes</w:t>
      </w:r>
      <w:r w:rsidR="00D173EC" w:rsidRPr="0010468F">
        <w:rPr>
          <w:rFonts w:eastAsia="Times New Roman" w:cstheme="minorHAnsi"/>
          <w:bCs/>
          <w:sz w:val="24"/>
          <w:szCs w:val="24"/>
        </w:rPr>
        <w:t xml:space="preserve">. </w:t>
      </w:r>
      <w:r w:rsidR="004C24C7" w:rsidRPr="0010468F">
        <w:rPr>
          <w:rFonts w:eastAsia="Times New Roman" w:cstheme="minorHAnsi"/>
          <w:bCs/>
          <w:sz w:val="24"/>
          <w:szCs w:val="24"/>
        </w:rPr>
        <w:t xml:space="preserve">The first use of mash </w:t>
      </w:r>
      <w:r w:rsidR="00D72784" w:rsidRPr="0010468F">
        <w:rPr>
          <w:rFonts w:eastAsia="Times New Roman" w:cstheme="minorHAnsi"/>
          <w:bCs/>
          <w:sz w:val="24"/>
          <w:szCs w:val="24"/>
        </w:rPr>
        <w:t>on an</w:t>
      </w:r>
      <w:r w:rsidR="004C24C7" w:rsidRPr="0010468F">
        <w:rPr>
          <w:rFonts w:eastAsia="Times New Roman" w:cstheme="minorHAnsi"/>
          <w:bCs/>
          <w:sz w:val="24"/>
          <w:szCs w:val="24"/>
        </w:rPr>
        <w:t xml:space="preserve"> agricultural </w:t>
      </w:r>
      <w:r w:rsidR="00D72784" w:rsidRPr="0010468F">
        <w:rPr>
          <w:rFonts w:eastAsia="Times New Roman" w:cstheme="minorHAnsi"/>
          <w:bCs/>
          <w:sz w:val="24"/>
          <w:szCs w:val="24"/>
        </w:rPr>
        <w:t>dataset</w:t>
      </w:r>
      <w:r w:rsidR="004C24C7" w:rsidRPr="0010468F">
        <w:rPr>
          <w:rFonts w:eastAsia="Times New Roman" w:cstheme="minorHAnsi"/>
          <w:bCs/>
          <w:sz w:val="24"/>
          <w:szCs w:val="24"/>
        </w:rPr>
        <w:t xml:space="preserve"> </w:t>
      </w:r>
      <w:r w:rsidR="0087614A" w:rsidRPr="0010468F">
        <w:rPr>
          <w:rFonts w:eastAsia="Times New Roman" w:cstheme="minorHAnsi"/>
          <w:bCs/>
          <w:sz w:val="24"/>
          <w:szCs w:val="24"/>
        </w:rPr>
        <w:t>discovered</w:t>
      </w:r>
      <w:r w:rsidR="004C24C7" w:rsidRPr="0010468F">
        <w:rPr>
          <w:rFonts w:eastAsia="Times New Roman" w:cstheme="minorHAnsi"/>
          <w:bCs/>
          <w:sz w:val="24"/>
          <w:szCs w:val="24"/>
        </w:rPr>
        <w:t xml:space="preserve"> </w:t>
      </w:r>
      <w:r w:rsidR="00484BA5" w:rsidRPr="0010468F">
        <w:rPr>
          <w:rFonts w:eastAsia="Times New Roman" w:cstheme="minorHAnsi"/>
          <w:bCs/>
          <w:sz w:val="24"/>
          <w:szCs w:val="24"/>
        </w:rPr>
        <w:t xml:space="preserve">two </w:t>
      </w:r>
      <w:r w:rsidR="0087614A" w:rsidRPr="0010468F">
        <w:rPr>
          <w:rFonts w:eastAsia="Times New Roman" w:cstheme="minorHAnsi"/>
          <w:bCs/>
          <w:sz w:val="24"/>
          <w:szCs w:val="24"/>
        </w:rPr>
        <w:t xml:space="preserve">genomic </w:t>
      </w:r>
      <w:r w:rsidR="005C7CDA" w:rsidRPr="0010468F">
        <w:rPr>
          <w:rFonts w:eastAsia="Times New Roman" w:cstheme="minorHAnsi"/>
          <w:bCs/>
          <w:sz w:val="24"/>
          <w:szCs w:val="24"/>
        </w:rPr>
        <w:t xml:space="preserve">regions </w:t>
      </w:r>
      <w:r w:rsidR="004C24C7" w:rsidRPr="0010468F">
        <w:rPr>
          <w:rFonts w:eastAsia="Times New Roman" w:cstheme="minorHAnsi"/>
          <w:bCs/>
          <w:sz w:val="24"/>
          <w:szCs w:val="24"/>
        </w:rPr>
        <w:t>with</w:t>
      </w:r>
      <w:r w:rsidR="00F33FA4" w:rsidRPr="0010468F">
        <w:rPr>
          <w:rFonts w:eastAsia="Times New Roman" w:cstheme="minorHAnsi"/>
          <w:bCs/>
          <w:sz w:val="24"/>
          <w:szCs w:val="24"/>
        </w:rPr>
        <w:t xml:space="preserve"> </w:t>
      </w:r>
      <w:r w:rsidR="00F12BD9" w:rsidRPr="0010468F">
        <w:rPr>
          <w:rFonts w:eastAsia="Times New Roman" w:cstheme="minorHAnsi"/>
          <w:bCs/>
          <w:sz w:val="24"/>
          <w:szCs w:val="24"/>
        </w:rPr>
        <w:t>pleiotrop</w:t>
      </w:r>
      <w:r w:rsidR="0087614A" w:rsidRPr="0010468F">
        <w:rPr>
          <w:rFonts w:eastAsia="Times New Roman" w:cstheme="minorHAnsi"/>
          <w:bCs/>
          <w:sz w:val="24"/>
          <w:szCs w:val="24"/>
        </w:rPr>
        <w:t>ic effects</w:t>
      </w:r>
      <w:r w:rsidR="00F12BD9" w:rsidRPr="0010468F">
        <w:rPr>
          <w:rFonts w:eastAsia="Times New Roman" w:cstheme="minorHAnsi"/>
          <w:bCs/>
          <w:sz w:val="24"/>
          <w:szCs w:val="24"/>
        </w:rPr>
        <w:t xml:space="preserve"> o</w:t>
      </w:r>
      <w:r w:rsidR="0087614A" w:rsidRPr="0010468F">
        <w:rPr>
          <w:rFonts w:eastAsia="Times New Roman" w:cstheme="minorHAnsi"/>
          <w:bCs/>
          <w:sz w:val="24"/>
          <w:szCs w:val="24"/>
        </w:rPr>
        <w:t>n multiple phenotypes</w:t>
      </w:r>
      <w:r w:rsidR="0010468F">
        <w:rPr>
          <w:rFonts w:eastAsia="Times New Roman" w:cstheme="minorHAnsi"/>
          <w:bCs/>
          <w:sz w:val="24"/>
          <w:szCs w:val="24"/>
        </w:rPr>
        <w:t>, likely</w:t>
      </w:r>
      <w:r w:rsidR="0087614A" w:rsidRPr="0010468F">
        <w:rPr>
          <w:rFonts w:eastAsia="Times New Roman" w:cstheme="minorHAnsi"/>
          <w:bCs/>
          <w:sz w:val="24"/>
          <w:szCs w:val="24"/>
        </w:rPr>
        <w:t xml:space="preserve"> selected on in pursuit of a </w:t>
      </w:r>
      <w:r w:rsidR="0010468F">
        <w:rPr>
          <w:rFonts w:eastAsia="Times New Roman" w:cstheme="minorHAnsi"/>
          <w:bCs/>
          <w:sz w:val="24"/>
          <w:szCs w:val="24"/>
        </w:rPr>
        <w:t>crop</w:t>
      </w:r>
      <w:r w:rsidR="0087614A" w:rsidRPr="0010468F">
        <w:rPr>
          <w:rFonts w:eastAsia="Times New Roman" w:cstheme="minorHAnsi"/>
          <w:bCs/>
          <w:sz w:val="24"/>
          <w:szCs w:val="24"/>
        </w:rPr>
        <w:t xml:space="preserve"> ideotype.</w:t>
      </w:r>
      <w:r w:rsidR="00AD4559" w:rsidRPr="0010468F">
        <w:rPr>
          <w:rFonts w:eastAsia="Times New Roman" w:cstheme="minorHAnsi"/>
          <w:bCs/>
          <w:sz w:val="24"/>
          <w:szCs w:val="24"/>
        </w:rPr>
        <w:t xml:space="preserve"> </w:t>
      </w:r>
      <w:r w:rsidR="00EA5036" w:rsidRPr="0010468F">
        <w:rPr>
          <w:rFonts w:eastAsia="Times New Roman" w:cstheme="minorHAnsi"/>
          <w:bCs/>
          <w:sz w:val="24"/>
          <w:szCs w:val="24"/>
        </w:rPr>
        <w:t>Overall</w:t>
      </w:r>
      <w:r w:rsidR="00AE3006" w:rsidRPr="0010468F">
        <w:rPr>
          <w:rFonts w:eastAsia="Times New Roman" w:cstheme="minorHAnsi"/>
          <w:bCs/>
          <w:sz w:val="24"/>
          <w:szCs w:val="24"/>
        </w:rPr>
        <w:t xml:space="preserve">, </w:t>
      </w:r>
      <w:r w:rsidR="00AE3006" w:rsidRPr="0010468F">
        <w:rPr>
          <w:rFonts w:cstheme="minorHAnsi"/>
          <w:sz w:val="24"/>
          <w:szCs w:val="24"/>
        </w:rPr>
        <w:t>o</w:t>
      </w:r>
      <w:r w:rsidR="008E0F52" w:rsidRPr="0010468F">
        <w:rPr>
          <w:rFonts w:cstheme="minorHAnsi"/>
          <w:sz w:val="24"/>
          <w:szCs w:val="24"/>
        </w:rPr>
        <w:t xml:space="preserve">ur results </w:t>
      </w:r>
      <w:r w:rsidR="00C909E3" w:rsidRPr="0010468F">
        <w:rPr>
          <w:rFonts w:cstheme="minorHAnsi"/>
          <w:sz w:val="24"/>
          <w:szCs w:val="24"/>
        </w:rPr>
        <w:t>demonstrate</w:t>
      </w:r>
      <w:r w:rsidR="00DD7E5E" w:rsidRPr="0010468F">
        <w:rPr>
          <w:rFonts w:cstheme="minorHAnsi"/>
          <w:sz w:val="24"/>
          <w:szCs w:val="24"/>
        </w:rPr>
        <w:t xml:space="preserve"> that </w:t>
      </w:r>
      <w:r w:rsidR="0081597E" w:rsidRPr="0010468F">
        <w:rPr>
          <w:rFonts w:cstheme="minorHAnsi"/>
          <w:sz w:val="24"/>
          <w:szCs w:val="24"/>
        </w:rPr>
        <w:t xml:space="preserve">by </w:t>
      </w:r>
      <w:r w:rsidR="004E6E0D" w:rsidRPr="0010468F">
        <w:rPr>
          <w:rFonts w:cstheme="minorHAnsi"/>
          <w:sz w:val="24"/>
          <w:szCs w:val="24"/>
        </w:rPr>
        <w:t>applying multiple statistical</w:t>
      </w:r>
      <w:r w:rsidR="00D72784" w:rsidRPr="0010468F">
        <w:rPr>
          <w:rFonts w:cstheme="minorHAnsi"/>
          <w:sz w:val="24"/>
          <w:szCs w:val="24"/>
        </w:rPr>
        <w:t xml:space="preserve"> genomic</w:t>
      </w:r>
      <w:r w:rsidR="004E6E0D" w:rsidRPr="0010468F">
        <w:rPr>
          <w:rFonts w:cstheme="minorHAnsi"/>
          <w:sz w:val="24"/>
          <w:szCs w:val="24"/>
        </w:rPr>
        <w:t xml:space="preserve"> approache</w:t>
      </w:r>
      <w:r w:rsidR="00AD4559" w:rsidRPr="0010468F">
        <w:rPr>
          <w:rFonts w:cstheme="minorHAnsi"/>
          <w:sz w:val="24"/>
          <w:szCs w:val="24"/>
        </w:rPr>
        <w:t>s</w:t>
      </w:r>
      <w:r w:rsidR="0081597E" w:rsidRPr="0010468F">
        <w:rPr>
          <w:rFonts w:cstheme="minorHAnsi"/>
          <w:sz w:val="24"/>
          <w:szCs w:val="24"/>
        </w:rPr>
        <w:t xml:space="preserve"> on </w:t>
      </w:r>
      <w:r w:rsidR="00391DBB" w:rsidRPr="0010468F">
        <w:rPr>
          <w:rFonts w:cstheme="minorHAnsi"/>
          <w:sz w:val="24"/>
          <w:szCs w:val="24"/>
        </w:rPr>
        <w:t xml:space="preserve">data mined from </w:t>
      </w:r>
      <w:r w:rsidR="00AD4559" w:rsidRPr="0010468F">
        <w:rPr>
          <w:rFonts w:cstheme="minorHAnsi"/>
          <w:sz w:val="24"/>
          <w:szCs w:val="24"/>
        </w:rPr>
        <w:t xml:space="preserve">MET </w:t>
      </w:r>
      <w:r w:rsidR="0081597E" w:rsidRPr="0010468F">
        <w:rPr>
          <w:rFonts w:cstheme="minorHAnsi"/>
          <w:sz w:val="24"/>
          <w:szCs w:val="24"/>
        </w:rPr>
        <w:t xml:space="preserve">phenotypic </w:t>
      </w:r>
      <w:r w:rsidR="00AD4559" w:rsidRPr="0010468F">
        <w:rPr>
          <w:rFonts w:cstheme="minorHAnsi"/>
          <w:sz w:val="24"/>
          <w:szCs w:val="24"/>
        </w:rPr>
        <w:t>data</w:t>
      </w:r>
      <w:r w:rsidR="00391DBB" w:rsidRPr="0010468F">
        <w:rPr>
          <w:rFonts w:cstheme="minorHAnsi"/>
          <w:sz w:val="24"/>
          <w:szCs w:val="24"/>
        </w:rPr>
        <w:t xml:space="preserve"> sets,</w:t>
      </w:r>
      <w:r w:rsidR="00AD4559" w:rsidRPr="0010468F">
        <w:rPr>
          <w:rFonts w:cstheme="minorHAnsi"/>
          <w:sz w:val="24"/>
          <w:szCs w:val="24"/>
        </w:rPr>
        <w:t xml:space="preserve"> </w:t>
      </w:r>
      <w:r w:rsidR="00FA753F" w:rsidRPr="0010468F">
        <w:rPr>
          <w:rFonts w:eastAsia="Times New Roman" w:cstheme="minorHAnsi"/>
          <w:bCs/>
          <w:sz w:val="24"/>
          <w:szCs w:val="24"/>
        </w:rPr>
        <w:t>s</w:t>
      </w:r>
      <w:r w:rsidR="00AD4559" w:rsidRPr="0010468F">
        <w:rPr>
          <w:rFonts w:eastAsia="Times New Roman" w:cstheme="minorHAnsi"/>
          <w:bCs/>
          <w:sz w:val="24"/>
          <w:szCs w:val="24"/>
        </w:rPr>
        <w:t xml:space="preserve">ignificant </w:t>
      </w:r>
      <w:r w:rsidR="004E6E0D" w:rsidRPr="0010468F">
        <w:rPr>
          <w:rFonts w:eastAsia="Times New Roman" w:cstheme="minorHAnsi"/>
          <w:bCs/>
          <w:sz w:val="24"/>
          <w:szCs w:val="24"/>
        </w:rPr>
        <w:t xml:space="preserve">genetic effects </w:t>
      </w:r>
      <w:r w:rsidR="000831B7" w:rsidRPr="0010468F">
        <w:rPr>
          <w:rFonts w:eastAsia="Times New Roman" w:cstheme="minorHAnsi"/>
          <w:bCs/>
          <w:sz w:val="24"/>
          <w:szCs w:val="24"/>
        </w:rPr>
        <w:t>that</w:t>
      </w:r>
      <w:r w:rsidR="004E6E0D" w:rsidRPr="0010468F">
        <w:rPr>
          <w:rFonts w:eastAsia="Times New Roman" w:cstheme="minorHAnsi"/>
          <w:bCs/>
          <w:sz w:val="24"/>
          <w:szCs w:val="24"/>
        </w:rPr>
        <w:t xml:space="preserve"> define</w:t>
      </w:r>
      <w:r w:rsidR="00AD4559" w:rsidRPr="0010468F">
        <w:rPr>
          <w:rFonts w:eastAsia="Times New Roman" w:cstheme="minorHAnsi"/>
          <w:bCs/>
          <w:sz w:val="24"/>
          <w:szCs w:val="24"/>
        </w:rPr>
        <w:t xml:space="preserve"> genomic regions associated with </w:t>
      </w:r>
      <w:r w:rsidR="00D72784" w:rsidRPr="0010468F">
        <w:rPr>
          <w:rFonts w:eastAsia="Times New Roman" w:cstheme="minorHAnsi"/>
          <w:bCs/>
          <w:sz w:val="24"/>
          <w:szCs w:val="24"/>
        </w:rPr>
        <w:t>crop improvement</w:t>
      </w:r>
      <w:r w:rsidR="001A27DE" w:rsidRPr="0010468F">
        <w:rPr>
          <w:rFonts w:eastAsia="Times New Roman" w:cstheme="minorHAnsi"/>
          <w:bCs/>
          <w:sz w:val="24"/>
          <w:szCs w:val="24"/>
        </w:rPr>
        <w:t xml:space="preserve"> </w:t>
      </w:r>
      <w:r w:rsidR="00391DBB" w:rsidRPr="0010468F">
        <w:rPr>
          <w:rFonts w:eastAsia="Times New Roman" w:cstheme="minorHAnsi"/>
          <w:bCs/>
          <w:sz w:val="24"/>
          <w:szCs w:val="24"/>
        </w:rPr>
        <w:t>can be discovered</w:t>
      </w:r>
      <w:r w:rsidRPr="0010468F">
        <w:rPr>
          <w:rFonts w:eastAsia="Times New Roman" w:cstheme="minorHAnsi"/>
          <w:color w:val="1F497D"/>
          <w:sz w:val="24"/>
          <w:szCs w:val="24"/>
        </w:rPr>
        <w:t>.</w:t>
      </w:r>
    </w:p>
    <w:p w14:paraId="52A35CAA" w14:textId="0433285E" w:rsidR="00A37F55" w:rsidRDefault="0010468F" w:rsidP="0010468F">
      <w:pPr>
        <w:spacing w:line="480" w:lineRule="auto"/>
        <w:rPr>
          <w:rFonts w:cstheme="minorHAnsi"/>
          <w:b/>
          <w:sz w:val="24"/>
          <w:szCs w:val="24"/>
        </w:rPr>
      </w:pPr>
      <w:r>
        <w:rPr>
          <w:rFonts w:cstheme="minorHAnsi"/>
          <w:b/>
          <w:sz w:val="24"/>
          <w:szCs w:val="24"/>
        </w:rPr>
        <w:br w:type="column"/>
      </w:r>
      <w:r w:rsidR="0060271A" w:rsidRPr="0010468F">
        <w:rPr>
          <w:rFonts w:cstheme="minorHAnsi"/>
          <w:b/>
          <w:sz w:val="24"/>
          <w:szCs w:val="24"/>
        </w:rPr>
        <w:lastRenderedPageBreak/>
        <w:t>Introduction</w:t>
      </w:r>
    </w:p>
    <w:p w14:paraId="0F023BF1" w14:textId="69DCAB00" w:rsidR="00190FF6" w:rsidRPr="0010468F" w:rsidRDefault="00190FF6" w:rsidP="0010468F">
      <w:pPr>
        <w:spacing w:line="480" w:lineRule="auto"/>
        <w:ind w:firstLine="720"/>
        <w:rPr>
          <w:rFonts w:cstheme="minorHAnsi"/>
          <w:sz w:val="24"/>
          <w:szCs w:val="24"/>
        </w:rPr>
      </w:pPr>
      <w:r w:rsidRPr="0010468F">
        <w:rPr>
          <w:rFonts w:cstheme="minorHAnsi"/>
          <w:sz w:val="24"/>
          <w:szCs w:val="24"/>
        </w:rPr>
        <w:t xml:space="preserve">Almost every </w:t>
      </w:r>
      <w:r w:rsidR="002D7E39" w:rsidRPr="0010468F">
        <w:rPr>
          <w:rFonts w:cstheme="minorHAnsi"/>
          <w:sz w:val="24"/>
          <w:szCs w:val="24"/>
        </w:rPr>
        <w:t xml:space="preserve">crop improvement program assesses the </w:t>
      </w:r>
      <w:r w:rsidR="008047AE" w:rsidRPr="0010468F">
        <w:rPr>
          <w:rFonts w:cstheme="minorHAnsi"/>
          <w:sz w:val="24"/>
          <w:szCs w:val="24"/>
        </w:rPr>
        <w:t xml:space="preserve">performance </w:t>
      </w:r>
      <w:r w:rsidR="002D7E39" w:rsidRPr="0010468F">
        <w:rPr>
          <w:rFonts w:cstheme="minorHAnsi"/>
          <w:sz w:val="24"/>
          <w:szCs w:val="24"/>
        </w:rPr>
        <w:t xml:space="preserve">of promising germplasm </w:t>
      </w:r>
      <w:r w:rsidR="007D4C60" w:rsidRPr="0010468F">
        <w:rPr>
          <w:rFonts w:cstheme="minorHAnsi"/>
          <w:sz w:val="24"/>
          <w:szCs w:val="24"/>
        </w:rPr>
        <w:t xml:space="preserve">and breeding material </w:t>
      </w:r>
      <w:r w:rsidR="002D7E39" w:rsidRPr="0010468F">
        <w:rPr>
          <w:rFonts w:cstheme="minorHAnsi"/>
          <w:sz w:val="24"/>
          <w:szCs w:val="24"/>
        </w:rPr>
        <w:t>via multi-environment trials (METs)</w:t>
      </w:r>
      <w:r w:rsidRPr="0010468F">
        <w:rPr>
          <w:rFonts w:cstheme="minorHAnsi"/>
          <w:sz w:val="24"/>
          <w:szCs w:val="24"/>
        </w:rPr>
        <w:t xml:space="preserve">. </w:t>
      </w:r>
      <w:r w:rsidR="009D6DA3" w:rsidRPr="0010468F">
        <w:rPr>
          <w:rFonts w:cstheme="minorHAnsi"/>
          <w:sz w:val="24"/>
          <w:szCs w:val="24"/>
        </w:rPr>
        <w:t>The p</w:t>
      </w:r>
      <w:r w:rsidR="00F01175" w:rsidRPr="0010468F">
        <w:rPr>
          <w:rFonts w:cstheme="minorHAnsi"/>
          <w:sz w:val="24"/>
          <w:szCs w:val="24"/>
        </w:rPr>
        <w:t xml:space="preserve">henotypic data </w:t>
      </w:r>
      <w:r w:rsidR="009D6DA3" w:rsidRPr="0010468F">
        <w:rPr>
          <w:rFonts w:cstheme="minorHAnsi"/>
          <w:sz w:val="24"/>
          <w:szCs w:val="24"/>
        </w:rPr>
        <w:t>produced by these</w:t>
      </w:r>
      <w:r w:rsidR="00F01175" w:rsidRPr="0010468F">
        <w:rPr>
          <w:rFonts w:cstheme="minorHAnsi"/>
          <w:sz w:val="24"/>
          <w:szCs w:val="24"/>
        </w:rPr>
        <w:t xml:space="preserve"> trials </w:t>
      </w:r>
      <w:r w:rsidR="00A02EF7" w:rsidRPr="0010468F">
        <w:rPr>
          <w:rFonts w:cstheme="minorHAnsi"/>
          <w:sz w:val="24"/>
          <w:szCs w:val="24"/>
        </w:rPr>
        <w:t>are</w:t>
      </w:r>
      <w:r w:rsidR="00F01175" w:rsidRPr="0010468F">
        <w:rPr>
          <w:rFonts w:cstheme="minorHAnsi"/>
          <w:sz w:val="24"/>
          <w:szCs w:val="24"/>
        </w:rPr>
        <w:t xml:space="preserve"> extremely important guides to growers, private seed companies, and public institutions involved in crop improvement</w:t>
      </w:r>
      <w:r w:rsidR="00D72784" w:rsidRPr="0010468F">
        <w:rPr>
          <w:rFonts w:cstheme="minorHAnsi"/>
          <w:sz w:val="24"/>
          <w:szCs w:val="24"/>
        </w:rPr>
        <w:t>,</w:t>
      </w:r>
      <w:r w:rsidR="0044615E" w:rsidRPr="0010468F">
        <w:rPr>
          <w:rFonts w:cstheme="minorHAnsi"/>
          <w:sz w:val="24"/>
          <w:szCs w:val="24"/>
        </w:rPr>
        <w:t xml:space="preserve"> because c</w:t>
      </w:r>
      <w:r w:rsidR="009D6DA3" w:rsidRPr="0010468F">
        <w:rPr>
          <w:rFonts w:cstheme="minorHAnsi"/>
          <w:sz w:val="24"/>
          <w:szCs w:val="24"/>
        </w:rPr>
        <w:t>ombining</w:t>
      </w:r>
      <w:r w:rsidR="00A02EF7" w:rsidRPr="0010468F">
        <w:rPr>
          <w:rFonts w:cstheme="minorHAnsi"/>
          <w:sz w:val="24"/>
          <w:szCs w:val="24"/>
        </w:rPr>
        <w:t xml:space="preserve"> </w:t>
      </w:r>
      <w:r w:rsidRPr="0010468F">
        <w:rPr>
          <w:rFonts w:cstheme="minorHAnsi"/>
          <w:sz w:val="24"/>
          <w:szCs w:val="24"/>
        </w:rPr>
        <w:t xml:space="preserve">trial data from multiple years and locations </w:t>
      </w:r>
      <w:r w:rsidR="009D6DA3" w:rsidRPr="0010468F">
        <w:rPr>
          <w:rFonts w:cstheme="minorHAnsi"/>
          <w:sz w:val="24"/>
          <w:szCs w:val="24"/>
        </w:rPr>
        <w:t xml:space="preserve">increases the </w:t>
      </w:r>
      <w:r w:rsidRPr="0010468F">
        <w:rPr>
          <w:rFonts w:cstheme="minorHAnsi"/>
          <w:sz w:val="24"/>
          <w:szCs w:val="24"/>
        </w:rPr>
        <w:t xml:space="preserve">probability of </w:t>
      </w:r>
      <w:r w:rsidR="002D7E39" w:rsidRPr="0010468F">
        <w:rPr>
          <w:rFonts w:cstheme="minorHAnsi"/>
          <w:sz w:val="24"/>
          <w:szCs w:val="24"/>
        </w:rPr>
        <w:t>identifying</w:t>
      </w:r>
      <w:r w:rsidR="008047AE" w:rsidRPr="0010468F">
        <w:rPr>
          <w:rFonts w:cstheme="minorHAnsi"/>
          <w:sz w:val="24"/>
          <w:szCs w:val="24"/>
        </w:rPr>
        <w:t xml:space="preserve"> genotypes</w:t>
      </w:r>
      <w:r w:rsidRPr="0010468F">
        <w:rPr>
          <w:rFonts w:cstheme="minorHAnsi"/>
          <w:sz w:val="24"/>
          <w:szCs w:val="24"/>
        </w:rPr>
        <w:t xml:space="preserve"> </w:t>
      </w:r>
      <w:r w:rsidR="004F24AF" w:rsidRPr="0010468F">
        <w:rPr>
          <w:rFonts w:cstheme="minorHAnsi"/>
          <w:sz w:val="24"/>
          <w:szCs w:val="24"/>
        </w:rPr>
        <w:t xml:space="preserve">that perform well or show especially desirable traits </w:t>
      </w:r>
      <w:r w:rsidR="00B129F9" w:rsidRPr="0010468F">
        <w:rPr>
          <w:rFonts w:cstheme="minorHAnsi"/>
          <w:sz w:val="24"/>
          <w:szCs w:val="24"/>
        </w:rPr>
        <w:fldChar w:fldCharType="begin"/>
      </w:r>
      <w:r w:rsidR="008A7F7B">
        <w:rPr>
          <w:rFonts w:cstheme="minorHAnsi"/>
          <w:sz w:val="24"/>
          <w:szCs w:val="24"/>
        </w:rPr>
        <w:instrText xml:space="preserve"> ADDIN EN.CITE &lt;EndNote&gt;&lt;Cite&gt;&lt;Author&gt;Bowman&lt;/Author&gt;&lt;Year&gt;1998&lt;/Year&gt;&lt;RecNum&gt;871&lt;/RecNum&gt;&lt;DisplayText&gt;(&lt;style face="smallcaps"&gt;Bowman&lt;/style&gt; 1998)&lt;/DisplayText&gt;&lt;record&gt;&lt;rec-number&gt;871&lt;/rec-number&gt;&lt;foreign-keys&gt;&lt;key app="EN" db-id="zsx5ewatt59z0be9dwbppxxsd0pp9wttfxp9" timestamp="0"&gt;871&lt;/key&gt;&lt;/foreign-keys&gt;&lt;ref-type name="Journal Article"&gt;17&lt;/ref-type&gt;&lt;contributors&gt;&lt;authors&gt;&lt;author&gt;Bowman, Daryl T.&lt;/author&gt;&lt;/authors&gt;&lt;/contributors&gt;&lt;titles&gt;&lt;title&gt;Using Crop Performance Data to Select Hybrids and Varieties&lt;/title&gt;&lt;secondary-title&gt;Journal of Production Agriculture&lt;/secondary-title&gt;&lt;/titles&gt;&lt;pages&gt;256-259&lt;/pages&gt;&lt;volume&gt;11&lt;/volume&gt;&lt;number&gt;2&lt;/number&gt;&lt;dates&gt;&lt;year&gt;1998&lt;/year&gt;&lt;/dates&gt;&lt;urls&gt;&lt;related-urls&gt;&lt;url&gt;http://dx.doi.org/10.2134/jpa1998.0256&lt;/url&gt;&lt;/related-urls&gt;&lt;/urls&gt;&lt;electronic-resource-num&gt;10.2134/jpa1998.0256&lt;/electronic-resource-num&gt;&lt;language&gt;English&lt;/language&gt;&lt;/record&gt;&lt;/Cite&gt;&lt;/EndNote&gt;</w:instrText>
      </w:r>
      <w:r w:rsidR="00B129F9" w:rsidRPr="0010468F">
        <w:rPr>
          <w:rFonts w:cstheme="minorHAnsi"/>
          <w:sz w:val="24"/>
          <w:szCs w:val="24"/>
        </w:rPr>
        <w:fldChar w:fldCharType="separate"/>
      </w:r>
      <w:r w:rsidR="00B129F9" w:rsidRPr="0010468F">
        <w:rPr>
          <w:rFonts w:cstheme="minorHAnsi"/>
          <w:noProof/>
          <w:sz w:val="24"/>
          <w:szCs w:val="24"/>
        </w:rPr>
        <w:t>(</w:t>
      </w:r>
      <w:r w:rsidR="00B129F9" w:rsidRPr="0010468F">
        <w:rPr>
          <w:rFonts w:cstheme="minorHAnsi"/>
          <w:smallCaps/>
          <w:noProof/>
          <w:sz w:val="24"/>
          <w:szCs w:val="24"/>
        </w:rPr>
        <w:t>Bowman</w:t>
      </w:r>
      <w:r w:rsidR="00B129F9" w:rsidRPr="0010468F">
        <w:rPr>
          <w:rFonts w:cstheme="minorHAnsi"/>
          <w:noProof/>
          <w:sz w:val="24"/>
          <w:szCs w:val="24"/>
        </w:rPr>
        <w:t xml:space="preserve"> 1998)</w:t>
      </w:r>
      <w:r w:rsidR="00B129F9" w:rsidRPr="0010468F">
        <w:rPr>
          <w:rFonts w:cstheme="minorHAnsi"/>
          <w:sz w:val="24"/>
          <w:szCs w:val="24"/>
        </w:rPr>
        <w:fldChar w:fldCharType="end"/>
      </w:r>
      <w:r w:rsidRPr="0010468F">
        <w:rPr>
          <w:rFonts w:cstheme="minorHAnsi"/>
          <w:sz w:val="24"/>
          <w:szCs w:val="24"/>
        </w:rPr>
        <w:t xml:space="preserve">. </w:t>
      </w:r>
      <w:r w:rsidR="008047AE" w:rsidRPr="0010468F">
        <w:rPr>
          <w:rFonts w:cstheme="minorHAnsi"/>
          <w:sz w:val="24"/>
          <w:szCs w:val="24"/>
        </w:rPr>
        <w:t>M</w:t>
      </w:r>
      <w:r w:rsidRPr="0010468F">
        <w:rPr>
          <w:rFonts w:cstheme="minorHAnsi"/>
          <w:sz w:val="24"/>
          <w:szCs w:val="24"/>
        </w:rPr>
        <w:t xml:space="preserve">any cooperative testing networks </w:t>
      </w:r>
      <w:r w:rsidR="004F24AF" w:rsidRPr="0010468F">
        <w:rPr>
          <w:rFonts w:cstheme="minorHAnsi"/>
          <w:sz w:val="24"/>
          <w:szCs w:val="24"/>
        </w:rPr>
        <w:t xml:space="preserve">conduct </w:t>
      </w:r>
      <w:r w:rsidR="009D6DA3" w:rsidRPr="0010468F">
        <w:rPr>
          <w:rFonts w:cstheme="minorHAnsi"/>
          <w:sz w:val="24"/>
          <w:szCs w:val="24"/>
        </w:rPr>
        <w:t xml:space="preserve">METs to </w:t>
      </w:r>
      <w:r w:rsidR="00941C4C" w:rsidRPr="0010468F">
        <w:rPr>
          <w:rFonts w:cstheme="minorHAnsi"/>
          <w:sz w:val="24"/>
          <w:szCs w:val="24"/>
        </w:rPr>
        <w:t>enable cooperators and other interested parties</w:t>
      </w:r>
      <w:r w:rsidRPr="0010468F">
        <w:rPr>
          <w:rFonts w:cstheme="minorHAnsi"/>
          <w:sz w:val="24"/>
          <w:szCs w:val="24"/>
        </w:rPr>
        <w:t xml:space="preserve"> to</w:t>
      </w:r>
      <w:r w:rsidR="00DC43C7" w:rsidRPr="0010468F">
        <w:rPr>
          <w:rFonts w:cstheme="minorHAnsi"/>
          <w:sz w:val="24"/>
          <w:szCs w:val="24"/>
        </w:rPr>
        <w:t xml:space="preserve"> </w:t>
      </w:r>
      <w:r w:rsidR="00941C4C" w:rsidRPr="0010468F">
        <w:rPr>
          <w:rFonts w:cstheme="minorHAnsi"/>
          <w:sz w:val="24"/>
          <w:szCs w:val="24"/>
        </w:rPr>
        <w:t>observe performance over a wide</w:t>
      </w:r>
      <w:r w:rsidR="00895E10" w:rsidRPr="0010468F">
        <w:rPr>
          <w:rFonts w:cstheme="minorHAnsi"/>
          <w:sz w:val="24"/>
          <w:szCs w:val="24"/>
        </w:rPr>
        <w:t>r</w:t>
      </w:r>
      <w:r w:rsidR="00941C4C" w:rsidRPr="0010468F">
        <w:rPr>
          <w:rFonts w:cstheme="minorHAnsi"/>
          <w:sz w:val="24"/>
          <w:szCs w:val="24"/>
        </w:rPr>
        <w:t xml:space="preserve"> range of </w:t>
      </w:r>
      <w:r w:rsidR="00D85AD6" w:rsidRPr="0010468F">
        <w:rPr>
          <w:rFonts w:cstheme="minorHAnsi"/>
          <w:sz w:val="24"/>
          <w:szCs w:val="24"/>
        </w:rPr>
        <w:t xml:space="preserve">environments </w:t>
      </w:r>
      <w:r w:rsidR="00941C4C" w:rsidRPr="0010468F">
        <w:rPr>
          <w:rFonts w:cstheme="minorHAnsi"/>
          <w:sz w:val="24"/>
          <w:szCs w:val="24"/>
        </w:rPr>
        <w:t xml:space="preserve">than if they </w:t>
      </w:r>
      <w:r w:rsidR="00D85AD6" w:rsidRPr="0010468F">
        <w:rPr>
          <w:rFonts w:cstheme="minorHAnsi"/>
          <w:sz w:val="24"/>
          <w:szCs w:val="24"/>
        </w:rPr>
        <w:t xml:space="preserve">were only </w:t>
      </w:r>
      <w:r w:rsidR="00941C4C" w:rsidRPr="0010468F">
        <w:rPr>
          <w:rFonts w:cstheme="minorHAnsi"/>
          <w:sz w:val="24"/>
          <w:szCs w:val="24"/>
        </w:rPr>
        <w:t xml:space="preserve">tested </w:t>
      </w:r>
      <w:r w:rsidR="00D85AD6" w:rsidRPr="0010468F">
        <w:rPr>
          <w:rFonts w:cstheme="minorHAnsi"/>
          <w:sz w:val="24"/>
          <w:szCs w:val="24"/>
        </w:rPr>
        <w:t>locally</w:t>
      </w:r>
      <w:r w:rsidR="00D44AED" w:rsidRPr="0010468F">
        <w:rPr>
          <w:rFonts w:cstheme="minorHAnsi"/>
          <w:sz w:val="24"/>
          <w:szCs w:val="24"/>
        </w:rPr>
        <w:t xml:space="preserve"> </w:t>
      </w:r>
      <w:r w:rsidR="00D44AED" w:rsidRPr="0010468F">
        <w:rPr>
          <w:rFonts w:cstheme="minorHAnsi"/>
          <w:sz w:val="24"/>
          <w:szCs w:val="24"/>
        </w:rPr>
        <w:fldChar w:fldCharType="begin"/>
      </w:r>
      <w:r w:rsidR="008A7F7B">
        <w:rPr>
          <w:rFonts w:cstheme="minorHAnsi"/>
          <w:sz w:val="24"/>
          <w:szCs w:val="24"/>
        </w:rPr>
        <w:instrText xml:space="preserve"> ADDIN EN.CITE &lt;EndNote&gt;&lt;Cite&gt;&lt;Author&gt;Annicchiarico&lt;/Author&gt;&lt;Year&gt;2002&lt;/Year&gt;&lt;RecNum&gt;985&lt;/RecNum&gt;&lt;DisplayText&gt;(&lt;style face="smallcaps"&gt;Annicchiarico&lt;/style&gt; 2002)&lt;/DisplayText&gt;&lt;record&gt;&lt;rec-number&gt;985&lt;/rec-number&gt;&lt;foreign-keys&gt;&lt;key app="EN" db-id="zsx5ewatt59z0be9dwbppxxsd0pp9wttfxp9" timestamp="0"&gt;985&lt;/key&gt;&lt;/foreign-keys&gt;&lt;ref-type name="Book"&gt;6&lt;/ref-type&gt;&lt;contributors&gt;&lt;authors&gt;&lt;author&gt;Paolo Annicchiarico&lt;/author&gt;&lt;/authors&gt;&lt;/contributors&gt;&lt;titles&gt;&lt;title&gt;Genotype x Environment Interactions - Challenges and Opportunities for Plant Breeding and Cultivar Recommendations&lt;/title&gt;&lt;secondary-title&gt;FAO PLANT PRODUCTION AND PROTECTION PAPER&lt;/secondary-title&gt;&lt;/titles&gt;&lt;volume&gt;174&lt;/volume&gt;&lt;dates&gt;&lt;year&gt;2002&lt;/year&gt;&lt;/dates&gt;&lt;publisher&gt;FOOD AND AGRICULTURE ORGANIZATION OF THE UNITED NATIONS&lt;/publisher&gt;&lt;isbn&gt;ISBN 92-5-104870-3&lt;/isbn&gt;&lt;urls&gt;&lt;related-urls&gt;&lt;url&gt;http://www.fao.org/3/y4391e/y4391e00.htm#Contents&lt;/url&gt;&lt;/related-urls&gt;&lt;/urls&gt;&lt;/record&gt;&lt;/Cite&gt;&lt;/EndNote&gt;</w:instrText>
      </w:r>
      <w:r w:rsidR="00D44AED" w:rsidRPr="0010468F">
        <w:rPr>
          <w:rFonts w:cstheme="minorHAnsi"/>
          <w:sz w:val="24"/>
          <w:szCs w:val="24"/>
        </w:rPr>
        <w:fldChar w:fldCharType="separate"/>
      </w:r>
      <w:r w:rsidR="00D44AED" w:rsidRPr="0010468F">
        <w:rPr>
          <w:rFonts w:cstheme="minorHAnsi"/>
          <w:noProof/>
          <w:sz w:val="24"/>
          <w:szCs w:val="24"/>
        </w:rPr>
        <w:t>(</w:t>
      </w:r>
      <w:r w:rsidR="00D44AED" w:rsidRPr="0010468F">
        <w:rPr>
          <w:rFonts w:cstheme="minorHAnsi"/>
          <w:smallCaps/>
          <w:noProof/>
          <w:sz w:val="24"/>
          <w:szCs w:val="24"/>
        </w:rPr>
        <w:t>Annicchiarico</w:t>
      </w:r>
      <w:r w:rsidR="00D44AED" w:rsidRPr="0010468F">
        <w:rPr>
          <w:rFonts w:cstheme="minorHAnsi"/>
          <w:noProof/>
          <w:sz w:val="24"/>
          <w:szCs w:val="24"/>
        </w:rPr>
        <w:t xml:space="preserve"> 2002)</w:t>
      </w:r>
      <w:r w:rsidR="00D44AED" w:rsidRPr="0010468F">
        <w:rPr>
          <w:rFonts w:cstheme="minorHAnsi"/>
          <w:sz w:val="24"/>
          <w:szCs w:val="24"/>
        </w:rPr>
        <w:fldChar w:fldCharType="end"/>
      </w:r>
      <w:r w:rsidR="00FA2ED1" w:rsidRPr="0010468F">
        <w:rPr>
          <w:rFonts w:cstheme="minorHAnsi"/>
          <w:sz w:val="24"/>
          <w:szCs w:val="24"/>
        </w:rPr>
        <w:t xml:space="preserve">. </w:t>
      </w:r>
      <w:r w:rsidR="00895E10" w:rsidRPr="0010468F">
        <w:rPr>
          <w:rFonts w:cstheme="minorHAnsi"/>
          <w:sz w:val="24"/>
          <w:szCs w:val="24"/>
        </w:rPr>
        <w:t xml:space="preserve">This supports the </w:t>
      </w:r>
      <w:r w:rsidR="00E90243" w:rsidRPr="0010468F">
        <w:rPr>
          <w:rFonts w:cstheme="minorHAnsi"/>
          <w:sz w:val="24"/>
          <w:szCs w:val="24"/>
        </w:rPr>
        <w:t>identification</w:t>
      </w:r>
      <w:r w:rsidR="00895E10" w:rsidRPr="0010468F">
        <w:rPr>
          <w:rFonts w:cstheme="minorHAnsi"/>
          <w:sz w:val="24"/>
          <w:szCs w:val="24"/>
        </w:rPr>
        <w:t xml:space="preserve"> of advanced lines </w:t>
      </w:r>
      <w:r w:rsidR="00E90243" w:rsidRPr="0010468F">
        <w:rPr>
          <w:rFonts w:cstheme="minorHAnsi"/>
          <w:sz w:val="24"/>
          <w:szCs w:val="24"/>
        </w:rPr>
        <w:t xml:space="preserve">with </w:t>
      </w:r>
      <w:r w:rsidR="00FC324D" w:rsidRPr="0010468F">
        <w:rPr>
          <w:rFonts w:cstheme="minorHAnsi"/>
          <w:sz w:val="24"/>
          <w:szCs w:val="24"/>
        </w:rPr>
        <w:t xml:space="preserve">stable, high performance </w:t>
      </w:r>
      <w:r w:rsidR="00E90243" w:rsidRPr="0010468F">
        <w:rPr>
          <w:rFonts w:cstheme="minorHAnsi"/>
          <w:sz w:val="24"/>
          <w:szCs w:val="24"/>
        </w:rPr>
        <w:t>in multiple production environments</w:t>
      </w:r>
      <w:r w:rsidR="00941C4C" w:rsidRPr="0010468F">
        <w:rPr>
          <w:rFonts w:cstheme="minorHAnsi"/>
          <w:sz w:val="24"/>
          <w:szCs w:val="24"/>
        </w:rPr>
        <w:t>.</w:t>
      </w:r>
      <w:r w:rsidRPr="0010468F">
        <w:rPr>
          <w:rFonts w:cstheme="minorHAnsi"/>
          <w:sz w:val="24"/>
          <w:szCs w:val="24"/>
        </w:rPr>
        <w:t xml:space="preserve"> </w:t>
      </w:r>
      <w:r w:rsidR="00E732FE" w:rsidRPr="0010468F">
        <w:rPr>
          <w:rFonts w:cstheme="minorHAnsi"/>
          <w:sz w:val="24"/>
          <w:szCs w:val="24"/>
        </w:rPr>
        <w:t>Amongst many others, c</w:t>
      </w:r>
      <w:r w:rsidR="009D6DA3" w:rsidRPr="0010468F">
        <w:rPr>
          <w:rFonts w:cstheme="minorHAnsi"/>
          <w:sz w:val="24"/>
          <w:szCs w:val="24"/>
        </w:rPr>
        <w:t>rop testing</w:t>
      </w:r>
      <w:r w:rsidRPr="0010468F">
        <w:rPr>
          <w:rFonts w:cstheme="minorHAnsi"/>
          <w:sz w:val="24"/>
          <w:szCs w:val="24"/>
        </w:rPr>
        <w:t xml:space="preserve"> networks </w:t>
      </w:r>
      <w:r w:rsidR="009D6DA3" w:rsidRPr="0010468F">
        <w:rPr>
          <w:rFonts w:cstheme="minorHAnsi"/>
          <w:sz w:val="24"/>
          <w:szCs w:val="24"/>
        </w:rPr>
        <w:t xml:space="preserve">that </w:t>
      </w:r>
      <w:r w:rsidR="00941C4C" w:rsidRPr="0010468F">
        <w:rPr>
          <w:rFonts w:cstheme="minorHAnsi"/>
          <w:sz w:val="24"/>
          <w:szCs w:val="24"/>
        </w:rPr>
        <w:t>conduct</w:t>
      </w:r>
      <w:r w:rsidR="009D6DA3" w:rsidRPr="0010468F">
        <w:rPr>
          <w:rFonts w:cstheme="minorHAnsi"/>
          <w:sz w:val="24"/>
          <w:szCs w:val="24"/>
        </w:rPr>
        <w:t xml:space="preserve"> METs </w:t>
      </w:r>
      <w:r w:rsidR="00E732FE" w:rsidRPr="0010468F">
        <w:rPr>
          <w:rFonts w:cstheme="minorHAnsi"/>
          <w:sz w:val="24"/>
          <w:szCs w:val="24"/>
        </w:rPr>
        <w:t>include</w:t>
      </w:r>
      <w:r w:rsidRPr="0010468F">
        <w:rPr>
          <w:rFonts w:cstheme="minorHAnsi"/>
          <w:sz w:val="24"/>
          <w:szCs w:val="24"/>
        </w:rPr>
        <w:t xml:space="preserve"> the </w:t>
      </w:r>
      <w:r w:rsidR="00DC43C7" w:rsidRPr="0010468F">
        <w:rPr>
          <w:rFonts w:cstheme="minorHAnsi"/>
          <w:sz w:val="24"/>
          <w:szCs w:val="24"/>
        </w:rPr>
        <w:t>US cooperative regional performance testing program</w:t>
      </w:r>
      <w:r w:rsidRPr="0010468F">
        <w:rPr>
          <w:rFonts w:cstheme="minorHAnsi"/>
          <w:sz w:val="24"/>
          <w:szCs w:val="24"/>
        </w:rPr>
        <w:t>, the University Crop Testing Alliance, and the Cooperative Dry Bean Nursery</w:t>
      </w:r>
      <w:r w:rsidR="00FA2ED1" w:rsidRPr="0010468F">
        <w:rPr>
          <w:rFonts w:cstheme="minorHAnsi"/>
          <w:sz w:val="24"/>
          <w:szCs w:val="24"/>
        </w:rPr>
        <w:t xml:space="preserve"> (CDBN)</w:t>
      </w:r>
      <w:r w:rsidR="003813A4" w:rsidRPr="0010468F">
        <w:rPr>
          <w:rFonts w:cstheme="minorHAnsi"/>
          <w:sz w:val="24"/>
          <w:szCs w:val="24"/>
        </w:rPr>
        <w:t xml:space="preserve"> </w:t>
      </w:r>
      <w:r w:rsidR="003813A4" w:rsidRPr="0010468F">
        <w:rPr>
          <w:rFonts w:cstheme="minorHAnsi"/>
          <w:sz w:val="24"/>
          <w:szCs w:val="24"/>
        </w:rPr>
        <w:fldChar w:fldCharType="begin"/>
      </w:r>
      <w:r w:rsidR="00FA753F" w:rsidRPr="0010468F">
        <w:rPr>
          <w:rFonts w:cstheme="minorHAnsi"/>
          <w:sz w:val="24"/>
          <w:szCs w:val="24"/>
        </w:rPr>
        <w:instrText xml:space="preserve"> ADDIN EN.CITE &lt;EndNote&gt;&lt;Cite&gt;&lt;Author&gt;Singh&lt;/Author&gt;&lt;Year&gt;2000&lt;/Year&gt;&lt;RecNum&gt;2&lt;/RecNum&gt;&lt;DisplayText&gt;(&lt;style face="smallcaps"&gt;Singh&lt;/style&gt; 2000)&lt;/DisplayText&gt;&lt;record&gt;&lt;rec-number&gt;2&lt;/rec-number&gt;&lt;foreign-keys&gt;&lt;key app="EN" db-id="dfx92wdwb9vwwretssq5vrab0x2fsresw9pe" timestamp="1560176791"&gt;2&lt;/key&gt;&lt;/foreign-keys&gt;&lt;ref-type name="Journal Article"&gt;17&lt;/ref-type&gt;&lt;contributors&gt;&lt;authors&gt;&lt;author&gt;Singh, S.&lt;/author&gt;&lt;/authors&gt;&lt;/contributors&gt;&lt;titles&gt;&lt;title&gt;50 years of the Cooperative Dry Bean Nursery.&lt;/title&gt;&lt;secondary-title&gt;Reports of the Bean Improvement Cooperative&lt;/secondary-title&gt;&lt;/titles&gt;&lt;pages&gt;110-111&lt;/pages&gt;&lt;dates&gt;&lt;year&gt;2000&lt;/year&gt;&lt;/dates&gt;&lt;urls&gt;&lt;related-urls&gt;&lt;url&gt;https://naldc-legacy.nal.usda.gov/naldc/download.xhtml?id=IND22077215&amp;amp;content=PDF&lt;/url&gt;&lt;/related-urls&gt;&lt;/urls&gt;&lt;/record&gt;&lt;/Cite&gt;&lt;/EndNote&gt;</w:instrText>
      </w:r>
      <w:r w:rsidR="003813A4" w:rsidRPr="0010468F">
        <w:rPr>
          <w:rFonts w:cstheme="minorHAnsi"/>
          <w:sz w:val="24"/>
          <w:szCs w:val="24"/>
        </w:rPr>
        <w:fldChar w:fldCharType="separate"/>
      </w:r>
      <w:r w:rsidR="00FA753F" w:rsidRPr="0010468F">
        <w:rPr>
          <w:rFonts w:cstheme="minorHAnsi"/>
          <w:noProof/>
          <w:sz w:val="24"/>
          <w:szCs w:val="24"/>
        </w:rPr>
        <w:t>(</w:t>
      </w:r>
      <w:r w:rsidR="00FA753F" w:rsidRPr="0010468F">
        <w:rPr>
          <w:rFonts w:cstheme="minorHAnsi"/>
          <w:smallCaps/>
          <w:noProof/>
          <w:sz w:val="24"/>
          <w:szCs w:val="24"/>
        </w:rPr>
        <w:t>Singh</w:t>
      </w:r>
      <w:r w:rsidR="00FA753F" w:rsidRPr="0010468F">
        <w:rPr>
          <w:rFonts w:cstheme="minorHAnsi"/>
          <w:noProof/>
          <w:sz w:val="24"/>
          <w:szCs w:val="24"/>
        </w:rPr>
        <w:t xml:space="preserve"> 2000)</w:t>
      </w:r>
      <w:r w:rsidR="003813A4" w:rsidRPr="0010468F">
        <w:rPr>
          <w:rFonts w:cstheme="minorHAnsi"/>
          <w:sz w:val="24"/>
          <w:szCs w:val="24"/>
        </w:rPr>
        <w:fldChar w:fldCharType="end"/>
      </w:r>
      <w:r w:rsidRPr="0010468F">
        <w:rPr>
          <w:rFonts w:cstheme="minorHAnsi"/>
          <w:sz w:val="24"/>
          <w:szCs w:val="24"/>
        </w:rPr>
        <w:t>.</w:t>
      </w:r>
      <w:r w:rsidR="0020409F" w:rsidRPr="0010468F">
        <w:rPr>
          <w:rFonts w:cstheme="minorHAnsi"/>
          <w:sz w:val="24"/>
          <w:szCs w:val="24"/>
        </w:rPr>
        <w:t xml:space="preserve"> </w:t>
      </w:r>
    </w:p>
    <w:p w14:paraId="7443DA67" w14:textId="0107B05A" w:rsidR="0020409F" w:rsidRPr="0010468F" w:rsidRDefault="00FC324D" w:rsidP="0010468F">
      <w:pPr>
        <w:spacing w:line="480" w:lineRule="auto"/>
        <w:ind w:firstLine="720"/>
        <w:rPr>
          <w:rFonts w:cstheme="minorHAnsi"/>
          <w:sz w:val="24"/>
          <w:szCs w:val="24"/>
        </w:rPr>
      </w:pPr>
      <w:r w:rsidRPr="0010468F">
        <w:rPr>
          <w:rFonts w:cstheme="minorHAnsi"/>
          <w:sz w:val="24"/>
          <w:szCs w:val="24"/>
        </w:rPr>
        <w:t xml:space="preserve">Longstanding METs such as the </w:t>
      </w:r>
      <w:r w:rsidR="007A0669" w:rsidRPr="0010468F">
        <w:rPr>
          <w:rFonts w:cstheme="minorHAnsi"/>
          <w:sz w:val="24"/>
          <w:szCs w:val="24"/>
        </w:rPr>
        <w:t>CDBN</w:t>
      </w:r>
      <w:r w:rsidR="00AB2363" w:rsidRPr="0010468F">
        <w:rPr>
          <w:rFonts w:cstheme="minorHAnsi"/>
          <w:sz w:val="24"/>
          <w:szCs w:val="24"/>
        </w:rPr>
        <w:t xml:space="preserve"> </w:t>
      </w:r>
      <w:r w:rsidRPr="0010468F">
        <w:rPr>
          <w:rFonts w:cstheme="minorHAnsi"/>
          <w:sz w:val="24"/>
          <w:szCs w:val="24"/>
        </w:rPr>
        <w:t>have often focused on breeding for crop ideotypes</w:t>
      </w:r>
      <w:r w:rsidR="00AB2363" w:rsidRPr="0010468F">
        <w:rPr>
          <w:rFonts w:cstheme="minorHAnsi"/>
          <w:sz w:val="24"/>
          <w:szCs w:val="24"/>
        </w:rPr>
        <w:t xml:space="preserve">, in addition to </w:t>
      </w:r>
      <w:r w:rsidR="00EE342C" w:rsidRPr="0010468F">
        <w:rPr>
          <w:rFonts w:cstheme="minorHAnsi"/>
          <w:sz w:val="24"/>
          <w:szCs w:val="24"/>
        </w:rPr>
        <w:t>breeding to</w:t>
      </w:r>
      <w:r w:rsidR="00AB2363" w:rsidRPr="0010468F">
        <w:rPr>
          <w:rFonts w:cstheme="minorHAnsi"/>
          <w:sz w:val="24"/>
          <w:szCs w:val="24"/>
        </w:rPr>
        <w:t xml:space="preserve"> e</w:t>
      </w:r>
      <w:r w:rsidR="00EE342C" w:rsidRPr="0010468F">
        <w:rPr>
          <w:rFonts w:cstheme="minorHAnsi"/>
          <w:sz w:val="24"/>
          <w:szCs w:val="24"/>
        </w:rPr>
        <w:t>liminate defects and to select</w:t>
      </w:r>
      <w:r w:rsidR="00AB2363" w:rsidRPr="0010468F">
        <w:rPr>
          <w:rFonts w:cstheme="minorHAnsi"/>
          <w:sz w:val="24"/>
          <w:szCs w:val="24"/>
        </w:rPr>
        <w:t xml:space="preserve"> for yield. </w:t>
      </w:r>
      <w:r w:rsidR="00AB2363" w:rsidRPr="0010468F">
        <w:rPr>
          <w:rFonts w:cstheme="minorHAnsi"/>
          <w:sz w:val="24"/>
          <w:szCs w:val="24"/>
        </w:rPr>
        <w:fldChar w:fldCharType="begin"/>
      </w:r>
      <w:r w:rsidR="008A7F7B">
        <w:rPr>
          <w:rFonts w:cstheme="minorHAnsi"/>
          <w:sz w:val="24"/>
          <w:szCs w:val="24"/>
        </w:rPr>
        <w:instrText xml:space="preserve"> ADDIN EN.CITE &lt;EndNote&gt;&lt;Cite AuthorYear="1"&gt;&lt;Author&gt;Donald&lt;/Author&gt;&lt;Year&gt;1968&lt;/Year&gt;&lt;RecNum&gt;971&lt;/RecNum&gt;&lt;DisplayText&gt;&lt;style face="smallcaps"&gt;Donald&lt;/style&gt; (1968)&lt;/DisplayText&gt;&lt;record&gt;&lt;rec-number&gt;971&lt;/rec-number&gt;&lt;foreign-keys&gt;&lt;key app="EN" db-id="zsx5ewatt59z0be9dwbppxxsd0pp9wttfxp9" timestamp="0"&gt;971&lt;/key&gt;&lt;/foreign-keys&gt;&lt;ref-type name="Journal Article"&gt;17&lt;/ref-type&gt;&lt;contributors&gt;&lt;authors&gt;&lt;author&gt;Donald, CM t&lt;/author&gt;&lt;/authors&gt;&lt;/contributors&gt;&lt;titles&gt;&lt;title&gt;The breeding of crop ideotypes&lt;/title&gt;&lt;secondary-title&gt;Euphytica&lt;/secondary-title&gt;&lt;/titles&gt;&lt;pages&gt;385-403&lt;/pages&gt;&lt;volume&gt;17&lt;/volume&gt;&lt;number&gt;3&lt;/number&gt;&lt;dates&gt;&lt;year&gt;1968&lt;/year&gt;&lt;/dates&gt;&lt;isbn&gt;0014-2336&lt;/isbn&gt;&lt;urls&gt;&lt;/urls&gt;&lt;/record&gt;&lt;/Cite&gt;&lt;/EndNote&gt;</w:instrText>
      </w:r>
      <w:r w:rsidR="00AB2363" w:rsidRPr="0010468F">
        <w:rPr>
          <w:rFonts w:cstheme="minorHAnsi"/>
          <w:sz w:val="24"/>
          <w:szCs w:val="24"/>
        </w:rPr>
        <w:fldChar w:fldCharType="separate"/>
      </w:r>
      <w:r w:rsidR="00AB2363" w:rsidRPr="0010468F">
        <w:rPr>
          <w:rFonts w:cstheme="minorHAnsi"/>
          <w:smallCaps/>
          <w:noProof/>
          <w:sz w:val="24"/>
          <w:szCs w:val="24"/>
        </w:rPr>
        <w:t>Donald</w:t>
      </w:r>
      <w:r w:rsidR="00AB2363" w:rsidRPr="0010468F">
        <w:rPr>
          <w:rFonts w:cstheme="minorHAnsi"/>
          <w:noProof/>
          <w:sz w:val="24"/>
          <w:szCs w:val="24"/>
        </w:rPr>
        <w:t xml:space="preserve"> (1968)</w:t>
      </w:r>
      <w:r w:rsidR="00AB2363" w:rsidRPr="0010468F">
        <w:rPr>
          <w:rFonts w:cstheme="minorHAnsi"/>
          <w:sz w:val="24"/>
          <w:szCs w:val="24"/>
        </w:rPr>
        <w:fldChar w:fldCharType="end"/>
      </w:r>
      <w:r w:rsidR="00AB2363" w:rsidRPr="0010468F">
        <w:rPr>
          <w:rFonts w:cstheme="minorHAnsi"/>
          <w:sz w:val="24"/>
          <w:szCs w:val="24"/>
        </w:rPr>
        <w:t xml:space="preserve"> defined a crop ideotype as an idealized plant with trait combinations expected to produce a greater yield quantity or quality. In contrast, approaches that eliminate defects or select for yield do not consider desirable combinations of traits; thus, these approaches only produce </w:t>
      </w:r>
      <w:r w:rsidR="0047252C" w:rsidRPr="0010468F">
        <w:rPr>
          <w:rFonts w:cstheme="minorHAnsi"/>
          <w:sz w:val="24"/>
          <w:szCs w:val="24"/>
        </w:rPr>
        <w:t>desirable</w:t>
      </w:r>
      <w:r w:rsidR="00AB2363" w:rsidRPr="0010468F">
        <w:rPr>
          <w:rFonts w:cstheme="minorHAnsi"/>
          <w:sz w:val="24"/>
          <w:szCs w:val="24"/>
        </w:rPr>
        <w:t xml:space="preserve"> combinations by chance. </w:t>
      </w:r>
      <w:r w:rsidR="0020409F" w:rsidRPr="0010468F">
        <w:rPr>
          <w:rFonts w:cstheme="minorHAnsi"/>
          <w:sz w:val="24"/>
          <w:szCs w:val="24"/>
        </w:rPr>
        <w:t>Selection for an ideotype</w:t>
      </w:r>
      <w:r w:rsidR="00E90833" w:rsidRPr="0010468F">
        <w:rPr>
          <w:rFonts w:cstheme="minorHAnsi"/>
          <w:sz w:val="24"/>
          <w:szCs w:val="24"/>
        </w:rPr>
        <w:t xml:space="preserve"> </w:t>
      </w:r>
      <w:r w:rsidRPr="0010468F">
        <w:rPr>
          <w:rFonts w:cstheme="minorHAnsi"/>
          <w:sz w:val="24"/>
          <w:szCs w:val="24"/>
        </w:rPr>
        <w:t>i</w:t>
      </w:r>
      <w:r w:rsidR="0035671E" w:rsidRPr="0010468F">
        <w:rPr>
          <w:rFonts w:cstheme="minorHAnsi"/>
          <w:sz w:val="24"/>
          <w:szCs w:val="24"/>
        </w:rPr>
        <w:t>nvolves</w:t>
      </w:r>
      <w:r w:rsidR="00AB2363" w:rsidRPr="0010468F">
        <w:rPr>
          <w:rFonts w:cstheme="minorHAnsi"/>
          <w:sz w:val="24"/>
          <w:szCs w:val="24"/>
        </w:rPr>
        <w:t xml:space="preserve"> </w:t>
      </w:r>
      <w:r w:rsidRPr="0010468F">
        <w:rPr>
          <w:rFonts w:cstheme="minorHAnsi"/>
          <w:sz w:val="24"/>
          <w:szCs w:val="24"/>
        </w:rPr>
        <w:t xml:space="preserve">selection for correlated traits, and </w:t>
      </w:r>
      <w:r w:rsidR="00E90833" w:rsidRPr="0010468F">
        <w:rPr>
          <w:rFonts w:cstheme="minorHAnsi"/>
          <w:sz w:val="24"/>
          <w:szCs w:val="24"/>
        </w:rPr>
        <w:t xml:space="preserve">could lead to </w:t>
      </w:r>
      <w:r w:rsidR="00AB2363" w:rsidRPr="0010468F">
        <w:rPr>
          <w:rFonts w:cstheme="minorHAnsi"/>
          <w:sz w:val="24"/>
          <w:szCs w:val="24"/>
        </w:rPr>
        <w:t xml:space="preserve">substantial </w:t>
      </w:r>
      <w:r w:rsidR="00E90833" w:rsidRPr="0010468F">
        <w:rPr>
          <w:rFonts w:cstheme="minorHAnsi"/>
          <w:sz w:val="24"/>
          <w:szCs w:val="24"/>
        </w:rPr>
        <w:t xml:space="preserve">pleiotropy, where a single gene affects multiple traits. </w:t>
      </w:r>
      <w:r w:rsidR="00AB2363" w:rsidRPr="0010468F">
        <w:rPr>
          <w:rFonts w:cstheme="minorHAnsi"/>
          <w:sz w:val="24"/>
          <w:szCs w:val="24"/>
        </w:rPr>
        <w:t>METs</w:t>
      </w:r>
      <w:r w:rsidR="00E90833" w:rsidRPr="0010468F">
        <w:rPr>
          <w:rFonts w:cstheme="minorHAnsi"/>
          <w:sz w:val="24"/>
          <w:szCs w:val="24"/>
        </w:rPr>
        <w:t xml:space="preserve"> </w:t>
      </w:r>
      <w:r w:rsidR="00F50834" w:rsidRPr="0010468F">
        <w:rPr>
          <w:rFonts w:cstheme="minorHAnsi"/>
          <w:sz w:val="24"/>
          <w:szCs w:val="24"/>
        </w:rPr>
        <w:t xml:space="preserve">like the CDBN that </w:t>
      </w:r>
      <w:r w:rsidR="005D5FE1" w:rsidRPr="0010468F">
        <w:rPr>
          <w:rFonts w:cstheme="minorHAnsi"/>
          <w:sz w:val="24"/>
          <w:szCs w:val="24"/>
        </w:rPr>
        <w:t xml:space="preserve">were used to select for specific </w:t>
      </w:r>
      <w:r w:rsidR="00F50834" w:rsidRPr="0010468F">
        <w:rPr>
          <w:rFonts w:cstheme="minorHAnsi"/>
          <w:sz w:val="24"/>
          <w:szCs w:val="24"/>
        </w:rPr>
        <w:t xml:space="preserve">crop ideotypes </w:t>
      </w:r>
      <w:r w:rsidR="00E90833" w:rsidRPr="0010468F">
        <w:rPr>
          <w:rFonts w:cstheme="minorHAnsi"/>
          <w:sz w:val="24"/>
          <w:szCs w:val="24"/>
        </w:rPr>
        <w:t xml:space="preserve">could provide insight into the genetics of trait correlations in crop genomes. </w:t>
      </w:r>
      <w:r w:rsidR="0020409F" w:rsidRPr="0010468F">
        <w:rPr>
          <w:rFonts w:cstheme="minorHAnsi"/>
          <w:sz w:val="24"/>
          <w:szCs w:val="24"/>
        </w:rPr>
        <w:t xml:space="preserve"> </w:t>
      </w:r>
    </w:p>
    <w:p w14:paraId="7E76539B" w14:textId="6A101B56" w:rsidR="00213C44" w:rsidRPr="0010468F" w:rsidRDefault="00DC43C7" w:rsidP="0010468F">
      <w:pPr>
        <w:spacing w:line="480" w:lineRule="auto"/>
        <w:rPr>
          <w:rFonts w:cstheme="minorHAnsi"/>
          <w:sz w:val="24"/>
          <w:szCs w:val="24"/>
        </w:rPr>
      </w:pPr>
      <w:r w:rsidRPr="0010468F">
        <w:rPr>
          <w:rFonts w:cstheme="minorHAnsi"/>
          <w:sz w:val="24"/>
          <w:szCs w:val="24"/>
        </w:rPr>
        <w:lastRenderedPageBreak/>
        <w:tab/>
        <w:t xml:space="preserve">Though METs </w:t>
      </w:r>
      <w:r w:rsidR="00941C4C" w:rsidRPr="0010468F">
        <w:rPr>
          <w:rFonts w:cstheme="minorHAnsi"/>
          <w:sz w:val="24"/>
          <w:szCs w:val="24"/>
        </w:rPr>
        <w:t>are often</w:t>
      </w:r>
      <w:r w:rsidRPr="0010468F">
        <w:rPr>
          <w:rFonts w:cstheme="minorHAnsi"/>
          <w:sz w:val="24"/>
          <w:szCs w:val="24"/>
        </w:rPr>
        <w:t xml:space="preserve"> used to measure genetic gain over time</w:t>
      </w:r>
      <w:r w:rsidR="00D47A8D" w:rsidRPr="0010468F">
        <w:rPr>
          <w:rFonts w:cstheme="minorHAnsi"/>
          <w:sz w:val="24"/>
          <w:szCs w:val="24"/>
        </w:rPr>
        <w:t xml:space="preserve"> </w:t>
      </w:r>
      <w:r w:rsidR="00D47A8D" w:rsidRPr="0010468F">
        <w:rPr>
          <w:rFonts w:cstheme="minorHAnsi"/>
          <w:sz w:val="24"/>
          <w:szCs w:val="24"/>
        </w:rPr>
        <w:fldChar w:fldCharType="begin"/>
      </w:r>
      <w:r w:rsidR="008A7F7B">
        <w:rPr>
          <w:rFonts w:cstheme="minorHAnsi"/>
          <w:sz w:val="24"/>
          <w:szCs w:val="24"/>
        </w:rPr>
        <w:instrText xml:space="preserve"> ADDIN EN.CITE &lt;EndNote&gt;&lt;Cite&gt;&lt;Author&gt;Vandemark&lt;/Author&gt;&lt;Year&gt;2014&lt;/Year&gt;&lt;RecNum&gt;29&lt;/RecNum&gt;&lt;DisplayText&gt;(&lt;style face="smallcaps"&gt;Graybosch and Peterson&lt;/style&gt; 2010; &lt;style face="smallcaps"&gt;Vandemark&lt;/style&gt;&lt;style face="italic"&gt; et al.&lt;/style&gt; 2014)&lt;/DisplayText&gt;&lt;record&gt;&lt;rec-number&gt;29&lt;/rec-number&gt;&lt;foreign-keys&gt;&lt;key app="EN" db-id="zsx5ewatt59z0be9dwbppxxsd0pp9wttfxp9" timestamp="0"&gt;29&lt;/key&gt;&lt;/foreign-keys&gt;&lt;ref-type name="Journal Article"&gt;17&lt;/ref-type&gt;&lt;contributors&gt;&lt;authors&gt;&lt;author&gt;Vandemark, George J.&lt;/author&gt;&lt;author&gt;Brick, Mark A.&lt;/author&gt;&lt;author&gt;Osorno, Juan M.&lt;/author&gt;&lt;author&gt;Kelly, James D.&lt;/author&gt;&lt;author&gt;Urrea, Carlos A.&lt;/author&gt;&lt;author&gt;Smith, Stephen&lt;/author&gt;&lt;author&gt;Diers, Brian&lt;/author&gt;&lt;author&gt;Specht, James&lt;/author&gt;&lt;author&gt;Carver, Brett&lt;/author&gt;&lt;/authors&gt;&lt;/contributors&gt;&lt;titles&gt;&lt;title&gt;Edible Grain Legumes&lt;/title&gt;&lt;/titles&gt;&lt;dates&gt;&lt;year&gt;2014&lt;/year&gt;&lt;/dates&gt;&lt;isbn&gt;2165-9745&lt;/isbn&gt;&lt;urls&gt;&lt;/urls&gt;&lt;electronic-resource-num&gt;10.2135/cssaspecpub33.c5&lt;/electronic-resource-num&gt;&lt;/record&gt;&lt;/Cite&gt;&lt;Cite&gt;&lt;Author&gt;Graybosch&lt;/Author&gt;&lt;Year&gt;2010&lt;/Year&gt;&lt;RecNum&gt;868&lt;/RecNum&gt;&lt;record&gt;&lt;rec-number&gt;868&lt;/rec-number&gt;&lt;foreign-keys&gt;&lt;key app="EN" db-id="zsx5ewatt59z0be9dwbppxxsd0pp9wttfxp9" timestamp="0"&gt;868&lt;/key&gt;&lt;/foreign-keys&gt;&lt;ref-type name="Journal Article"&gt;17&lt;/ref-type&gt;&lt;contributors&gt;&lt;authors&gt;&lt;author&gt;Graybosch, Robert A.&lt;/author&gt;&lt;author&gt;Peterson, C. James&lt;/author&gt;&lt;/authors&gt;&lt;/contributors&gt;&lt;titles&gt;&lt;title&gt;Genetic Improvement in Winter Wheat Yields in the Great Plains of North America, 1959–2008&lt;/title&gt;&lt;secondary-title&gt;Crop Science&lt;/secondary-title&gt;&lt;/titles&gt;&lt;pages&gt;1882&lt;/pages&gt;&lt;volume&gt;50&lt;/volume&gt;&lt;number&gt;5&lt;/number&gt;&lt;dates&gt;&lt;year&gt;2010&lt;/year&gt;&lt;/dates&gt;&lt;isbn&gt;1435-0653&lt;/isbn&gt;&lt;urls&gt;&lt;/urls&gt;&lt;electronic-resource-num&gt;10.2135/cropsci2009.11.0685&lt;/electronic-resource-num&gt;&lt;/record&gt;&lt;/Cite&gt;&lt;/EndNote&gt;</w:instrText>
      </w:r>
      <w:r w:rsidR="00D47A8D" w:rsidRPr="0010468F">
        <w:rPr>
          <w:rFonts w:cstheme="minorHAnsi"/>
          <w:sz w:val="24"/>
          <w:szCs w:val="24"/>
        </w:rPr>
        <w:fldChar w:fldCharType="separate"/>
      </w:r>
      <w:r w:rsidR="003813A4" w:rsidRPr="0010468F">
        <w:rPr>
          <w:rFonts w:cstheme="minorHAnsi"/>
          <w:noProof/>
          <w:sz w:val="24"/>
          <w:szCs w:val="24"/>
        </w:rPr>
        <w:t>(</w:t>
      </w:r>
      <w:r w:rsidR="003813A4" w:rsidRPr="0010468F">
        <w:rPr>
          <w:rFonts w:cstheme="minorHAnsi"/>
          <w:smallCaps/>
          <w:noProof/>
          <w:sz w:val="24"/>
          <w:szCs w:val="24"/>
        </w:rPr>
        <w:t>Graybosch and Peterson</w:t>
      </w:r>
      <w:r w:rsidR="003813A4" w:rsidRPr="0010468F">
        <w:rPr>
          <w:rFonts w:cstheme="minorHAnsi"/>
          <w:noProof/>
          <w:sz w:val="24"/>
          <w:szCs w:val="24"/>
        </w:rPr>
        <w:t xml:space="preserve"> 2010; </w:t>
      </w:r>
      <w:r w:rsidR="003813A4" w:rsidRPr="0010468F">
        <w:rPr>
          <w:rFonts w:cstheme="minorHAnsi"/>
          <w:smallCaps/>
          <w:noProof/>
          <w:sz w:val="24"/>
          <w:szCs w:val="24"/>
        </w:rPr>
        <w:t>Vandemark</w:t>
      </w:r>
      <w:r w:rsidR="003813A4" w:rsidRPr="0010468F">
        <w:rPr>
          <w:rFonts w:cstheme="minorHAnsi"/>
          <w:i/>
          <w:noProof/>
          <w:sz w:val="24"/>
          <w:szCs w:val="24"/>
        </w:rPr>
        <w:t xml:space="preserve"> et al.</w:t>
      </w:r>
      <w:r w:rsidR="003813A4" w:rsidRPr="0010468F">
        <w:rPr>
          <w:rFonts w:cstheme="minorHAnsi"/>
          <w:noProof/>
          <w:sz w:val="24"/>
          <w:szCs w:val="24"/>
        </w:rPr>
        <w:t xml:space="preserve"> 2014)</w:t>
      </w:r>
      <w:r w:rsidR="00D47A8D" w:rsidRPr="0010468F">
        <w:rPr>
          <w:rFonts w:cstheme="minorHAnsi"/>
          <w:sz w:val="24"/>
          <w:szCs w:val="24"/>
        </w:rPr>
        <w:fldChar w:fldCharType="end"/>
      </w:r>
      <w:r w:rsidR="00D47A8D" w:rsidRPr="0010468F">
        <w:rPr>
          <w:rFonts w:cstheme="minorHAnsi"/>
          <w:sz w:val="24"/>
          <w:szCs w:val="24"/>
        </w:rPr>
        <w:t xml:space="preserve">, </w:t>
      </w:r>
      <w:r w:rsidRPr="0010468F">
        <w:rPr>
          <w:rFonts w:cstheme="minorHAnsi"/>
          <w:sz w:val="24"/>
          <w:szCs w:val="24"/>
        </w:rPr>
        <w:t xml:space="preserve">the vast majority of METs </w:t>
      </w:r>
      <w:r w:rsidR="00A02EF7" w:rsidRPr="0010468F">
        <w:rPr>
          <w:rFonts w:cstheme="minorHAnsi"/>
          <w:sz w:val="24"/>
          <w:szCs w:val="24"/>
        </w:rPr>
        <w:t>are</w:t>
      </w:r>
      <w:r w:rsidRPr="0010468F">
        <w:rPr>
          <w:rFonts w:cstheme="minorHAnsi"/>
          <w:sz w:val="24"/>
          <w:szCs w:val="24"/>
        </w:rPr>
        <w:t xml:space="preserve"> designed to measure phenotypic</w:t>
      </w:r>
      <w:r w:rsidR="00A02EF7" w:rsidRPr="0010468F">
        <w:rPr>
          <w:rFonts w:cstheme="minorHAnsi"/>
          <w:sz w:val="24"/>
          <w:szCs w:val="24"/>
        </w:rPr>
        <w:t xml:space="preserve"> responses to</w:t>
      </w:r>
      <w:r w:rsidRPr="0010468F">
        <w:rPr>
          <w:rFonts w:cstheme="minorHAnsi"/>
          <w:sz w:val="24"/>
          <w:szCs w:val="24"/>
        </w:rPr>
        <w:t xml:space="preserve"> </w:t>
      </w:r>
      <w:r w:rsidR="001C3F1D" w:rsidRPr="0010468F">
        <w:rPr>
          <w:rFonts w:cstheme="minorHAnsi"/>
          <w:sz w:val="24"/>
          <w:szCs w:val="24"/>
        </w:rPr>
        <w:t>a broad set</w:t>
      </w:r>
      <w:r w:rsidR="009655B2" w:rsidRPr="0010468F">
        <w:rPr>
          <w:rFonts w:cstheme="minorHAnsi"/>
          <w:sz w:val="24"/>
          <w:szCs w:val="24"/>
        </w:rPr>
        <w:t xml:space="preserve"> of </w:t>
      </w:r>
      <w:r w:rsidR="00D44AED" w:rsidRPr="0010468F">
        <w:rPr>
          <w:rFonts w:cstheme="minorHAnsi"/>
          <w:sz w:val="24"/>
          <w:szCs w:val="24"/>
        </w:rPr>
        <w:t>targeted growing environments</w:t>
      </w:r>
      <w:r w:rsidR="009655B2" w:rsidRPr="0010468F">
        <w:rPr>
          <w:rFonts w:cstheme="minorHAnsi"/>
          <w:sz w:val="24"/>
          <w:szCs w:val="24"/>
        </w:rPr>
        <w:t>.</w:t>
      </w:r>
      <w:r w:rsidRPr="0010468F">
        <w:rPr>
          <w:rFonts w:cstheme="minorHAnsi"/>
          <w:sz w:val="24"/>
          <w:szCs w:val="24"/>
        </w:rPr>
        <w:t xml:space="preserve"> </w:t>
      </w:r>
      <w:r w:rsidR="00A02EF7" w:rsidRPr="0010468F">
        <w:rPr>
          <w:rFonts w:cstheme="minorHAnsi"/>
          <w:sz w:val="24"/>
          <w:szCs w:val="24"/>
        </w:rPr>
        <w:t>The</w:t>
      </w:r>
      <w:r w:rsidR="009D6DA3" w:rsidRPr="0010468F">
        <w:rPr>
          <w:rFonts w:cstheme="minorHAnsi"/>
          <w:sz w:val="24"/>
          <w:szCs w:val="24"/>
        </w:rPr>
        <w:t xml:space="preserve"> experimental designs of METs </w:t>
      </w:r>
      <w:r w:rsidR="000118D7" w:rsidRPr="0010468F">
        <w:rPr>
          <w:rFonts w:cstheme="minorHAnsi"/>
          <w:sz w:val="24"/>
          <w:szCs w:val="24"/>
        </w:rPr>
        <w:t>can pose substantial</w:t>
      </w:r>
      <w:r w:rsidR="00A02EF7" w:rsidRPr="0010468F">
        <w:rPr>
          <w:rFonts w:cstheme="minorHAnsi"/>
          <w:sz w:val="24"/>
          <w:szCs w:val="24"/>
        </w:rPr>
        <w:t xml:space="preserve"> analytical challenges </w:t>
      </w:r>
      <w:r w:rsidR="00912B2A" w:rsidRPr="0010468F">
        <w:rPr>
          <w:rFonts w:cstheme="minorHAnsi"/>
          <w:sz w:val="24"/>
          <w:szCs w:val="24"/>
        </w:rPr>
        <w:t xml:space="preserve">to </w:t>
      </w:r>
      <w:r w:rsidR="009655B2" w:rsidRPr="0010468F">
        <w:rPr>
          <w:rFonts w:cstheme="minorHAnsi"/>
          <w:sz w:val="24"/>
          <w:szCs w:val="24"/>
        </w:rPr>
        <w:t xml:space="preserve">additional, </w:t>
      </w:r>
      <w:r w:rsidR="00912B2A" w:rsidRPr="0010468F">
        <w:rPr>
          <w:rFonts w:cstheme="minorHAnsi"/>
          <w:sz w:val="24"/>
          <w:szCs w:val="24"/>
        </w:rPr>
        <w:t>unplanned</w:t>
      </w:r>
      <w:r w:rsidR="00A02EF7" w:rsidRPr="0010468F">
        <w:rPr>
          <w:rFonts w:cstheme="minorHAnsi"/>
          <w:sz w:val="24"/>
          <w:szCs w:val="24"/>
        </w:rPr>
        <w:t xml:space="preserve"> genetic analyses. </w:t>
      </w:r>
      <w:r w:rsidR="00C56901" w:rsidRPr="0010468F">
        <w:rPr>
          <w:rFonts w:cstheme="minorHAnsi"/>
          <w:sz w:val="24"/>
          <w:szCs w:val="24"/>
        </w:rPr>
        <w:t xml:space="preserve">METs typically produce </w:t>
      </w:r>
      <w:r w:rsidR="00912B2A" w:rsidRPr="0010468F">
        <w:rPr>
          <w:rFonts w:cstheme="minorHAnsi"/>
          <w:sz w:val="24"/>
          <w:szCs w:val="24"/>
        </w:rPr>
        <w:t xml:space="preserve">sparse </w:t>
      </w:r>
      <w:r w:rsidR="00C56901" w:rsidRPr="0010468F">
        <w:rPr>
          <w:rFonts w:cstheme="minorHAnsi"/>
          <w:sz w:val="24"/>
          <w:szCs w:val="24"/>
        </w:rPr>
        <w:t xml:space="preserve">data matrices of phenotypes across </w:t>
      </w:r>
      <w:r w:rsidR="009655B2" w:rsidRPr="0010468F">
        <w:rPr>
          <w:rFonts w:cstheme="minorHAnsi"/>
          <w:sz w:val="24"/>
          <w:szCs w:val="24"/>
        </w:rPr>
        <w:t>germplasm entries</w:t>
      </w:r>
      <w:r w:rsidR="00213C44" w:rsidRPr="0010468F">
        <w:rPr>
          <w:rFonts w:cstheme="minorHAnsi"/>
          <w:sz w:val="24"/>
          <w:szCs w:val="24"/>
        </w:rPr>
        <w:t>, locations</w:t>
      </w:r>
      <w:r w:rsidR="009655B2" w:rsidRPr="0010468F">
        <w:rPr>
          <w:rFonts w:cstheme="minorHAnsi"/>
          <w:sz w:val="24"/>
          <w:szCs w:val="24"/>
        </w:rPr>
        <w:t>,</w:t>
      </w:r>
      <w:r w:rsidR="00213C44" w:rsidRPr="0010468F">
        <w:rPr>
          <w:rFonts w:cstheme="minorHAnsi"/>
          <w:sz w:val="24"/>
          <w:szCs w:val="24"/>
        </w:rPr>
        <w:t xml:space="preserve"> and years</w:t>
      </w:r>
      <w:r w:rsidR="009655B2" w:rsidRPr="0010468F">
        <w:rPr>
          <w:rFonts w:cstheme="minorHAnsi"/>
          <w:sz w:val="24"/>
          <w:szCs w:val="24"/>
        </w:rPr>
        <w:t xml:space="preserve"> (Fig. 1)</w:t>
      </w:r>
      <w:r w:rsidR="00C56901" w:rsidRPr="0010468F">
        <w:rPr>
          <w:rFonts w:cstheme="minorHAnsi"/>
          <w:sz w:val="24"/>
          <w:szCs w:val="24"/>
        </w:rPr>
        <w:t xml:space="preserve">. </w:t>
      </w:r>
      <w:r w:rsidR="009655B2" w:rsidRPr="0010468F">
        <w:rPr>
          <w:rFonts w:cstheme="minorHAnsi"/>
          <w:sz w:val="24"/>
          <w:szCs w:val="24"/>
        </w:rPr>
        <w:t>The</w:t>
      </w:r>
      <w:r w:rsidR="00912B2A" w:rsidRPr="0010468F">
        <w:rPr>
          <w:rFonts w:cstheme="minorHAnsi"/>
          <w:sz w:val="24"/>
          <w:szCs w:val="24"/>
        </w:rPr>
        <w:t xml:space="preserve"> </w:t>
      </w:r>
      <w:r w:rsidR="009655B2" w:rsidRPr="0010468F">
        <w:rPr>
          <w:rFonts w:cstheme="minorHAnsi"/>
          <w:sz w:val="24"/>
          <w:szCs w:val="24"/>
        </w:rPr>
        <w:t>frequency of different germplasm entries</w:t>
      </w:r>
      <w:r w:rsidR="00912B2A" w:rsidRPr="0010468F">
        <w:rPr>
          <w:rFonts w:cstheme="minorHAnsi"/>
          <w:sz w:val="24"/>
          <w:szCs w:val="24"/>
        </w:rPr>
        <w:t xml:space="preserve"> may vary</w:t>
      </w:r>
      <w:r w:rsidR="001C3F1D" w:rsidRPr="0010468F">
        <w:rPr>
          <w:rFonts w:cstheme="minorHAnsi"/>
          <w:sz w:val="24"/>
          <w:szCs w:val="24"/>
        </w:rPr>
        <w:t xml:space="preserve"> as part of the normal selection process</w:t>
      </w:r>
      <w:r w:rsidR="00495F63" w:rsidRPr="0010468F">
        <w:rPr>
          <w:rFonts w:cstheme="minorHAnsi"/>
          <w:sz w:val="24"/>
          <w:szCs w:val="24"/>
        </w:rPr>
        <w:t>. Thus</w:t>
      </w:r>
      <w:r w:rsidR="00912B2A" w:rsidRPr="0010468F">
        <w:rPr>
          <w:rFonts w:cstheme="minorHAnsi"/>
          <w:sz w:val="24"/>
          <w:szCs w:val="24"/>
        </w:rPr>
        <w:t xml:space="preserve">, </w:t>
      </w:r>
      <w:r w:rsidR="009655B2" w:rsidRPr="0010468F">
        <w:rPr>
          <w:rFonts w:cstheme="minorHAnsi"/>
          <w:sz w:val="24"/>
          <w:szCs w:val="24"/>
        </w:rPr>
        <w:t>entries</w:t>
      </w:r>
      <w:r w:rsidR="00213C44" w:rsidRPr="0010468F">
        <w:rPr>
          <w:rFonts w:cstheme="minorHAnsi"/>
          <w:sz w:val="24"/>
          <w:szCs w:val="24"/>
        </w:rPr>
        <w:t xml:space="preserve"> with good performance </w:t>
      </w:r>
      <w:r w:rsidR="000F0C5E" w:rsidRPr="0010468F">
        <w:rPr>
          <w:rFonts w:cstheme="minorHAnsi"/>
          <w:sz w:val="24"/>
          <w:szCs w:val="24"/>
        </w:rPr>
        <w:t>are often</w:t>
      </w:r>
      <w:r w:rsidR="00213C44" w:rsidRPr="0010468F">
        <w:rPr>
          <w:rFonts w:cstheme="minorHAnsi"/>
          <w:sz w:val="24"/>
          <w:szCs w:val="24"/>
        </w:rPr>
        <w:t xml:space="preserve"> tested in more locations and years than those with poor performance. </w:t>
      </w:r>
      <w:r w:rsidR="009725CC" w:rsidRPr="0010468F">
        <w:rPr>
          <w:rFonts w:cstheme="minorHAnsi"/>
          <w:sz w:val="24"/>
          <w:szCs w:val="24"/>
        </w:rPr>
        <w:t>With the exception of few standard checks, t</w:t>
      </w:r>
      <w:r w:rsidR="00912B2A" w:rsidRPr="0010468F">
        <w:rPr>
          <w:rFonts w:cstheme="minorHAnsi"/>
          <w:sz w:val="24"/>
          <w:szCs w:val="24"/>
        </w:rPr>
        <w:t xml:space="preserve">he set of genotypes tested each year typically varies, with most genotypes tested </w:t>
      </w:r>
      <w:r w:rsidR="009655B2" w:rsidRPr="0010468F">
        <w:rPr>
          <w:rFonts w:cstheme="minorHAnsi"/>
          <w:sz w:val="24"/>
          <w:szCs w:val="24"/>
        </w:rPr>
        <w:t>in</w:t>
      </w:r>
      <w:r w:rsidR="00912B2A" w:rsidRPr="0010468F">
        <w:rPr>
          <w:rFonts w:cstheme="minorHAnsi"/>
          <w:sz w:val="24"/>
          <w:szCs w:val="24"/>
        </w:rPr>
        <w:t xml:space="preserve"> only </w:t>
      </w:r>
      <w:r w:rsidR="00F100C3" w:rsidRPr="0010468F">
        <w:rPr>
          <w:rFonts w:cstheme="minorHAnsi"/>
          <w:sz w:val="24"/>
          <w:szCs w:val="24"/>
        </w:rPr>
        <w:t>one or two</w:t>
      </w:r>
      <w:r w:rsidR="00912B2A" w:rsidRPr="0010468F">
        <w:rPr>
          <w:rFonts w:cstheme="minorHAnsi"/>
          <w:sz w:val="24"/>
          <w:szCs w:val="24"/>
        </w:rPr>
        <w:t xml:space="preserve"> years. In addition, the total number of genotypes tested each year can vary</w:t>
      </w:r>
      <w:r w:rsidR="00213C44" w:rsidRPr="0010468F">
        <w:rPr>
          <w:rFonts w:cstheme="minorHAnsi"/>
          <w:sz w:val="24"/>
          <w:szCs w:val="24"/>
        </w:rPr>
        <w:t xml:space="preserve"> </w:t>
      </w:r>
      <w:r w:rsidR="00912B2A" w:rsidRPr="0010468F">
        <w:rPr>
          <w:rFonts w:cstheme="minorHAnsi"/>
          <w:sz w:val="24"/>
          <w:szCs w:val="24"/>
        </w:rPr>
        <w:t>substantially</w:t>
      </w:r>
      <w:r w:rsidR="00213C44" w:rsidRPr="0010468F">
        <w:rPr>
          <w:rFonts w:cstheme="minorHAnsi"/>
          <w:sz w:val="24"/>
          <w:szCs w:val="24"/>
        </w:rPr>
        <w:t xml:space="preserve">, and this number is typically </w:t>
      </w:r>
      <w:r w:rsidR="00F100C3" w:rsidRPr="0010468F">
        <w:rPr>
          <w:rFonts w:cstheme="minorHAnsi"/>
          <w:sz w:val="24"/>
          <w:szCs w:val="24"/>
        </w:rPr>
        <w:t>too small</w:t>
      </w:r>
      <w:r w:rsidR="00213C44" w:rsidRPr="0010468F">
        <w:rPr>
          <w:rFonts w:cstheme="minorHAnsi"/>
          <w:sz w:val="24"/>
          <w:szCs w:val="24"/>
        </w:rPr>
        <w:t xml:space="preserve"> for genome-wide association on any one year’s data alone. </w:t>
      </w:r>
      <w:r w:rsidR="00750819" w:rsidRPr="0010468F">
        <w:rPr>
          <w:rFonts w:cstheme="minorHAnsi"/>
          <w:sz w:val="24"/>
          <w:szCs w:val="24"/>
        </w:rPr>
        <w:t xml:space="preserve">Over the years, </w:t>
      </w:r>
      <w:r w:rsidR="00C56901" w:rsidRPr="0010468F">
        <w:rPr>
          <w:rFonts w:cstheme="minorHAnsi"/>
          <w:sz w:val="24"/>
          <w:szCs w:val="24"/>
        </w:rPr>
        <w:t xml:space="preserve">MET cooperators </w:t>
      </w:r>
      <w:r w:rsidR="004C3F74" w:rsidRPr="0010468F">
        <w:rPr>
          <w:rFonts w:cstheme="minorHAnsi"/>
          <w:sz w:val="24"/>
          <w:szCs w:val="24"/>
        </w:rPr>
        <w:t>can</w:t>
      </w:r>
      <w:r w:rsidR="00C56901" w:rsidRPr="0010468F">
        <w:rPr>
          <w:rFonts w:cstheme="minorHAnsi"/>
          <w:sz w:val="24"/>
          <w:szCs w:val="24"/>
        </w:rPr>
        <w:t xml:space="preserve"> </w:t>
      </w:r>
      <w:r w:rsidR="00912B2A" w:rsidRPr="0010468F">
        <w:rPr>
          <w:rFonts w:cstheme="minorHAnsi"/>
          <w:sz w:val="24"/>
          <w:szCs w:val="24"/>
        </w:rPr>
        <w:t xml:space="preserve">also </w:t>
      </w:r>
      <w:r w:rsidR="00C56901" w:rsidRPr="0010468F">
        <w:rPr>
          <w:rFonts w:cstheme="minorHAnsi"/>
          <w:sz w:val="24"/>
          <w:szCs w:val="24"/>
        </w:rPr>
        <w:t xml:space="preserve">join or leave the network </w:t>
      </w:r>
      <w:r w:rsidR="004C3F74" w:rsidRPr="0010468F">
        <w:rPr>
          <w:rFonts w:cstheme="minorHAnsi"/>
          <w:sz w:val="24"/>
          <w:szCs w:val="24"/>
        </w:rPr>
        <w:t>and</w:t>
      </w:r>
      <w:r w:rsidR="00C56901" w:rsidRPr="0010468F">
        <w:rPr>
          <w:rFonts w:cstheme="minorHAnsi"/>
          <w:sz w:val="24"/>
          <w:szCs w:val="24"/>
        </w:rPr>
        <w:t xml:space="preserve"> add or drop MET sites or phenotypes </w:t>
      </w:r>
      <w:r w:rsidR="00213C44" w:rsidRPr="0010468F">
        <w:rPr>
          <w:rFonts w:cstheme="minorHAnsi"/>
          <w:sz w:val="24"/>
          <w:szCs w:val="24"/>
        </w:rPr>
        <w:t xml:space="preserve">due to changes in </w:t>
      </w:r>
      <w:r w:rsidR="00912B2A" w:rsidRPr="0010468F">
        <w:rPr>
          <w:rFonts w:cstheme="minorHAnsi"/>
          <w:sz w:val="24"/>
          <w:szCs w:val="24"/>
        </w:rPr>
        <w:t xml:space="preserve">research focus, personnel, or </w:t>
      </w:r>
      <w:r w:rsidR="00C56901" w:rsidRPr="0010468F">
        <w:rPr>
          <w:rFonts w:cstheme="minorHAnsi"/>
          <w:sz w:val="24"/>
          <w:szCs w:val="24"/>
        </w:rPr>
        <w:t xml:space="preserve">funding. </w:t>
      </w:r>
      <w:r w:rsidR="00495F63" w:rsidRPr="0010468F">
        <w:rPr>
          <w:rFonts w:cstheme="minorHAnsi"/>
          <w:sz w:val="24"/>
          <w:szCs w:val="24"/>
        </w:rPr>
        <w:t>All of these variations make METs into</w:t>
      </w:r>
      <w:r w:rsidR="00404C4C" w:rsidRPr="0010468F">
        <w:rPr>
          <w:rFonts w:cstheme="minorHAnsi"/>
          <w:sz w:val="24"/>
          <w:szCs w:val="24"/>
        </w:rPr>
        <w:t xml:space="preserve"> large unbalanced datasets that need to be handled properly</w:t>
      </w:r>
      <w:r w:rsidR="00495F63" w:rsidRPr="0010468F">
        <w:rPr>
          <w:rFonts w:cstheme="minorHAnsi"/>
          <w:sz w:val="24"/>
          <w:szCs w:val="24"/>
        </w:rPr>
        <w:t xml:space="preserve"> for genetic work</w:t>
      </w:r>
      <w:r w:rsidR="00404C4C" w:rsidRPr="0010468F">
        <w:rPr>
          <w:rFonts w:cstheme="minorHAnsi"/>
          <w:sz w:val="24"/>
          <w:szCs w:val="24"/>
        </w:rPr>
        <w:t xml:space="preserve">. </w:t>
      </w:r>
      <w:r w:rsidR="00941C4C" w:rsidRPr="0010468F">
        <w:rPr>
          <w:rFonts w:cstheme="minorHAnsi"/>
          <w:sz w:val="24"/>
          <w:szCs w:val="24"/>
        </w:rPr>
        <w:t xml:space="preserve">Genetic analyses of MET germplasm can also be hampered by the difficulty of obtaining and genotyping previously evaluated entries, particularly entries with poor trial performance that were not </w:t>
      </w:r>
      <w:r w:rsidR="00F26F02" w:rsidRPr="0010468F">
        <w:rPr>
          <w:rFonts w:cstheme="minorHAnsi"/>
          <w:sz w:val="24"/>
          <w:szCs w:val="24"/>
        </w:rPr>
        <w:t>tested further.</w:t>
      </w:r>
      <w:r w:rsidR="00941C4C" w:rsidRPr="0010468F">
        <w:rPr>
          <w:rFonts w:cstheme="minorHAnsi"/>
          <w:sz w:val="24"/>
          <w:szCs w:val="24"/>
        </w:rPr>
        <w:t xml:space="preserve"> This difficulty may bias or prevent studies that require genetic diversity to explain phenotypic variation, such as genome-wide association studies.</w:t>
      </w:r>
      <w:r w:rsidR="00F26F02" w:rsidRPr="0010468F">
        <w:rPr>
          <w:rFonts w:cstheme="minorHAnsi"/>
          <w:sz w:val="24"/>
          <w:szCs w:val="24"/>
        </w:rPr>
        <w:t xml:space="preserve"> </w:t>
      </w:r>
      <w:r w:rsidR="002467FA" w:rsidRPr="0010468F">
        <w:rPr>
          <w:rFonts w:cstheme="minorHAnsi"/>
          <w:sz w:val="24"/>
          <w:szCs w:val="24"/>
        </w:rPr>
        <w:t>In contrast, field experiments designed for genetic studies assess complete, balanced designs</w:t>
      </w:r>
      <w:r w:rsidR="009655B2" w:rsidRPr="0010468F">
        <w:rPr>
          <w:rFonts w:cstheme="minorHAnsi"/>
          <w:sz w:val="24"/>
          <w:szCs w:val="24"/>
        </w:rPr>
        <w:t>, and produce</w:t>
      </w:r>
      <w:r w:rsidR="002467FA" w:rsidRPr="0010468F">
        <w:rPr>
          <w:rFonts w:cstheme="minorHAnsi"/>
          <w:sz w:val="24"/>
          <w:szCs w:val="24"/>
        </w:rPr>
        <w:t xml:space="preserve"> data matrices of phenotypes across genotypes and environments with few or no missing cells. Ideally, the number of genotypes is identical across all environments, and a minimum of a few </w:t>
      </w:r>
      <w:r w:rsidR="002467FA" w:rsidRPr="0010468F">
        <w:rPr>
          <w:rFonts w:cstheme="minorHAnsi"/>
          <w:sz w:val="24"/>
          <w:szCs w:val="24"/>
        </w:rPr>
        <w:lastRenderedPageBreak/>
        <w:t xml:space="preserve">hundred genotypes are tested in each environment. Each genotype is also tested an equivalent number of times across sites and years. </w:t>
      </w:r>
      <w:r w:rsidR="000118D7" w:rsidRPr="0010468F">
        <w:rPr>
          <w:rFonts w:cstheme="minorHAnsi"/>
          <w:sz w:val="24"/>
          <w:szCs w:val="24"/>
        </w:rPr>
        <w:t xml:space="preserve"> </w:t>
      </w:r>
    </w:p>
    <w:p w14:paraId="6B75200F" w14:textId="08724498" w:rsidR="00F100C3" w:rsidRPr="0010468F" w:rsidRDefault="00D148D7" w:rsidP="0010468F">
      <w:pPr>
        <w:spacing w:line="480" w:lineRule="auto"/>
        <w:rPr>
          <w:rFonts w:cstheme="minorHAnsi"/>
          <w:sz w:val="24"/>
          <w:szCs w:val="24"/>
        </w:rPr>
      </w:pPr>
      <w:r w:rsidRPr="0010468F">
        <w:rPr>
          <w:rFonts w:cstheme="minorHAnsi"/>
          <w:sz w:val="24"/>
          <w:szCs w:val="24"/>
        </w:rPr>
        <w:tab/>
        <w:t xml:space="preserve">Despite these analytical issues, METs </w:t>
      </w:r>
      <w:r w:rsidR="000E7AF1" w:rsidRPr="0010468F">
        <w:rPr>
          <w:rFonts w:cstheme="minorHAnsi"/>
          <w:sz w:val="24"/>
          <w:szCs w:val="24"/>
        </w:rPr>
        <w:t>often produce</w:t>
      </w:r>
      <w:r w:rsidR="00A50EA7" w:rsidRPr="0010468F">
        <w:rPr>
          <w:rFonts w:cstheme="minorHAnsi"/>
          <w:sz w:val="24"/>
          <w:szCs w:val="24"/>
        </w:rPr>
        <w:t xml:space="preserve"> </w:t>
      </w:r>
      <w:r w:rsidR="000118D7" w:rsidRPr="0010468F">
        <w:rPr>
          <w:rFonts w:cstheme="minorHAnsi"/>
          <w:sz w:val="24"/>
          <w:szCs w:val="24"/>
        </w:rPr>
        <w:t xml:space="preserve">decades of </w:t>
      </w:r>
      <w:r w:rsidRPr="0010468F">
        <w:rPr>
          <w:rFonts w:cstheme="minorHAnsi"/>
          <w:sz w:val="24"/>
          <w:szCs w:val="24"/>
        </w:rPr>
        <w:t>phenotypic data</w:t>
      </w:r>
      <w:r w:rsidR="00E732FE" w:rsidRPr="0010468F">
        <w:rPr>
          <w:rFonts w:cstheme="minorHAnsi"/>
          <w:sz w:val="24"/>
          <w:szCs w:val="24"/>
        </w:rPr>
        <w:t>, which</w:t>
      </w:r>
      <w:r w:rsidRPr="0010468F">
        <w:rPr>
          <w:rFonts w:cstheme="minorHAnsi"/>
          <w:sz w:val="24"/>
          <w:szCs w:val="24"/>
        </w:rPr>
        <w:t xml:space="preserve"> </w:t>
      </w:r>
      <w:r w:rsidR="001B15E7" w:rsidRPr="0010468F">
        <w:rPr>
          <w:rFonts w:cstheme="minorHAnsi"/>
          <w:sz w:val="24"/>
          <w:szCs w:val="24"/>
        </w:rPr>
        <w:t xml:space="preserve">gives them substantial </w:t>
      </w:r>
      <w:r w:rsidR="0051670D" w:rsidRPr="0010468F">
        <w:rPr>
          <w:rFonts w:cstheme="minorHAnsi"/>
          <w:sz w:val="24"/>
          <w:szCs w:val="24"/>
        </w:rPr>
        <w:t>appeal</w:t>
      </w:r>
      <w:r w:rsidR="001B15E7" w:rsidRPr="0010468F">
        <w:rPr>
          <w:rFonts w:cstheme="minorHAnsi"/>
          <w:sz w:val="24"/>
          <w:szCs w:val="24"/>
        </w:rPr>
        <w:t xml:space="preserve"> for use in</w:t>
      </w:r>
      <w:r w:rsidR="00912B2A" w:rsidRPr="0010468F">
        <w:rPr>
          <w:rFonts w:cstheme="minorHAnsi"/>
          <w:sz w:val="24"/>
          <w:szCs w:val="24"/>
        </w:rPr>
        <w:t xml:space="preserve"> </w:t>
      </w:r>
      <w:r w:rsidR="00213C44" w:rsidRPr="0010468F">
        <w:rPr>
          <w:rFonts w:cstheme="minorHAnsi"/>
          <w:sz w:val="24"/>
          <w:szCs w:val="24"/>
        </w:rPr>
        <w:t>genetic analyses</w:t>
      </w:r>
      <w:r w:rsidRPr="0010468F">
        <w:rPr>
          <w:rFonts w:cstheme="minorHAnsi"/>
          <w:sz w:val="24"/>
          <w:szCs w:val="24"/>
        </w:rPr>
        <w:t xml:space="preserve"> of phenotypic variation. </w:t>
      </w:r>
      <w:r w:rsidR="00216297" w:rsidRPr="0010468F">
        <w:rPr>
          <w:rFonts w:cstheme="minorHAnsi"/>
          <w:sz w:val="24"/>
          <w:szCs w:val="24"/>
        </w:rPr>
        <w:t xml:space="preserve">Genetic analyses of </w:t>
      </w:r>
      <w:r w:rsidR="00F12BD9" w:rsidRPr="0010468F">
        <w:rPr>
          <w:rFonts w:cstheme="minorHAnsi"/>
          <w:sz w:val="24"/>
          <w:szCs w:val="24"/>
        </w:rPr>
        <w:t>MET</w:t>
      </w:r>
      <w:r w:rsidR="00216297" w:rsidRPr="0010468F">
        <w:rPr>
          <w:rFonts w:cstheme="minorHAnsi"/>
          <w:sz w:val="24"/>
          <w:szCs w:val="24"/>
        </w:rPr>
        <w:t xml:space="preserve"> datasets have recently been implemented</w:t>
      </w:r>
      <w:r w:rsidR="00D72784" w:rsidRPr="0010468F">
        <w:rPr>
          <w:rFonts w:cstheme="minorHAnsi"/>
          <w:sz w:val="24"/>
          <w:szCs w:val="24"/>
        </w:rPr>
        <w:t xml:space="preserve"> in several crop species</w:t>
      </w:r>
      <w:r w:rsidR="00216297" w:rsidRPr="0010468F">
        <w:rPr>
          <w:rFonts w:cstheme="minorHAnsi"/>
          <w:sz w:val="24"/>
          <w:szCs w:val="24"/>
        </w:rPr>
        <w:t xml:space="preserve"> </w:t>
      </w:r>
      <w:r w:rsidR="0067630F" w:rsidRPr="0010468F">
        <w:rPr>
          <w:rFonts w:cstheme="minorHAnsi"/>
          <w:sz w:val="24"/>
          <w:szCs w:val="24"/>
        </w:rPr>
        <w:fldChar w:fldCharType="begin">
          <w:fldData xml:space="preserve">PEVuZE5vdGU+PENpdGU+PEF1dGhvcj5TdWt1bWFyYW48L0F1dGhvcj48WWVhcj4yMDE4PC9ZZWFy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</w:fldData>
        </w:fldChar>
      </w:r>
      <w:r w:rsidR="008A7F7B">
        <w:rPr>
          <w:rFonts w:cstheme="minorHAnsi"/>
          <w:sz w:val="24"/>
          <w:szCs w:val="24"/>
        </w:rPr>
        <w:instrText xml:space="preserve"> ADDIN EN.CITE </w:instrText>
      </w:r>
      <w:r w:rsidR="008A7F7B">
        <w:rPr>
          <w:rFonts w:cstheme="minorHAnsi"/>
          <w:sz w:val="24"/>
          <w:szCs w:val="24"/>
        </w:rPr>
        <w:fldChar w:fldCharType="begin">
          <w:fldData xml:space="preserve">PEVuZE5vdGU+PENpdGU+PEF1dGhvcj5TdWt1bWFyYW48L0F1dGhvcj48WWVhcj4yMDE4PC9ZZWFy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</w:fldData>
        </w:fldChar>
      </w:r>
      <w:r w:rsidR="008A7F7B">
        <w:rPr>
          <w:rFonts w:cstheme="minorHAnsi"/>
          <w:sz w:val="24"/>
          <w:szCs w:val="24"/>
        </w:rPr>
        <w:instrText xml:space="preserve"> ADDIN EN.CITE.DATA </w:instrText>
      </w:r>
      <w:r w:rsidR="008A7F7B">
        <w:rPr>
          <w:rFonts w:cstheme="minorHAnsi"/>
          <w:sz w:val="24"/>
          <w:szCs w:val="24"/>
        </w:rPr>
      </w:r>
      <w:r w:rsidR="008A7F7B">
        <w:rPr>
          <w:rFonts w:cstheme="minorHAnsi"/>
          <w:sz w:val="24"/>
          <w:szCs w:val="24"/>
        </w:rPr>
        <w:fldChar w:fldCharType="end"/>
      </w:r>
      <w:r w:rsidR="0067630F" w:rsidRPr="0010468F">
        <w:rPr>
          <w:rFonts w:cstheme="minorHAnsi"/>
          <w:sz w:val="24"/>
          <w:szCs w:val="24"/>
        </w:rPr>
        <w:fldChar w:fldCharType="separate"/>
      </w:r>
      <w:r w:rsidR="00525D48" w:rsidRPr="0010468F">
        <w:rPr>
          <w:rFonts w:cstheme="minorHAnsi"/>
          <w:noProof/>
          <w:sz w:val="24"/>
          <w:szCs w:val="24"/>
        </w:rPr>
        <w:t>(</w:t>
      </w:r>
      <w:r w:rsidR="00525D48" w:rsidRPr="0010468F">
        <w:rPr>
          <w:rFonts w:cstheme="minorHAnsi"/>
          <w:smallCaps/>
          <w:noProof/>
          <w:sz w:val="24"/>
          <w:szCs w:val="24"/>
        </w:rPr>
        <w:t>Hamblin</w:t>
      </w:r>
      <w:r w:rsidR="00525D48" w:rsidRPr="0010468F">
        <w:rPr>
          <w:rFonts w:cstheme="minorHAnsi"/>
          <w:i/>
          <w:noProof/>
          <w:sz w:val="24"/>
          <w:szCs w:val="24"/>
        </w:rPr>
        <w:t xml:space="preserve"> et al.</w:t>
      </w:r>
      <w:r w:rsidR="00525D48" w:rsidRPr="0010468F">
        <w:rPr>
          <w:rFonts w:cstheme="minorHAnsi"/>
          <w:noProof/>
          <w:sz w:val="24"/>
          <w:szCs w:val="24"/>
        </w:rPr>
        <w:t xml:space="preserve"> 2010; </w:t>
      </w:r>
      <w:r w:rsidR="00525D48" w:rsidRPr="0010468F">
        <w:rPr>
          <w:rFonts w:cstheme="minorHAnsi"/>
          <w:smallCaps/>
          <w:noProof/>
          <w:sz w:val="24"/>
          <w:szCs w:val="24"/>
        </w:rPr>
        <w:t>Rife</w:t>
      </w:r>
      <w:r w:rsidR="00525D48" w:rsidRPr="0010468F">
        <w:rPr>
          <w:rFonts w:cstheme="minorHAnsi"/>
          <w:i/>
          <w:noProof/>
          <w:sz w:val="24"/>
          <w:szCs w:val="24"/>
        </w:rPr>
        <w:t xml:space="preserve"> et al.</w:t>
      </w:r>
      <w:r w:rsidR="00525D48" w:rsidRPr="0010468F">
        <w:rPr>
          <w:rFonts w:cstheme="minorHAnsi"/>
          <w:noProof/>
          <w:sz w:val="24"/>
          <w:szCs w:val="24"/>
        </w:rPr>
        <w:t xml:space="preserve"> 2018; </w:t>
      </w:r>
      <w:r w:rsidR="00525D48" w:rsidRPr="0010468F">
        <w:rPr>
          <w:rFonts w:cstheme="minorHAnsi"/>
          <w:smallCaps/>
          <w:noProof/>
          <w:sz w:val="24"/>
          <w:szCs w:val="24"/>
        </w:rPr>
        <w:t>Sukumaran</w:t>
      </w:r>
      <w:r w:rsidR="00525D48" w:rsidRPr="0010468F">
        <w:rPr>
          <w:rFonts w:cstheme="minorHAnsi"/>
          <w:i/>
          <w:noProof/>
          <w:sz w:val="24"/>
          <w:szCs w:val="24"/>
        </w:rPr>
        <w:t xml:space="preserve"> et al.</w:t>
      </w:r>
      <w:r w:rsidR="00525D48" w:rsidRPr="0010468F">
        <w:rPr>
          <w:rFonts w:cstheme="minorHAnsi"/>
          <w:noProof/>
          <w:sz w:val="24"/>
          <w:szCs w:val="24"/>
        </w:rPr>
        <w:t xml:space="preserve"> 2018)</w:t>
      </w:r>
      <w:r w:rsidR="0067630F" w:rsidRPr="0010468F">
        <w:rPr>
          <w:rFonts w:cstheme="minorHAnsi"/>
          <w:sz w:val="24"/>
          <w:szCs w:val="24"/>
        </w:rPr>
        <w:fldChar w:fldCharType="end"/>
      </w:r>
      <w:r w:rsidR="00D47A8D" w:rsidRPr="0010468F">
        <w:rPr>
          <w:rFonts w:cstheme="minorHAnsi"/>
          <w:sz w:val="24"/>
          <w:szCs w:val="24"/>
        </w:rPr>
        <w:t xml:space="preserve">. </w:t>
      </w:r>
      <w:r w:rsidR="002B4796" w:rsidRPr="0010468F">
        <w:rPr>
          <w:rFonts w:cstheme="minorHAnsi"/>
          <w:sz w:val="24"/>
          <w:szCs w:val="24"/>
        </w:rPr>
        <w:t>Its</w:t>
      </w:r>
      <w:r w:rsidR="00E1614D" w:rsidRPr="0010468F">
        <w:rPr>
          <w:rFonts w:cstheme="minorHAnsi"/>
          <w:sz w:val="24"/>
          <w:szCs w:val="24"/>
        </w:rPr>
        <w:t xml:space="preserve"> </w:t>
      </w:r>
      <w:r w:rsidR="00F60C65" w:rsidRPr="0010468F">
        <w:rPr>
          <w:rFonts w:cstheme="minorHAnsi"/>
          <w:sz w:val="24"/>
          <w:szCs w:val="24"/>
        </w:rPr>
        <w:t xml:space="preserve">nutritional and </w:t>
      </w:r>
      <w:r w:rsidR="00E1614D" w:rsidRPr="0010468F">
        <w:rPr>
          <w:rFonts w:cstheme="minorHAnsi"/>
          <w:sz w:val="24"/>
          <w:szCs w:val="24"/>
        </w:rPr>
        <w:t>agronomic importance, long history of multi-environment trials (METs), and emerging genomic tools make</w:t>
      </w:r>
      <w:r w:rsidR="002B4796" w:rsidRPr="0010468F">
        <w:rPr>
          <w:rFonts w:cstheme="minorHAnsi"/>
          <w:sz w:val="24"/>
          <w:szCs w:val="24"/>
        </w:rPr>
        <w:t>s</w:t>
      </w:r>
      <w:r w:rsidR="00E1614D" w:rsidRPr="0010468F">
        <w:rPr>
          <w:rFonts w:cstheme="minorHAnsi"/>
          <w:sz w:val="24"/>
          <w:szCs w:val="24"/>
        </w:rPr>
        <w:t xml:space="preserve"> </w:t>
      </w:r>
      <w:r w:rsidR="002B4796" w:rsidRPr="0010468F">
        <w:rPr>
          <w:rFonts w:cstheme="minorHAnsi"/>
          <w:sz w:val="24"/>
          <w:szCs w:val="24"/>
        </w:rPr>
        <w:t xml:space="preserve">common bean </w:t>
      </w:r>
      <w:r w:rsidR="00E1614D" w:rsidRPr="0010468F">
        <w:rPr>
          <w:rFonts w:cstheme="minorHAnsi"/>
          <w:sz w:val="24"/>
          <w:szCs w:val="24"/>
        </w:rPr>
        <w:t xml:space="preserve">an outstanding species </w:t>
      </w:r>
      <w:r w:rsidR="00D72784" w:rsidRPr="0010468F">
        <w:rPr>
          <w:rFonts w:cstheme="minorHAnsi"/>
          <w:sz w:val="24"/>
          <w:szCs w:val="24"/>
        </w:rPr>
        <w:t>in which to assess</w:t>
      </w:r>
      <w:r w:rsidR="00E1614D" w:rsidRPr="0010468F">
        <w:rPr>
          <w:rFonts w:cstheme="minorHAnsi"/>
          <w:sz w:val="24"/>
          <w:szCs w:val="24"/>
        </w:rPr>
        <w:t xml:space="preserve"> METs </w:t>
      </w:r>
      <w:r w:rsidR="00D72784" w:rsidRPr="0010468F">
        <w:rPr>
          <w:rFonts w:cstheme="minorHAnsi"/>
          <w:sz w:val="24"/>
          <w:szCs w:val="24"/>
        </w:rPr>
        <w:t>that might</w:t>
      </w:r>
      <w:r w:rsidR="00E1614D" w:rsidRPr="0010468F">
        <w:rPr>
          <w:rFonts w:cstheme="minorHAnsi"/>
          <w:sz w:val="24"/>
          <w:szCs w:val="24"/>
        </w:rPr>
        <w:t xml:space="preserve"> support the genetic analysis of phenotypic variation. Common bean is the most consumed plant protein source worldwide and is a particularly important source of protein in the developing world </w:t>
      </w:r>
      <w:r w:rsidR="00E1614D" w:rsidRPr="0010468F">
        <w:rPr>
          <w:rFonts w:cstheme="minorHAnsi"/>
          <w:sz w:val="24"/>
          <w:szCs w:val="24"/>
        </w:rPr>
        <w:fldChar w:fldCharType="begin"/>
      </w:r>
      <w:r w:rsidR="00044A4E" w:rsidRPr="0010468F">
        <w:rPr>
          <w:rFonts w:cstheme="minorHAnsi"/>
          <w:sz w:val="24"/>
          <w:szCs w:val="24"/>
        </w:rPr>
        <w:instrText xml:space="preserve"> ADDIN EN.CITE &lt;EndNote&gt;&lt;Cite&gt;&lt;Author&gt;FAOSTAT&lt;/Author&gt;&lt;Year&gt;2015&lt;/Year&gt;&lt;RecNum&gt;793&lt;/RecNum&gt;&lt;DisplayText&gt;(&lt;style face="smallcaps"&gt;FAOSTAT&lt;/style&gt; 2015)&lt;/DisplayText&gt;&lt;record&gt;&lt;rec-number&gt;793&lt;/rec-number&gt;&lt;foreign-keys&gt;&lt;key app="EN" db-id="z0axvapxq22vd0eexvjvf2905zsvxpxe5eax" timestamp="1540329897"&gt;793&lt;/key&gt;&lt;/foreign-keys&gt;&lt;ref-type name="Web Page"&gt;12&lt;/ref-type&gt;&lt;contributors&gt;&lt;authors&gt;&lt;author&gt;FAOSTAT&lt;/author&gt;&lt;/authors&gt;&lt;/contributors&gt;&lt;titles&gt;&lt;title&gt;Food and Agriculture Organization of the United Nations&lt;/title&gt;&lt;/titles&gt;&lt;dates&gt;&lt;year&gt;2015&lt;/year&gt;&lt;/dates&gt;&lt;pub-location&gt;http://faostat3.fao.org/ &lt;/pub-location&gt;&lt;urls&gt;&lt;/urls&gt;&lt;/record&gt;&lt;/Cite&gt;&lt;/EndNote&gt;</w:instrText>
      </w:r>
      <w:r w:rsidR="00E1614D"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FAOSTAT</w:t>
      </w:r>
      <w:r w:rsidR="00044A4E" w:rsidRPr="0010468F">
        <w:rPr>
          <w:rFonts w:cstheme="minorHAnsi"/>
          <w:noProof/>
          <w:sz w:val="24"/>
          <w:szCs w:val="24"/>
        </w:rPr>
        <w:t xml:space="preserve"> 2015)</w:t>
      </w:r>
      <w:r w:rsidR="00E1614D" w:rsidRPr="0010468F">
        <w:rPr>
          <w:rFonts w:cstheme="minorHAnsi"/>
          <w:sz w:val="24"/>
          <w:szCs w:val="24"/>
        </w:rPr>
        <w:fldChar w:fldCharType="end"/>
      </w:r>
      <w:r w:rsidR="00E1614D" w:rsidRPr="0010468F">
        <w:rPr>
          <w:rFonts w:cstheme="minorHAnsi"/>
          <w:sz w:val="24"/>
          <w:szCs w:val="24"/>
        </w:rPr>
        <w:t>.</w:t>
      </w:r>
      <w:r w:rsidR="00E1614D" w:rsidRPr="0010468F">
        <w:rPr>
          <w:rFonts w:cstheme="minorHAnsi"/>
          <w:sz w:val="24"/>
          <w:szCs w:val="24"/>
          <w:vertAlign w:val="superscript"/>
        </w:rPr>
        <w:t xml:space="preserve"> </w:t>
      </w:r>
      <w:r w:rsidR="00E1614D" w:rsidRPr="0010468F">
        <w:rPr>
          <w:rFonts w:cstheme="minorHAnsi"/>
          <w:sz w:val="24"/>
          <w:szCs w:val="24"/>
        </w:rPr>
        <w:t xml:space="preserve">In North America, common bean improvement efforts remain mostly in the public sector, and over the past 70 years, the CDBN has been a major testing platform for these improvement efforts. The CDBN is the largest MET for common bean in the United States and Canada </w:t>
      </w:r>
      <w:r w:rsidR="00E1614D" w:rsidRPr="0010468F">
        <w:rPr>
          <w:rFonts w:cstheme="minorHAnsi"/>
          <w:sz w:val="24"/>
          <w:szCs w:val="24"/>
        </w:rPr>
        <w:fldChar w:fldCharType="begin"/>
      </w:r>
      <w:r w:rsidR="003813A4" w:rsidRPr="0010468F">
        <w:rPr>
          <w:rFonts w:cstheme="minorHAnsi"/>
          <w:sz w:val="24"/>
          <w:szCs w:val="24"/>
        </w:rPr>
        <w:instrText xml:space="preserve"> ADDIN EN.CITE &lt;EndNote&gt;&lt;Cite&gt;&lt;Author&gt;Singh&lt;/Author&gt;&lt;Year&gt;2000&lt;/Year&gt;&lt;RecNum&gt;795&lt;/RecNum&gt;&lt;DisplayText&gt;(&lt;style face="smallcaps"&gt;Myers&lt;/style&gt; 1988; &lt;style face="smallcaps"&gt;Singh&lt;/style&gt; 2000)&lt;/DisplayText&gt;&lt;record&gt;&lt;rec-number&gt;795&lt;/rec-number&gt;&lt;foreign-keys&gt;&lt;key app="EN" db-id="z0axvapxq22vd0eexvjvf2905zsvxpxe5eax" timestamp="1540330245"&gt;795&lt;/key&gt;&lt;/foreign-keys&gt;&lt;ref-type name="Journal Article"&gt;17&lt;/ref-type&gt;&lt;contributors&gt;&lt;authors&gt;&lt;author&gt;Singh, S.&lt;/author&gt;&lt;/authors&gt;&lt;/contributors&gt;&lt;titles&gt;&lt;title&gt;50 years of the Cooperative Dry Bean Nursery.&lt;/title&gt;&lt;secondary-title&gt;Reports of the Bean Improvement Cooperative&lt;/secondary-title&gt;&lt;/titles&gt;&lt;periodical&gt;&lt;full-title&gt;Reports of the Bean Improvement Cooperative&lt;/full-title&gt;&lt;/periodical&gt;&lt;pages&gt;110-111&lt;/pages&gt;&lt;dates&gt;&lt;year&gt;2000&lt;/year&gt;&lt;/dates&gt;&lt;urls&gt;&lt;related-urls&gt;&lt;url&gt;https://naldc-legacy.nal.usda.gov/naldc/download.xhtml?id=IND22077215&amp;amp;content=PDF&lt;/url&gt;&lt;/related-urls&gt;&lt;/urls&gt;&lt;/record&gt;&lt;/Cite&gt;&lt;Cite&gt;&lt;Author&gt;Myers&lt;/Author&gt;&lt;Year&gt;1988&lt;/Year&gt;&lt;RecNum&gt;794&lt;/RecNum&gt;&lt;record&gt;&lt;rec-number&gt;794&lt;/rec-number&gt;&lt;foreign-keys&gt;&lt;key app="EN" db-id="z0axvapxq22vd0eexvjvf2905zsvxpxe5eax" timestamp="1540330199"&gt;794&lt;/key&gt;&lt;/foreign-keys&gt;&lt;ref-type name="Journal Article"&gt;17&lt;/ref-type&gt;&lt;contributors&gt;&lt;authors&gt;&lt;author&gt;Myers, J.&lt;/author&gt;&lt;/authors&gt;&lt;/contributors&gt;&lt;titles&gt;&lt;title&gt;The Cooperative Dry Bean Nursery&lt;/title&gt;&lt;secondary-title&gt;Reports of the Bean Improvement Cooperative &lt;/secondary-title&gt;&lt;/titles&gt;&lt;periodical&gt;&lt;full-title&gt;Reports of the Bean Improvement Cooperative&lt;/full-title&gt;&lt;/periodical&gt;&lt;pages&gt;209-210&lt;/pages&gt;&lt;dates&gt;&lt;year&gt;1988&lt;/year&gt;&lt;/dates&gt;&lt;urls&gt;&lt;related-urls&gt;&lt;url&gt;https://naldc-legacy.nal.usda.gov/naldc/download.xhtml?id=IND88014246&amp;amp;content=PDF&lt;/url&gt;&lt;/related-urls&gt;&lt;/urls&gt;&lt;/record&gt;&lt;/Cite&gt;&lt;/EndNote&gt;</w:instrText>
      </w:r>
      <w:r w:rsidR="00E1614D" w:rsidRPr="0010468F">
        <w:rPr>
          <w:rFonts w:cstheme="minorHAnsi"/>
          <w:sz w:val="24"/>
          <w:szCs w:val="24"/>
        </w:rPr>
        <w:fldChar w:fldCharType="separate"/>
      </w:r>
      <w:r w:rsidR="003813A4" w:rsidRPr="0010468F">
        <w:rPr>
          <w:rFonts w:cstheme="minorHAnsi"/>
          <w:noProof/>
          <w:sz w:val="24"/>
          <w:szCs w:val="24"/>
        </w:rPr>
        <w:t>(</w:t>
      </w:r>
      <w:r w:rsidR="003813A4" w:rsidRPr="0010468F">
        <w:rPr>
          <w:rFonts w:cstheme="minorHAnsi"/>
          <w:smallCaps/>
          <w:noProof/>
          <w:sz w:val="24"/>
          <w:szCs w:val="24"/>
        </w:rPr>
        <w:t>Myers</w:t>
      </w:r>
      <w:r w:rsidR="003813A4" w:rsidRPr="0010468F">
        <w:rPr>
          <w:rFonts w:cstheme="minorHAnsi"/>
          <w:noProof/>
          <w:sz w:val="24"/>
          <w:szCs w:val="24"/>
        </w:rPr>
        <w:t xml:space="preserve"> 1988; </w:t>
      </w:r>
      <w:r w:rsidR="003813A4" w:rsidRPr="0010468F">
        <w:rPr>
          <w:rFonts w:cstheme="minorHAnsi"/>
          <w:smallCaps/>
          <w:noProof/>
          <w:sz w:val="24"/>
          <w:szCs w:val="24"/>
        </w:rPr>
        <w:t>Singh</w:t>
      </w:r>
      <w:r w:rsidR="003813A4" w:rsidRPr="0010468F">
        <w:rPr>
          <w:rFonts w:cstheme="minorHAnsi"/>
          <w:noProof/>
          <w:sz w:val="24"/>
          <w:szCs w:val="24"/>
        </w:rPr>
        <w:t xml:space="preserve"> 2000)</w:t>
      </w:r>
      <w:r w:rsidR="00E1614D" w:rsidRPr="0010468F">
        <w:rPr>
          <w:rFonts w:cstheme="minorHAnsi"/>
          <w:sz w:val="24"/>
          <w:szCs w:val="24"/>
        </w:rPr>
        <w:fldChar w:fldCharType="end"/>
      </w:r>
      <w:r w:rsidR="00F60C65" w:rsidRPr="0010468F">
        <w:rPr>
          <w:rFonts w:cstheme="minorHAnsi"/>
          <w:sz w:val="24"/>
          <w:szCs w:val="24"/>
        </w:rPr>
        <w:t xml:space="preserve"> and </w:t>
      </w:r>
      <w:r w:rsidR="00120A0D" w:rsidRPr="0010468F">
        <w:rPr>
          <w:rFonts w:cstheme="minorHAnsi"/>
          <w:sz w:val="24"/>
          <w:szCs w:val="24"/>
        </w:rPr>
        <w:t xml:space="preserve">CDBN cooperators </w:t>
      </w:r>
      <w:r w:rsidR="00265D45" w:rsidRPr="0010468F">
        <w:rPr>
          <w:rFonts w:cstheme="minorHAnsi"/>
          <w:sz w:val="24"/>
          <w:szCs w:val="24"/>
        </w:rPr>
        <w:t xml:space="preserve">have </w:t>
      </w:r>
      <w:r w:rsidR="00120A0D" w:rsidRPr="0010468F">
        <w:rPr>
          <w:rFonts w:cstheme="minorHAnsi"/>
          <w:sz w:val="24"/>
          <w:szCs w:val="24"/>
        </w:rPr>
        <w:t xml:space="preserve">collected phenotypic data on over 150 traits for hundreds of advanced breeding lines </w:t>
      </w:r>
      <w:r w:rsidR="00404C4C" w:rsidRPr="0010468F">
        <w:rPr>
          <w:rFonts w:cstheme="minorHAnsi"/>
          <w:sz w:val="24"/>
          <w:szCs w:val="24"/>
        </w:rPr>
        <w:t xml:space="preserve">and released cultivars </w:t>
      </w:r>
      <w:r w:rsidR="00120A0D" w:rsidRPr="0010468F">
        <w:rPr>
          <w:rFonts w:cstheme="minorHAnsi"/>
          <w:sz w:val="24"/>
          <w:szCs w:val="24"/>
        </w:rPr>
        <w:t>(hereafter entries) of common b</w:t>
      </w:r>
      <w:r w:rsidR="000118D7" w:rsidRPr="0010468F">
        <w:rPr>
          <w:rFonts w:cstheme="minorHAnsi"/>
          <w:sz w:val="24"/>
          <w:szCs w:val="24"/>
        </w:rPr>
        <w:t xml:space="preserve">ean at over 70 locations (Fig. </w:t>
      </w:r>
      <w:r w:rsidR="00120A0D" w:rsidRPr="0010468F">
        <w:rPr>
          <w:rFonts w:cstheme="minorHAnsi"/>
          <w:sz w:val="24"/>
          <w:szCs w:val="24"/>
        </w:rPr>
        <w:t>1), which produced up to 18,000 recorded data points per trait (Fig</w:t>
      </w:r>
      <w:r w:rsidR="000118D7" w:rsidRPr="0010468F">
        <w:rPr>
          <w:rFonts w:cstheme="minorHAnsi"/>
          <w:sz w:val="24"/>
          <w:szCs w:val="24"/>
        </w:rPr>
        <w:t>. 2a</w:t>
      </w:r>
      <w:r w:rsidR="00120A0D" w:rsidRPr="0010468F">
        <w:rPr>
          <w:rFonts w:cstheme="minorHAnsi"/>
          <w:sz w:val="24"/>
          <w:szCs w:val="24"/>
        </w:rPr>
        <w:t>). The traits are of economic and/or agronomic importance to bean producers, and include seed yield, growth habit, seed size, phenology, and disease responses</w:t>
      </w:r>
      <w:r w:rsidR="00404C4C" w:rsidRPr="0010468F">
        <w:rPr>
          <w:rFonts w:cstheme="minorHAnsi"/>
          <w:sz w:val="24"/>
          <w:szCs w:val="24"/>
        </w:rPr>
        <w:t>, among others</w:t>
      </w:r>
      <w:r w:rsidR="00120A0D" w:rsidRPr="0010468F">
        <w:rPr>
          <w:rFonts w:cstheme="minorHAnsi"/>
          <w:sz w:val="24"/>
          <w:szCs w:val="24"/>
        </w:rPr>
        <w:t xml:space="preserve"> (Fig.</w:t>
      </w:r>
      <w:r w:rsidR="000118D7" w:rsidRPr="0010468F">
        <w:rPr>
          <w:rFonts w:cstheme="minorHAnsi"/>
          <w:sz w:val="24"/>
          <w:szCs w:val="24"/>
        </w:rPr>
        <w:t xml:space="preserve"> 2a</w:t>
      </w:r>
      <w:r w:rsidR="004B41E2" w:rsidRPr="0010468F">
        <w:rPr>
          <w:rFonts w:cstheme="minorHAnsi"/>
          <w:sz w:val="24"/>
          <w:szCs w:val="24"/>
        </w:rPr>
        <w:t>,</w:t>
      </w:r>
      <w:r w:rsidR="00120A0D" w:rsidRPr="0010468F">
        <w:rPr>
          <w:rFonts w:cstheme="minorHAnsi"/>
          <w:sz w:val="24"/>
          <w:szCs w:val="24"/>
        </w:rPr>
        <w:t xml:space="preserve"> S1). </w:t>
      </w:r>
    </w:p>
    <w:p w14:paraId="0862BE83" w14:textId="158E69B0" w:rsidR="00E1614D" w:rsidRPr="0010468F" w:rsidRDefault="007C096A" w:rsidP="0010468F">
      <w:pPr>
        <w:spacing w:line="480" w:lineRule="auto"/>
        <w:ind w:firstLine="720"/>
        <w:rPr>
          <w:rFonts w:cstheme="minorHAnsi"/>
          <w:sz w:val="24"/>
          <w:szCs w:val="24"/>
        </w:rPr>
      </w:pPr>
      <w:r w:rsidRPr="0010468F">
        <w:rPr>
          <w:rFonts w:cstheme="minorHAnsi"/>
          <w:sz w:val="24"/>
          <w:szCs w:val="24"/>
        </w:rPr>
        <w:t>More than</w:t>
      </w:r>
      <w:r w:rsidR="0057628D" w:rsidRPr="0010468F">
        <w:rPr>
          <w:rFonts w:cstheme="minorHAnsi"/>
          <w:sz w:val="24"/>
          <w:szCs w:val="24"/>
        </w:rPr>
        <w:t xml:space="preserve"> 500 CDBN entries </w:t>
      </w:r>
      <w:r w:rsidRPr="0010468F">
        <w:rPr>
          <w:rFonts w:cstheme="minorHAnsi"/>
          <w:sz w:val="24"/>
          <w:szCs w:val="24"/>
        </w:rPr>
        <w:t xml:space="preserve">have been </w:t>
      </w:r>
      <w:r w:rsidR="0057628D" w:rsidRPr="0010468F">
        <w:rPr>
          <w:rFonts w:cstheme="minorHAnsi"/>
          <w:sz w:val="24"/>
          <w:szCs w:val="24"/>
        </w:rPr>
        <w:t>grown since the 1980’s</w:t>
      </w:r>
      <w:r w:rsidR="000118D7" w:rsidRPr="0010468F">
        <w:rPr>
          <w:rFonts w:cstheme="minorHAnsi"/>
          <w:sz w:val="24"/>
          <w:szCs w:val="24"/>
        </w:rPr>
        <w:t xml:space="preserve"> (Fig. 1</w:t>
      </w:r>
      <w:r w:rsidR="00515D37" w:rsidRPr="0010468F">
        <w:rPr>
          <w:rFonts w:cstheme="minorHAnsi"/>
          <w:sz w:val="24"/>
          <w:szCs w:val="24"/>
        </w:rPr>
        <w:t>)</w:t>
      </w:r>
      <w:r w:rsidR="0057628D" w:rsidRPr="0010468F">
        <w:rPr>
          <w:rFonts w:cstheme="minorHAnsi"/>
          <w:sz w:val="24"/>
          <w:szCs w:val="24"/>
        </w:rPr>
        <w:t xml:space="preserve">. These entries include released cultivars and unreleased </w:t>
      </w:r>
      <w:r w:rsidR="00334EC4" w:rsidRPr="0010468F">
        <w:rPr>
          <w:rFonts w:cstheme="minorHAnsi"/>
          <w:sz w:val="24"/>
          <w:szCs w:val="24"/>
        </w:rPr>
        <w:t xml:space="preserve">advanced </w:t>
      </w:r>
      <w:r w:rsidR="0057628D" w:rsidRPr="0010468F">
        <w:rPr>
          <w:rFonts w:cstheme="minorHAnsi"/>
          <w:sz w:val="24"/>
          <w:szCs w:val="24"/>
        </w:rPr>
        <w:t xml:space="preserve">breeding lines </w:t>
      </w:r>
      <w:r w:rsidR="000E7AF1" w:rsidRPr="0010468F">
        <w:rPr>
          <w:rFonts w:cstheme="minorHAnsi"/>
          <w:sz w:val="24"/>
          <w:szCs w:val="24"/>
        </w:rPr>
        <w:t>representing</w:t>
      </w:r>
      <w:r w:rsidR="0057628D" w:rsidRPr="0010468F">
        <w:rPr>
          <w:rFonts w:cstheme="minorHAnsi"/>
          <w:sz w:val="24"/>
          <w:szCs w:val="24"/>
        </w:rPr>
        <w:t xml:space="preserve"> most bean types grown in North America</w:t>
      </w:r>
      <w:r w:rsidR="00334EC4" w:rsidRPr="0010468F">
        <w:rPr>
          <w:rFonts w:cstheme="minorHAnsi"/>
          <w:sz w:val="24"/>
          <w:szCs w:val="24"/>
        </w:rPr>
        <w:t xml:space="preserve">. These </w:t>
      </w:r>
      <w:r w:rsidR="0057628D" w:rsidRPr="0010468F">
        <w:rPr>
          <w:rFonts w:cstheme="minorHAnsi"/>
          <w:sz w:val="24"/>
          <w:szCs w:val="24"/>
        </w:rPr>
        <w:t xml:space="preserve">represent at least thirteen market classes of common bean that group into three major races from two independent domestication events </w:t>
      </w:r>
      <w:r w:rsidR="0057628D" w:rsidRPr="0010468F">
        <w:rPr>
          <w:rFonts w:cstheme="minorHAnsi"/>
          <w:sz w:val="24"/>
          <w:szCs w:val="24"/>
        </w:rPr>
        <w:fldChar w:fldCharType="begin"/>
      </w:r>
      <w:r w:rsidR="008A7F7B">
        <w:rPr>
          <w:rFonts w:cstheme="minorHAnsi"/>
          <w:sz w:val="24"/>
          <w:szCs w:val="24"/>
        </w:rPr>
        <w:instrText xml:space="preserve"> ADDIN EN.CITE &lt;EndNote&gt;&lt;Cite&gt;&lt;Author&gt;Mamidi&lt;/Author&gt;&lt;Year&gt;2011&lt;/Year&gt;&lt;RecNum&gt;77&lt;/RecNum&gt;&lt;DisplayText&gt;(&lt;style face="smallcaps"&gt;Mamidi&lt;/style&gt;&lt;style face="italic"&gt; et al.&lt;/style&gt; 2011)&lt;/DisplayText&gt;&lt;record&gt;&lt;rec-number&gt;77&lt;/rec-number&gt;&lt;foreign-keys&gt;&lt;key app="EN" db-id="zsx5ewatt59z0be9dwbppxxsd0pp9wttfxp9" timestamp="0"&gt;77&lt;/key&gt;&lt;/foreign-keys&gt;&lt;ref-type name="Journal Article"&gt;17&lt;/ref-type&gt;&lt;contributors&gt;&lt;authors&gt;&lt;author&gt;Mamidi, Sujan&lt;/author&gt;&lt;author&gt;Rossi, Monica&lt;/author&gt;&lt;author&gt;Annam, Deepti&lt;/author&gt;&lt;author&gt;Moghaddam, Samira&lt;/author&gt;&lt;author&gt;Lee, Rian&lt;/author&gt;&lt;author&gt;Papa, Roberto&lt;/author&gt;&lt;author&gt;McClean, Phillip&lt;/author&gt;&lt;/authors&gt;&lt;/contributors&gt;&lt;titles&gt;&lt;title&gt;Investigation of the domestication of common bean (Phaseolus vulgaris) using multilocus sequence data&lt;/title&gt;&lt;secondary-title&gt;Functional Plant Biology&lt;/secondary-title&gt;&lt;/titles&gt;&lt;pages&gt;953&lt;/pages&gt;&lt;volume&gt;38&lt;/volume&gt;&lt;number&gt;12&lt;/number&gt;&lt;dates&gt;&lt;year&gt;2011&lt;/year&gt;&lt;/dates&gt;&lt;isbn&gt;1445-4408&lt;/isbn&gt;&lt;urls&gt;&lt;/urls&gt;&lt;electronic-resource-num&gt;10.1071/fp11124&lt;/electronic-resource-num&gt;&lt;/record&gt;&lt;/Cite&gt;&lt;/EndNote&gt;</w:instrText>
      </w:r>
      <w:r w:rsidR="0057628D"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Mamidi</w:t>
      </w:r>
      <w:r w:rsidR="00044A4E" w:rsidRPr="0010468F">
        <w:rPr>
          <w:rFonts w:cstheme="minorHAnsi"/>
          <w:i/>
          <w:noProof/>
          <w:sz w:val="24"/>
          <w:szCs w:val="24"/>
        </w:rPr>
        <w:t xml:space="preserve"> et </w:t>
      </w:r>
      <w:r w:rsidR="00044A4E" w:rsidRPr="0010468F">
        <w:rPr>
          <w:rFonts w:cstheme="minorHAnsi"/>
          <w:i/>
          <w:noProof/>
          <w:sz w:val="24"/>
          <w:szCs w:val="24"/>
        </w:rPr>
        <w:lastRenderedPageBreak/>
        <w:t>al.</w:t>
      </w:r>
      <w:r w:rsidR="00044A4E" w:rsidRPr="0010468F">
        <w:rPr>
          <w:rFonts w:cstheme="minorHAnsi"/>
          <w:noProof/>
          <w:sz w:val="24"/>
          <w:szCs w:val="24"/>
        </w:rPr>
        <w:t xml:space="preserve"> 2011)</w:t>
      </w:r>
      <w:r w:rsidR="0057628D" w:rsidRPr="0010468F">
        <w:rPr>
          <w:rFonts w:cstheme="minorHAnsi"/>
          <w:sz w:val="24"/>
          <w:szCs w:val="24"/>
        </w:rPr>
        <w:fldChar w:fldCharType="end"/>
      </w:r>
      <w:r w:rsidR="0057628D" w:rsidRPr="0010468F">
        <w:rPr>
          <w:rFonts w:cstheme="minorHAnsi"/>
          <w:sz w:val="24"/>
          <w:szCs w:val="24"/>
        </w:rPr>
        <w:t xml:space="preserve"> (Fig. 1). </w:t>
      </w:r>
      <w:r w:rsidR="00404C4C" w:rsidRPr="0010468F">
        <w:rPr>
          <w:rFonts w:cstheme="minorHAnsi"/>
          <w:sz w:val="24"/>
          <w:szCs w:val="24"/>
        </w:rPr>
        <w:t xml:space="preserve">Therefore, the CDBN </w:t>
      </w:r>
      <w:r w:rsidR="008E30E7" w:rsidRPr="0010468F">
        <w:rPr>
          <w:rFonts w:cstheme="minorHAnsi"/>
          <w:sz w:val="24"/>
          <w:szCs w:val="24"/>
        </w:rPr>
        <w:t>can be used as a</w:t>
      </w:r>
      <w:r w:rsidR="00404C4C" w:rsidRPr="0010468F">
        <w:rPr>
          <w:rFonts w:cstheme="minorHAnsi"/>
          <w:sz w:val="24"/>
          <w:szCs w:val="24"/>
        </w:rPr>
        <w:t xml:space="preserve"> representative sample of the genetic diversity being used by </w:t>
      </w:r>
      <w:r w:rsidR="008E30E7" w:rsidRPr="0010468F">
        <w:rPr>
          <w:rFonts w:cstheme="minorHAnsi"/>
          <w:sz w:val="24"/>
          <w:szCs w:val="24"/>
        </w:rPr>
        <w:t xml:space="preserve">North American </w:t>
      </w:r>
      <w:r w:rsidR="00404C4C" w:rsidRPr="0010468F">
        <w:rPr>
          <w:rFonts w:cstheme="minorHAnsi"/>
          <w:sz w:val="24"/>
          <w:szCs w:val="24"/>
        </w:rPr>
        <w:t>bean breeders in the</w:t>
      </w:r>
      <w:r w:rsidR="008E30E7" w:rsidRPr="0010468F">
        <w:rPr>
          <w:rFonts w:cstheme="minorHAnsi"/>
          <w:sz w:val="24"/>
          <w:szCs w:val="24"/>
        </w:rPr>
        <w:t>ir</w:t>
      </w:r>
      <w:r w:rsidR="00404C4C" w:rsidRPr="0010468F">
        <w:rPr>
          <w:rFonts w:cstheme="minorHAnsi"/>
          <w:sz w:val="24"/>
          <w:szCs w:val="24"/>
        </w:rPr>
        <w:t xml:space="preserve"> programs </w:t>
      </w:r>
      <w:r w:rsidR="008E30E7" w:rsidRPr="0010468F">
        <w:rPr>
          <w:rFonts w:cstheme="minorHAnsi"/>
          <w:sz w:val="24"/>
          <w:szCs w:val="24"/>
        </w:rPr>
        <w:t xml:space="preserve">throughout </w:t>
      </w:r>
      <w:r w:rsidR="00404C4C" w:rsidRPr="0010468F">
        <w:rPr>
          <w:rFonts w:cstheme="minorHAnsi"/>
          <w:sz w:val="24"/>
          <w:szCs w:val="24"/>
        </w:rPr>
        <w:t xml:space="preserve">the last 70 years. </w:t>
      </w:r>
      <w:r w:rsidR="0057628D" w:rsidRPr="0010468F">
        <w:rPr>
          <w:rFonts w:cstheme="minorHAnsi"/>
          <w:sz w:val="24"/>
          <w:szCs w:val="24"/>
        </w:rPr>
        <w:t xml:space="preserve">However, </w:t>
      </w:r>
      <w:r w:rsidR="00C123BB" w:rsidRPr="0010468F">
        <w:rPr>
          <w:rFonts w:cstheme="minorHAnsi"/>
          <w:sz w:val="24"/>
          <w:szCs w:val="24"/>
        </w:rPr>
        <w:t xml:space="preserve">phenotypic data from the CDBN is sparse and unevenly distributed: </w:t>
      </w:r>
      <w:r w:rsidRPr="0010468F">
        <w:rPr>
          <w:rFonts w:cstheme="minorHAnsi"/>
          <w:sz w:val="24"/>
          <w:szCs w:val="24"/>
        </w:rPr>
        <w:t xml:space="preserve">the average </w:t>
      </w:r>
      <w:r w:rsidR="00EB1E49" w:rsidRPr="0010468F">
        <w:rPr>
          <w:rFonts w:cstheme="minorHAnsi"/>
          <w:sz w:val="24"/>
          <w:szCs w:val="24"/>
        </w:rPr>
        <w:t xml:space="preserve">CDBN </w:t>
      </w:r>
      <w:r w:rsidRPr="0010468F">
        <w:rPr>
          <w:rFonts w:cstheme="minorHAnsi"/>
          <w:sz w:val="24"/>
          <w:szCs w:val="24"/>
        </w:rPr>
        <w:t xml:space="preserve">entry was grown at only 19 of the 70 locations and in </w:t>
      </w:r>
      <w:r w:rsidR="00DF3C9F" w:rsidRPr="0010468F">
        <w:rPr>
          <w:rFonts w:cstheme="minorHAnsi"/>
          <w:sz w:val="24"/>
          <w:szCs w:val="24"/>
        </w:rPr>
        <w:t>two</w:t>
      </w:r>
      <w:r w:rsidRPr="0010468F">
        <w:rPr>
          <w:rFonts w:cstheme="minorHAnsi"/>
          <w:sz w:val="24"/>
          <w:szCs w:val="24"/>
        </w:rPr>
        <w:t xml:space="preserve"> of the 34 years, with substantial variation in these numbers</w:t>
      </w:r>
      <w:r w:rsidR="0057628D" w:rsidRPr="0010468F">
        <w:rPr>
          <w:rFonts w:cstheme="minorHAnsi"/>
          <w:sz w:val="24"/>
          <w:szCs w:val="24"/>
        </w:rPr>
        <w:t xml:space="preserve">. </w:t>
      </w:r>
      <w:r w:rsidR="009B7AAA" w:rsidRPr="0010468F">
        <w:rPr>
          <w:rFonts w:cstheme="minorHAnsi"/>
          <w:sz w:val="24"/>
          <w:szCs w:val="24"/>
        </w:rPr>
        <w:t xml:space="preserve">CDBN cooperators </w:t>
      </w:r>
      <w:r w:rsidR="00C51A41" w:rsidRPr="0010468F">
        <w:rPr>
          <w:rFonts w:cstheme="minorHAnsi"/>
          <w:sz w:val="24"/>
          <w:szCs w:val="24"/>
        </w:rPr>
        <w:t>grew</w:t>
      </w:r>
      <w:r w:rsidR="009B7AAA" w:rsidRPr="0010468F">
        <w:rPr>
          <w:rFonts w:cstheme="minorHAnsi"/>
          <w:sz w:val="24"/>
          <w:szCs w:val="24"/>
        </w:rPr>
        <w:t xml:space="preserve"> between 16 and 61 of the 500+ entries each </w:t>
      </w:r>
      <w:r w:rsidR="00EB1E49" w:rsidRPr="0010468F">
        <w:rPr>
          <w:rFonts w:cstheme="minorHAnsi"/>
          <w:sz w:val="24"/>
          <w:szCs w:val="24"/>
        </w:rPr>
        <w:t>year and</w:t>
      </w:r>
      <w:r w:rsidR="009B7AAA" w:rsidRPr="0010468F">
        <w:rPr>
          <w:rFonts w:cstheme="minorHAnsi"/>
          <w:sz w:val="24"/>
          <w:szCs w:val="24"/>
        </w:rPr>
        <w:t xml:space="preserve"> </w:t>
      </w:r>
      <w:r w:rsidR="00F225CA" w:rsidRPr="0010468F">
        <w:rPr>
          <w:rFonts w:cstheme="minorHAnsi"/>
          <w:sz w:val="24"/>
          <w:szCs w:val="24"/>
        </w:rPr>
        <w:t>used</w:t>
      </w:r>
      <w:r w:rsidR="009B7AAA" w:rsidRPr="0010468F">
        <w:rPr>
          <w:rFonts w:cstheme="minorHAnsi"/>
          <w:sz w:val="24"/>
          <w:szCs w:val="24"/>
        </w:rPr>
        <w:t xml:space="preserve"> ten to 28 of the 70+ locations per year</w:t>
      </w:r>
      <w:r w:rsidR="00246EFE" w:rsidRPr="0010468F">
        <w:rPr>
          <w:rFonts w:cstheme="minorHAnsi"/>
          <w:sz w:val="24"/>
          <w:szCs w:val="24"/>
        </w:rPr>
        <w:t xml:space="preserve"> (Fig. 1)</w:t>
      </w:r>
      <w:r w:rsidR="009B7AAA" w:rsidRPr="0010468F">
        <w:rPr>
          <w:rFonts w:cstheme="minorHAnsi"/>
          <w:sz w:val="24"/>
          <w:szCs w:val="24"/>
        </w:rPr>
        <w:t xml:space="preserve">. </w:t>
      </w:r>
      <w:r w:rsidR="00252840" w:rsidRPr="0010468F">
        <w:rPr>
          <w:rFonts w:cstheme="minorHAnsi"/>
          <w:sz w:val="24"/>
          <w:szCs w:val="24"/>
        </w:rPr>
        <w:t>Individual</w:t>
      </w:r>
      <w:r w:rsidR="00120A0D" w:rsidRPr="0010468F">
        <w:rPr>
          <w:rFonts w:cstheme="minorHAnsi"/>
          <w:sz w:val="24"/>
          <w:szCs w:val="24"/>
        </w:rPr>
        <w:t xml:space="preserve"> CDBN </w:t>
      </w:r>
      <w:r w:rsidR="00DF3C9F" w:rsidRPr="0010468F">
        <w:rPr>
          <w:rFonts w:cstheme="minorHAnsi"/>
          <w:sz w:val="24"/>
          <w:szCs w:val="24"/>
        </w:rPr>
        <w:t>locations grew between eight</w:t>
      </w:r>
      <w:r w:rsidR="00120A0D" w:rsidRPr="0010468F">
        <w:rPr>
          <w:rFonts w:cstheme="minorHAnsi"/>
          <w:sz w:val="24"/>
          <w:szCs w:val="24"/>
        </w:rPr>
        <w:t xml:space="preserve"> and 514 entries, with a median of 74 entries. Locations were used in the CDBN for as few as one to as many as 34 years, with a median of </w:t>
      </w:r>
      <w:r w:rsidR="00DF3C9F" w:rsidRPr="0010468F">
        <w:rPr>
          <w:rFonts w:cstheme="minorHAnsi"/>
          <w:sz w:val="24"/>
          <w:szCs w:val="24"/>
        </w:rPr>
        <w:t>five</w:t>
      </w:r>
      <w:r w:rsidR="00120A0D" w:rsidRPr="0010468F">
        <w:rPr>
          <w:rFonts w:cstheme="minorHAnsi"/>
          <w:sz w:val="24"/>
          <w:szCs w:val="24"/>
        </w:rPr>
        <w:t xml:space="preserve"> years of participation. </w:t>
      </w:r>
      <w:r w:rsidR="00E732FE" w:rsidRPr="0010468F">
        <w:rPr>
          <w:rFonts w:cstheme="minorHAnsi"/>
          <w:sz w:val="24"/>
          <w:szCs w:val="24"/>
        </w:rPr>
        <w:t>Though</w:t>
      </w:r>
      <w:r w:rsidR="00DF3C9F" w:rsidRPr="0010468F">
        <w:rPr>
          <w:rFonts w:cstheme="minorHAnsi"/>
          <w:sz w:val="24"/>
          <w:szCs w:val="24"/>
        </w:rPr>
        <w:t xml:space="preserve"> genotypes </w:t>
      </w:r>
      <w:r w:rsidR="00E732FE" w:rsidRPr="0010468F">
        <w:rPr>
          <w:rFonts w:cstheme="minorHAnsi"/>
          <w:sz w:val="24"/>
          <w:szCs w:val="24"/>
        </w:rPr>
        <w:t xml:space="preserve">are present only intermittently </w:t>
      </w:r>
      <w:r w:rsidR="00DF3C9F" w:rsidRPr="0010468F">
        <w:rPr>
          <w:rFonts w:cstheme="minorHAnsi"/>
          <w:sz w:val="24"/>
          <w:szCs w:val="24"/>
        </w:rPr>
        <w:t>over CDBN locations and years, t</w:t>
      </w:r>
      <w:r w:rsidR="00E1614D" w:rsidRPr="0010468F">
        <w:rPr>
          <w:rFonts w:cstheme="minorHAnsi"/>
          <w:sz w:val="24"/>
          <w:szCs w:val="24"/>
        </w:rPr>
        <w:t xml:space="preserve">he vast phenotyping effort on this </w:t>
      </w:r>
      <w:r w:rsidR="008D1E4A" w:rsidRPr="0010468F">
        <w:rPr>
          <w:rFonts w:cstheme="minorHAnsi"/>
          <w:sz w:val="24"/>
          <w:szCs w:val="24"/>
        </w:rPr>
        <w:t>interrelated</w:t>
      </w:r>
      <w:r w:rsidR="00E1614D" w:rsidRPr="0010468F">
        <w:rPr>
          <w:rFonts w:cstheme="minorHAnsi"/>
          <w:sz w:val="24"/>
          <w:szCs w:val="24"/>
        </w:rPr>
        <w:t xml:space="preserve"> set of bean germplasm, when combined with genomic data, offers an excellent opportunity to </w:t>
      </w:r>
      <w:r w:rsidR="000118D7" w:rsidRPr="0010468F">
        <w:rPr>
          <w:rFonts w:cstheme="minorHAnsi"/>
          <w:sz w:val="24"/>
          <w:szCs w:val="24"/>
        </w:rPr>
        <w:t>identify</w:t>
      </w:r>
      <w:r w:rsidR="00E1614D" w:rsidRPr="0010468F">
        <w:rPr>
          <w:rFonts w:cstheme="minorHAnsi"/>
          <w:sz w:val="24"/>
          <w:szCs w:val="24"/>
        </w:rPr>
        <w:t xml:space="preserve"> </w:t>
      </w:r>
      <w:r w:rsidR="000118D7" w:rsidRPr="0010468F">
        <w:rPr>
          <w:rFonts w:cstheme="minorHAnsi"/>
          <w:sz w:val="24"/>
          <w:szCs w:val="24"/>
        </w:rPr>
        <w:t>genomic regions affecting</w:t>
      </w:r>
      <w:r w:rsidR="00E1614D" w:rsidRPr="0010468F">
        <w:rPr>
          <w:rFonts w:cstheme="minorHAnsi"/>
          <w:sz w:val="24"/>
          <w:szCs w:val="24"/>
        </w:rPr>
        <w:t xml:space="preserve"> phenotypic variation</w:t>
      </w:r>
      <w:r w:rsidR="00DF3C9F" w:rsidRPr="0010468F">
        <w:rPr>
          <w:rFonts w:cstheme="minorHAnsi"/>
          <w:sz w:val="24"/>
          <w:szCs w:val="24"/>
        </w:rPr>
        <w:t xml:space="preserve"> in this species</w:t>
      </w:r>
      <w:r w:rsidR="00E1614D" w:rsidRPr="0010468F">
        <w:rPr>
          <w:rFonts w:cstheme="minorHAnsi"/>
          <w:sz w:val="24"/>
          <w:szCs w:val="24"/>
        </w:rPr>
        <w:t xml:space="preserve">. </w:t>
      </w:r>
    </w:p>
    <w:p w14:paraId="61097F25" w14:textId="5B59DB29" w:rsidR="00F225CA" w:rsidRPr="0010468F" w:rsidRDefault="00E1614D" w:rsidP="0010468F">
      <w:pPr>
        <w:spacing w:line="480" w:lineRule="auto"/>
        <w:ind w:firstLine="720"/>
        <w:rPr>
          <w:rFonts w:cstheme="minorHAnsi"/>
          <w:sz w:val="24"/>
          <w:szCs w:val="24"/>
        </w:rPr>
      </w:pPr>
      <w:r w:rsidRPr="0010468F">
        <w:rPr>
          <w:rFonts w:cstheme="minorHAnsi"/>
          <w:sz w:val="24"/>
          <w:szCs w:val="24"/>
        </w:rPr>
        <w:t xml:space="preserve">Genome-wide association studies (GWAS) have elucidated candidate genes and genomic regions that affect trait variation in many </w:t>
      </w:r>
      <w:r w:rsidR="008E30E7" w:rsidRPr="0010468F">
        <w:rPr>
          <w:rFonts w:cstheme="minorHAnsi"/>
          <w:sz w:val="24"/>
          <w:szCs w:val="24"/>
        </w:rPr>
        <w:t xml:space="preserve">other crop </w:t>
      </w:r>
      <w:r w:rsidRPr="0010468F">
        <w:rPr>
          <w:rFonts w:cstheme="minorHAnsi"/>
          <w:sz w:val="24"/>
          <w:szCs w:val="24"/>
        </w:rPr>
        <w:t xml:space="preserve">species </w:t>
      </w:r>
      <w:r w:rsidRPr="0010468F">
        <w:rPr>
          <w:rFonts w:cstheme="minorHAnsi"/>
          <w:sz w:val="24"/>
          <w:szCs w:val="24"/>
        </w:rPr>
        <w:fldChar w:fldCharType="begin">
          <w:fldData xml:space="preserve">PEVuZE5vdGU+PENpdGU+PEF1dGhvcj5BdHdlbGw8L0F1dGhvcj48WWVhcj4yMDEwPC9ZZWFyPjxS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</w:fldData>
        </w:fldChar>
      </w:r>
      <w:r w:rsidR="008A7F7B">
        <w:rPr>
          <w:rFonts w:cstheme="minorHAnsi"/>
          <w:sz w:val="24"/>
          <w:szCs w:val="24"/>
        </w:rPr>
        <w:instrText xml:space="preserve"> ADDIN EN.CITE </w:instrText>
      </w:r>
      <w:r w:rsidR="008A7F7B">
        <w:rPr>
          <w:rFonts w:cstheme="minorHAnsi"/>
          <w:sz w:val="24"/>
          <w:szCs w:val="24"/>
        </w:rPr>
        <w:fldChar w:fldCharType="begin">
          <w:fldData xml:space="preserve">PEVuZE5vdGU+PENpdGU+PEF1dGhvcj5BdHdlbGw8L0F1dGhvcj48WWVhcj4yMDEwPC9ZZWFyPjxS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</w:fldData>
        </w:fldChar>
      </w:r>
      <w:r w:rsidR="008A7F7B">
        <w:rPr>
          <w:rFonts w:cstheme="minorHAnsi"/>
          <w:sz w:val="24"/>
          <w:szCs w:val="24"/>
        </w:rPr>
        <w:instrText xml:space="preserve"> ADDIN EN.CITE.DATA </w:instrText>
      </w:r>
      <w:r w:rsidR="008A7F7B">
        <w:rPr>
          <w:rFonts w:cstheme="minorHAnsi"/>
          <w:sz w:val="24"/>
          <w:szCs w:val="24"/>
        </w:rPr>
      </w:r>
      <w:r w:rsidR="008A7F7B">
        <w:rPr>
          <w:rFonts w:cstheme="minorHAnsi"/>
          <w:sz w:val="24"/>
          <w:szCs w:val="24"/>
        </w:rPr>
        <w:fldChar w:fldCharType="end"/>
      </w:r>
      <w:r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Atwell</w:t>
      </w:r>
      <w:r w:rsidR="00044A4E" w:rsidRPr="0010468F">
        <w:rPr>
          <w:rFonts w:cstheme="minorHAnsi"/>
          <w:i/>
          <w:noProof/>
          <w:sz w:val="24"/>
          <w:szCs w:val="24"/>
        </w:rPr>
        <w:t xml:space="preserve"> et al.</w:t>
      </w:r>
      <w:r w:rsidR="00044A4E" w:rsidRPr="0010468F">
        <w:rPr>
          <w:rFonts w:cstheme="minorHAnsi"/>
          <w:noProof/>
          <w:sz w:val="24"/>
          <w:szCs w:val="24"/>
        </w:rPr>
        <w:t xml:space="preserve"> 2010; </w:t>
      </w:r>
      <w:r w:rsidR="00044A4E" w:rsidRPr="0010468F">
        <w:rPr>
          <w:rFonts w:cstheme="minorHAnsi"/>
          <w:smallCaps/>
          <w:noProof/>
          <w:sz w:val="24"/>
          <w:szCs w:val="24"/>
        </w:rPr>
        <w:t>Kirby</w:t>
      </w:r>
      <w:r w:rsidR="00044A4E" w:rsidRPr="0010468F">
        <w:rPr>
          <w:rFonts w:cstheme="minorHAnsi"/>
          <w:i/>
          <w:noProof/>
          <w:sz w:val="24"/>
          <w:szCs w:val="24"/>
        </w:rPr>
        <w:t xml:space="preserve"> et al.</w:t>
      </w:r>
      <w:r w:rsidR="00044A4E" w:rsidRPr="0010468F">
        <w:rPr>
          <w:rFonts w:cstheme="minorHAnsi"/>
          <w:noProof/>
          <w:sz w:val="24"/>
          <w:szCs w:val="24"/>
        </w:rPr>
        <w:t xml:space="preserve"> 2010; </w:t>
      </w:r>
      <w:r w:rsidR="00044A4E" w:rsidRPr="0010468F">
        <w:rPr>
          <w:rFonts w:cstheme="minorHAnsi"/>
          <w:smallCaps/>
          <w:noProof/>
          <w:sz w:val="24"/>
          <w:szCs w:val="24"/>
        </w:rPr>
        <w:t>Mackay</w:t>
      </w:r>
      <w:r w:rsidR="00044A4E" w:rsidRPr="0010468F">
        <w:rPr>
          <w:rFonts w:cstheme="minorHAnsi"/>
          <w:i/>
          <w:noProof/>
          <w:sz w:val="24"/>
          <w:szCs w:val="24"/>
        </w:rPr>
        <w:t xml:space="preserve"> et al.</w:t>
      </w:r>
      <w:r w:rsidR="00044A4E" w:rsidRPr="0010468F">
        <w:rPr>
          <w:rFonts w:cstheme="minorHAnsi"/>
          <w:noProof/>
          <w:sz w:val="24"/>
          <w:szCs w:val="24"/>
        </w:rPr>
        <w:t xml:space="preserve"> 2012; </w:t>
      </w:r>
      <w:r w:rsidR="00044A4E" w:rsidRPr="0010468F">
        <w:rPr>
          <w:rFonts w:cstheme="minorHAnsi"/>
          <w:smallCaps/>
          <w:noProof/>
          <w:sz w:val="24"/>
          <w:szCs w:val="24"/>
        </w:rPr>
        <w:t>Lin</w:t>
      </w:r>
      <w:r w:rsidR="00044A4E" w:rsidRPr="0010468F">
        <w:rPr>
          <w:rFonts w:cstheme="minorHAnsi"/>
          <w:i/>
          <w:noProof/>
          <w:sz w:val="24"/>
          <w:szCs w:val="24"/>
        </w:rPr>
        <w:t xml:space="preserve"> et al.</w:t>
      </w:r>
      <w:r w:rsidR="00044A4E" w:rsidRPr="0010468F">
        <w:rPr>
          <w:rFonts w:cstheme="minorHAnsi"/>
          <w:noProof/>
          <w:sz w:val="24"/>
          <w:szCs w:val="24"/>
        </w:rPr>
        <w:t xml:space="preserve"> 2014; </w:t>
      </w:r>
      <w:r w:rsidR="00044A4E" w:rsidRPr="0010468F">
        <w:rPr>
          <w:rFonts w:cstheme="minorHAnsi"/>
          <w:smallCaps/>
          <w:noProof/>
          <w:sz w:val="24"/>
          <w:szCs w:val="24"/>
        </w:rPr>
        <w:t>McCouch</w:t>
      </w:r>
      <w:r w:rsidR="00044A4E" w:rsidRPr="0010468F">
        <w:rPr>
          <w:rFonts w:cstheme="minorHAnsi"/>
          <w:i/>
          <w:noProof/>
          <w:sz w:val="24"/>
          <w:szCs w:val="24"/>
        </w:rPr>
        <w:t xml:space="preserve"> et al.</w:t>
      </w:r>
      <w:r w:rsidR="00044A4E" w:rsidRPr="0010468F">
        <w:rPr>
          <w:rFonts w:cstheme="minorHAnsi"/>
          <w:noProof/>
          <w:sz w:val="24"/>
          <w:szCs w:val="24"/>
        </w:rPr>
        <w:t xml:space="preserve"> 2016; </w:t>
      </w:r>
      <w:r w:rsidR="00044A4E" w:rsidRPr="0010468F">
        <w:rPr>
          <w:rFonts w:cstheme="minorHAnsi"/>
          <w:smallCaps/>
          <w:noProof/>
          <w:sz w:val="24"/>
          <w:szCs w:val="24"/>
        </w:rPr>
        <w:t>MacArthur</w:t>
      </w:r>
      <w:r w:rsidR="00044A4E" w:rsidRPr="0010468F">
        <w:rPr>
          <w:rFonts w:cstheme="minorHAnsi"/>
          <w:i/>
          <w:noProof/>
          <w:sz w:val="24"/>
          <w:szCs w:val="24"/>
        </w:rPr>
        <w:t xml:space="preserve"> et al.</w:t>
      </w:r>
      <w:r w:rsidR="00044A4E" w:rsidRPr="0010468F">
        <w:rPr>
          <w:rFonts w:cstheme="minorHAnsi"/>
          <w:noProof/>
          <w:sz w:val="24"/>
          <w:szCs w:val="24"/>
        </w:rPr>
        <w:t xml:space="preserve"> 2017; </w:t>
      </w:r>
      <w:r w:rsidR="00044A4E" w:rsidRPr="0010468F">
        <w:rPr>
          <w:rFonts w:cstheme="minorHAnsi"/>
          <w:smallCaps/>
          <w:noProof/>
          <w:sz w:val="24"/>
          <w:szCs w:val="24"/>
        </w:rPr>
        <w:t>Xiao</w:t>
      </w:r>
      <w:r w:rsidR="00044A4E" w:rsidRPr="0010468F">
        <w:rPr>
          <w:rFonts w:cstheme="minorHAnsi"/>
          <w:i/>
          <w:noProof/>
          <w:sz w:val="24"/>
          <w:szCs w:val="24"/>
        </w:rPr>
        <w:t xml:space="preserve"> et al.</w:t>
      </w:r>
      <w:r w:rsidR="00044A4E" w:rsidRPr="0010468F">
        <w:rPr>
          <w:rFonts w:cstheme="minorHAnsi"/>
          <w:noProof/>
          <w:sz w:val="24"/>
          <w:szCs w:val="24"/>
        </w:rPr>
        <w:t xml:space="preserve"> 2017; </w:t>
      </w:r>
      <w:r w:rsidR="00044A4E" w:rsidRPr="0010468F">
        <w:rPr>
          <w:rFonts w:cstheme="minorHAnsi"/>
          <w:smallCaps/>
          <w:noProof/>
          <w:sz w:val="24"/>
          <w:szCs w:val="24"/>
        </w:rPr>
        <w:t>Togninalli</w:t>
      </w:r>
      <w:r w:rsidR="00044A4E" w:rsidRPr="0010468F">
        <w:rPr>
          <w:rFonts w:cstheme="minorHAnsi"/>
          <w:i/>
          <w:noProof/>
          <w:sz w:val="24"/>
          <w:szCs w:val="24"/>
        </w:rPr>
        <w:t xml:space="preserve"> et al.</w:t>
      </w:r>
      <w:r w:rsidR="00044A4E" w:rsidRPr="0010468F">
        <w:rPr>
          <w:rFonts w:cstheme="minorHAnsi"/>
          <w:noProof/>
          <w:sz w:val="24"/>
          <w:szCs w:val="24"/>
        </w:rPr>
        <w:t xml:space="preserve"> 2018)</w:t>
      </w:r>
      <w:r w:rsidRPr="0010468F">
        <w:rPr>
          <w:rFonts w:cstheme="minorHAnsi"/>
          <w:sz w:val="24"/>
          <w:szCs w:val="24"/>
        </w:rPr>
        <w:fldChar w:fldCharType="end"/>
      </w:r>
      <w:r w:rsidRPr="0010468F">
        <w:rPr>
          <w:rFonts w:cstheme="minorHAnsi"/>
          <w:sz w:val="24"/>
          <w:szCs w:val="24"/>
          <w:vertAlign w:val="superscript"/>
        </w:rPr>
        <w:t xml:space="preserve"> </w:t>
      </w:r>
      <w:r w:rsidRPr="0010468F">
        <w:rPr>
          <w:rFonts w:cstheme="minorHAnsi"/>
          <w:sz w:val="24"/>
          <w:szCs w:val="24"/>
        </w:rPr>
        <w:t xml:space="preserve">and have recently been implemented in common bean </w:t>
      </w:r>
      <w:r w:rsidRPr="0010468F">
        <w:rPr>
          <w:rFonts w:cstheme="minorHAnsi"/>
          <w:sz w:val="24"/>
          <w:szCs w:val="24"/>
        </w:rPr>
        <w:fldChar w:fldCharType="begin">
          <w:fldData xml:space="preserve">PEVuZE5vdGU+PENpdGU+PEF1dGhvcj5DaWNoeTwvQXV0aG9yPjxZZWFyPjIwMTU8L1llYXI+PFJl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</w:fldData>
        </w:fldChar>
      </w:r>
      <w:r w:rsidR="008A7F7B">
        <w:rPr>
          <w:rFonts w:cstheme="minorHAnsi"/>
          <w:sz w:val="24"/>
          <w:szCs w:val="24"/>
        </w:rPr>
        <w:instrText xml:space="preserve"> ADDIN EN.CITE </w:instrText>
      </w:r>
      <w:r w:rsidR="008A7F7B">
        <w:rPr>
          <w:rFonts w:cstheme="minorHAnsi"/>
          <w:sz w:val="24"/>
          <w:szCs w:val="24"/>
        </w:rPr>
        <w:fldChar w:fldCharType="begin">
          <w:fldData xml:space="preserve">PEVuZE5vdGU+PENpdGU+PEF1dGhvcj5DaWNoeTwvQXV0aG9yPjxZZWFyPjIwMTU8L1llYXI+PFJl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</w:fldData>
        </w:fldChar>
      </w:r>
      <w:r w:rsidR="008A7F7B">
        <w:rPr>
          <w:rFonts w:cstheme="minorHAnsi"/>
          <w:sz w:val="24"/>
          <w:szCs w:val="24"/>
        </w:rPr>
        <w:instrText xml:space="preserve"> ADDIN EN.CITE.DATA </w:instrText>
      </w:r>
      <w:r w:rsidR="008A7F7B">
        <w:rPr>
          <w:rFonts w:cstheme="minorHAnsi"/>
          <w:sz w:val="24"/>
          <w:szCs w:val="24"/>
        </w:rPr>
      </w:r>
      <w:r w:rsidR="008A7F7B">
        <w:rPr>
          <w:rFonts w:cstheme="minorHAnsi"/>
          <w:sz w:val="24"/>
          <w:szCs w:val="24"/>
        </w:rPr>
        <w:fldChar w:fldCharType="end"/>
      </w:r>
      <w:r w:rsidRPr="0010468F">
        <w:rPr>
          <w:rFonts w:cstheme="minorHAnsi"/>
          <w:sz w:val="24"/>
          <w:szCs w:val="24"/>
        </w:rPr>
        <w:fldChar w:fldCharType="separate"/>
      </w:r>
      <w:r w:rsidR="00FA2ED1" w:rsidRPr="0010468F">
        <w:rPr>
          <w:rFonts w:cstheme="minorHAnsi"/>
          <w:noProof/>
          <w:sz w:val="24"/>
          <w:szCs w:val="24"/>
        </w:rPr>
        <w:t>(</w:t>
      </w:r>
      <w:r w:rsidR="00FA2ED1" w:rsidRPr="0010468F">
        <w:rPr>
          <w:rFonts w:cstheme="minorHAnsi"/>
          <w:smallCaps/>
          <w:noProof/>
          <w:sz w:val="24"/>
          <w:szCs w:val="24"/>
        </w:rPr>
        <w:t>Cichy</w:t>
      </w:r>
      <w:r w:rsidR="00FA2ED1" w:rsidRPr="0010468F">
        <w:rPr>
          <w:rFonts w:cstheme="minorHAnsi"/>
          <w:i/>
          <w:noProof/>
          <w:sz w:val="24"/>
          <w:szCs w:val="24"/>
        </w:rPr>
        <w:t xml:space="preserve"> et al.</w:t>
      </w:r>
      <w:r w:rsidR="00FA2ED1" w:rsidRPr="0010468F">
        <w:rPr>
          <w:rFonts w:cstheme="minorHAnsi"/>
          <w:noProof/>
          <w:sz w:val="24"/>
          <w:szCs w:val="24"/>
        </w:rPr>
        <w:t xml:space="preserve"> 2015; </w:t>
      </w:r>
      <w:r w:rsidR="00FA2ED1" w:rsidRPr="0010468F">
        <w:rPr>
          <w:rFonts w:cstheme="minorHAnsi"/>
          <w:smallCaps/>
          <w:noProof/>
          <w:sz w:val="24"/>
          <w:szCs w:val="24"/>
        </w:rPr>
        <w:t>Kamfwa</w:t>
      </w:r>
      <w:r w:rsidR="00FA2ED1" w:rsidRPr="0010468F">
        <w:rPr>
          <w:rFonts w:cstheme="minorHAnsi"/>
          <w:i/>
          <w:noProof/>
          <w:sz w:val="24"/>
          <w:szCs w:val="24"/>
        </w:rPr>
        <w:t xml:space="preserve"> et al.</w:t>
      </w:r>
      <w:r w:rsidR="00FA2ED1" w:rsidRPr="0010468F">
        <w:rPr>
          <w:rFonts w:cstheme="minorHAnsi"/>
          <w:noProof/>
          <w:sz w:val="24"/>
          <w:szCs w:val="24"/>
        </w:rPr>
        <w:t xml:space="preserve"> 2015b; </w:t>
      </w:r>
      <w:r w:rsidR="00FA2ED1" w:rsidRPr="0010468F">
        <w:rPr>
          <w:rFonts w:cstheme="minorHAnsi"/>
          <w:smallCaps/>
          <w:noProof/>
          <w:sz w:val="24"/>
          <w:szCs w:val="24"/>
        </w:rPr>
        <w:t>Kamfwa</w:t>
      </w:r>
      <w:r w:rsidR="00FA2ED1" w:rsidRPr="0010468F">
        <w:rPr>
          <w:rFonts w:cstheme="minorHAnsi"/>
          <w:i/>
          <w:noProof/>
          <w:sz w:val="24"/>
          <w:szCs w:val="24"/>
        </w:rPr>
        <w:t xml:space="preserve"> et al.</w:t>
      </w:r>
      <w:r w:rsidR="00FA2ED1" w:rsidRPr="0010468F">
        <w:rPr>
          <w:rFonts w:cstheme="minorHAnsi"/>
          <w:noProof/>
          <w:sz w:val="24"/>
          <w:szCs w:val="24"/>
        </w:rPr>
        <w:t xml:space="preserve"> 2015a; </w:t>
      </w:r>
      <w:r w:rsidR="00FA2ED1" w:rsidRPr="0010468F">
        <w:rPr>
          <w:rFonts w:cstheme="minorHAnsi"/>
          <w:smallCaps/>
          <w:noProof/>
          <w:sz w:val="24"/>
          <w:szCs w:val="24"/>
        </w:rPr>
        <w:t>Moghaddam</w:t>
      </w:r>
      <w:r w:rsidR="00FA2ED1" w:rsidRPr="0010468F">
        <w:rPr>
          <w:rFonts w:cstheme="minorHAnsi"/>
          <w:i/>
          <w:noProof/>
          <w:sz w:val="24"/>
          <w:szCs w:val="24"/>
        </w:rPr>
        <w:t xml:space="preserve"> et al.</w:t>
      </w:r>
      <w:r w:rsidR="00FA2ED1" w:rsidRPr="0010468F">
        <w:rPr>
          <w:rFonts w:cstheme="minorHAnsi"/>
          <w:noProof/>
          <w:sz w:val="24"/>
          <w:szCs w:val="24"/>
        </w:rPr>
        <w:t xml:space="preserve"> 2016;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2017; </w:t>
      </w:r>
      <w:r w:rsidR="00FA2ED1" w:rsidRPr="0010468F">
        <w:rPr>
          <w:rFonts w:cstheme="minorHAnsi"/>
          <w:smallCaps/>
          <w:noProof/>
          <w:sz w:val="24"/>
          <w:szCs w:val="24"/>
        </w:rPr>
        <w:t>Tock</w:t>
      </w:r>
      <w:r w:rsidR="00FA2ED1" w:rsidRPr="0010468F">
        <w:rPr>
          <w:rFonts w:cstheme="minorHAnsi"/>
          <w:i/>
          <w:noProof/>
          <w:sz w:val="24"/>
          <w:szCs w:val="24"/>
        </w:rPr>
        <w:t xml:space="preserve"> et al.</w:t>
      </w:r>
      <w:r w:rsidR="00FA2ED1" w:rsidRPr="0010468F">
        <w:rPr>
          <w:rFonts w:cstheme="minorHAnsi"/>
          <w:noProof/>
          <w:sz w:val="24"/>
          <w:szCs w:val="24"/>
        </w:rPr>
        <w:t xml:space="preserve"> 2017; </w:t>
      </w:r>
      <w:r w:rsidR="00FA2ED1" w:rsidRPr="0010468F">
        <w:rPr>
          <w:rFonts w:cstheme="minorHAnsi"/>
          <w:smallCaps/>
          <w:noProof/>
          <w:sz w:val="24"/>
          <w:szCs w:val="24"/>
        </w:rPr>
        <w:t>Nascimento</w:t>
      </w:r>
      <w:r w:rsidR="00FA2ED1" w:rsidRPr="0010468F">
        <w:rPr>
          <w:rFonts w:cstheme="minorHAnsi"/>
          <w:i/>
          <w:noProof/>
          <w:sz w:val="24"/>
          <w:szCs w:val="24"/>
        </w:rPr>
        <w:t xml:space="preserve"> et al.</w:t>
      </w:r>
      <w:r w:rsidR="00FA2ED1" w:rsidRPr="0010468F">
        <w:rPr>
          <w:rFonts w:cstheme="minorHAnsi"/>
          <w:noProof/>
          <w:sz w:val="24"/>
          <w:szCs w:val="24"/>
        </w:rPr>
        <w:t xml:space="preserve"> 2018;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2018;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2019a;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2019b; </w:t>
      </w:r>
      <w:r w:rsidR="00FA2ED1" w:rsidRPr="0010468F">
        <w:rPr>
          <w:rFonts w:cstheme="minorHAnsi"/>
          <w:smallCaps/>
          <w:noProof/>
          <w:sz w:val="24"/>
          <w:szCs w:val="24"/>
        </w:rPr>
        <w:t>Raggi</w:t>
      </w:r>
      <w:r w:rsidR="00FA2ED1" w:rsidRPr="0010468F">
        <w:rPr>
          <w:rFonts w:cstheme="minorHAnsi"/>
          <w:i/>
          <w:noProof/>
          <w:sz w:val="24"/>
          <w:szCs w:val="24"/>
        </w:rPr>
        <w:t xml:space="preserve"> et al.</w:t>
      </w:r>
      <w:r w:rsidR="00FA2ED1" w:rsidRPr="0010468F">
        <w:rPr>
          <w:rFonts w:cstheme="minorHAnsi"/>
          <w:noProof/>
          <w:sz w:val="24"/>
          <w:szCs w:val="24"/>
        </w:rPr>
        <w:t xml:space="preserve"> 2019)</w:t>
      </w:r>
      <w:r w:rsidRPr="0010468F">
        <w:rPr>
          <w:rFonts w:cstheme="minorHAnsi"/>
          <w:sz w:val="24"/>
          <w:szCs w:val="24"/>
        </w:rPr>
        <w:fldChar w:fldCharType="end"/>
      </w:r>
      <w:r w:rsidRPr="0010468F">
        <w:rPr>
          <w:rFonts w:cstheme="minorHAnsi"/>
          <w:sz w:val="24"/>
          <w:szCs w:val="24"/>
        </w:rPr>
        <w:t>.</w:t>
      </w:r>
      <w:r w:rsidR="00EC3A1D" w:rsidRPr="0010468F">
        <w:rPr>
          <w:rFonts w:cstheme="minorHAnsi"/>
          <w:sz w:val="24"/>
          <w:szCs w:val="24"/>
        </w:rPr>
        <w:t xml:space="preserve"> </w:t>
      </w:r>
      <w:r w:rsidR="008E3343" w:rsidRPr="0010468F">
        <w:rPr>
          <w:rFonts w:cstheme="minorHAnsi"/>
          <w:sz w:val="24"/>
          <w:szCs w:val="24"/>
        </w:rPr>
        <w:t>Combining sparse phenotypic data</w:t>
      </w:r>
      <w:r w:rsidR="00EC3A1D" w:rsidRPr="0010468F">
        <w:rPr>
          <w:rFonts w:cstheme="minorHAnsi"/>
          <w:sz w:val="24"/>
          <w:szCs w:val="24"/>
        </w:rPr>
        <w:t xml:space="preserve"> in </w:t>
      </w:r>
      <w:r w:rsidR="008E3343" w:rsidRPr="0010468F">
        <w:rPr>
          <w:rFonts w:cstheme="minorHAnsi"/>
          <w:sz w:val="24"/>
          <w:szCs w:val="24"/>
        </w:rPr>
        <w:t>agricultural datasets</w:t>
      </w:r>
      <w:r w:rsidR="00F12BD9" w:rsidRPr="0010468F">
        <w:rPr>
          <w:rFonts w:cstheme="minorHAnsi"/>
          <w:sz w:val="24"/>
          <w:szCs w:val="24"/>
        </w:rPr>
        <w:t xml:space="preserve"> to </w:t>
      </w:r>
      <w:r w:rsidR="008E3343" w:rsidRPr="0010468F">
        <w:rPr>
          <w:rFonts w:cstheme="minorHAnsi"/>
          <w:sz w:val="24"/>
          <w:szCs w:val="24"/>
        </w:rPr>
        <w:t>look for pleiotropic effects across conditions has parallels in human biomedical GWAS.</w:t>
      </w:r>
      <w:r w:rsidR="00F225CA" w:rsidRPr="0010468F">
        <w:rPr>
          <w:rFonts w:cstheme="minorHAnsi"/>
          <w:sz w:val="24"/>
          <w:szCs w:val="24"/>
        </w:rPr>
        <w:t xml:space="preserve"> In these trials, individual clinics can assess only a subset of human genotypes, and patients are evaluated using institution-specific criteria </w:t>
      </w:r>
      <w:r w:rsidR="00F225CA" w:rsidRPr="0010468F">
        <w:rPr>
          <w:rFonts w:cstheme="minorHAnsi"/>
          <w:sz w:val="24"/>
          <w:szCs w:val="24"/>
        </w:rPr>
        <w:fldChar w:fldCharType="begin">
          <w:fldData xml:space="preserve">PEVuZE5vdGU+PENpdGU+PEF1dGhvcj5WaXNzY2hlcjwvQXV0aG9yPjxZZWFyPjIwMTc8L1llYXI+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</w:fldData>
        </w:fldChar>
      </w:r>
      <w:r w:rsidR="008A7F7B">
        <w:rPr>
          <w:rFonts w:cstheme="minorHAnsi"/>
          <w:sz w:val="24"/>
          <w:szCs w:val="24"/>
        </w:rPr>
        <w:instrText xml:space="preserve"> ADDIN EN.CITE </w:instrText>
      </w:r>
      <w:r w:rsidR="008A7F7B">
        <w:rPr>
          <w:rFonts w:cstheme="minorHAnsi"/>
          <w:sz w:val="24"/>
          <w:szCs w:val="24"/>
        </w:rPr>
        <w:fldChar w:fldCharType="begin">
          <w:fldData xml:space="preserve">PEVuZE5vdGU+PENpdGU+PEF1dGhvcj5WaXNzY2hlcjwvQXV0aG9yPjxZZWFyPjIwMTc8L1llYXI+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</w:fldData>
        </w:fldChar>
      </w:r>
      <w:r w:rsidR="008A7F7B">
        <w:rPr>
          <w:rFonts w:cstheme="minorHAnsi"/>
          <w:sz w:val="24"/>
          <w:szCs w:val="24"/>
        </w:rPr>
        <w:instrText xml:space="preserve"> ADDIN EN.CITE.DATA </w:instrText>
      </w:r>
      <w:r w:rsidR="008A7F7B">
        <w:rPr>
          <w:rFonts w:cstheme="minorHAnsi"/>
          <w:sz w:val="24"/>
          <w:szCs w:val="24"/>
        </w:rPr>
      </w:r>
      <w:r w:rsidR="008A7F7B">
        <w:rPr>
          <w:rFonts w:cstheme="minorHAnsi"/>
          <w:sz w:val="24"/>
          <w:szCs w:val="24"/>
        </w:rPr>
        <w:fldChar w:fldCharType="end"/>
      </w:r>
      <w:r w:rsidR="00F225CA"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Lotta</w:t>
      </w:r>
      <w:r w:rsidR="00044A4E" w:rsidRPr="0010468F">
        <w:rPr>
          <w:rFonts w:cstheme="minorHAnsi"/>
          <w:i/>
          <w:noProof/>
          <w:sz w:val="24"/>
          <w:szCs w:val="24"/>
        </w:rPr>
        <w:t xml:space="preserve"> et al.</w:t>
      </w:r>
      <w:r w:rsidR="00044A4E" w:rsidRPr="0010468F">
        <w:rPr>
          <w:rFonts w:cstheme="minorHAnsi"/>
          <w:noProof/>
          <w:sz w:val="24"/>
          <w:szCs w:val="24"/>
        </w:rPr>
        <w:t xml:space="preserve"> 2017; </w:t>
      </w:r>
      <w:r w:rsidR="00044A4E" w:rsidRPr="0010468F">
        <w:rPr>
          <w:rFonts w:cstheme="minorHAnsi"/>
          <w:smallCaps/>
          <w:noProof/>
          <w:sz w:val="24"/>
          <w:szCs w:val="24"/>
        </w:rPr>
        <w:t>Visscher</w:t>
      </w:r>
      <w:r w:rsidR="00044A4E" w:rsidRPr="0010468F">
        <w:rPr>
          <w:rFonts w:cstheme="minorHAnsi"/>
          <w:i/>
          <w:noProof/>
          <w:sz w:val="24"/>
          <w:szCs w:val="24"/>
        </w:rPr>
        <w:t xml:space="preserve"> et al.</w:t>
      </w:r>
      <w:r w:rsidR="00044A4E" w:rsidRPr="0010468F">
        <w:rPr>
          <w:rFonts w:cstheme="minorHAnsi"/>
          <w:noProof/>
          <w:sz w:val="24"/>
          <w:szCs w:val="24"/>
        </w:rPr>
        <w:t xml:space="preserve"> 2017)</w:t>
      </w:r>
      <w:r w:rsidR="00F225CA" w:rsidRPr="0010468F">
        <w:rPr>
          <w:rFonts w:cstheme="minorHAnsi"/>
          <w:sz w:val="24"/>
          <w:szCs w:val="24"/>
        </w:rPr>
        <w:fldChar w:fldCharType="end"/>
      </w:r>
      <w:r w:rsidR="00F225CA" w:rsidRPr="0010468F">
        <w:rPr>
          <w:rFonts w:cstheme="minorHAnsi"/>
          <w:sz w:val="24"/>
          <w:szCs w:val="24"/>
        </w:rPr>
        <w:t>.</w:t>
      </w:r>
      <w:r w:rsidR="00F225CA" w:rsidRPr="0010468F">
        <w:rPr>
          <w:rFonts w:cstheme="minorHAnsi"/>
          <w:sz w:val="24"/>
          <w:szCs w:val="24"/>
          <w:vertAlign w:val="superscript"/>
        </w:rPr>
        <w:t xml:space="preserve"> </w:t>
      </w:r>
      <w:r w:rsidR="00F225CA" w:rsidRPr="0010468F">
        <w:rPr>
          <w:rFonts w:cstheme="minorHAnsi"/>
          <w:sz w:val="24"/>
          <w:szCs w:val="24"/>
        </w:rPr>
        <w:t xml:space="preserve">Human </w:t>
      </w:r>
      <w:r w:rsidR="00F225CA" w:rsidRPr="0010468F">
        <w:rPr>
          <w:rFonts w:cstheme="minorHAnsi"/>
          <w:sz w:val="24"/>
          <w:szCs w:val="24"/>
        </w:rPr>
        <w:lastRenderedPageBreak/>
        <w:t xml:space="preserve">GWAS often look for common variants for common diseases and correct phenotypes for effects of age, sex, and location </w:t>
      </w:r>
      <w:r w:rsidR="00F225CA" w:rsidRPr="0010468F">
        <w:rPr>
          <w:rFonts w:cstheme="minorHAnsi"/>
          <w:sz w:val="24"/>
          <w:szCs w:val="24"/>
        </w:rPr>
        <w:fldChar w:fldCharType="begin">
          <w:fldData xml:space="preserve">PEVuZE5vdGU+PENpdGU+PEF1dGhvcj5TY2hvcms8L0F1dGhvcj48WWVhcj4yMDA5PC9ZZWFyPjxS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</w:fldData>
        </w:fldChar>
      </w:r>
      <w:r w:rsidR="008A7F7B">
        <w:rPr>
          <w:rFonts w:cstheme="minorHAnsi"/>
          <w:sz w:val="24"/>
          <w:szCs w:val="24"/>
        </w:rPr>
        <w:instrText xml:space="preserve"> ADDIN EN.CITE </w:instrText>
      </w:r>
      <w:r w:rsidR="008A7F7B">
        <w:rPr>
          <w:rFonts w:cstheme="minorHAnsi"/>
          <w:sz w:val="24"/>
          <w:szCs w:val="24"/>
        </w:rPr>
        <w:fldChar w:fldCharType="begin">
          <w:fldData xml:space="preserve">PEVuZE5vdGU+PENpdGU+PEF1dGhvcj5TY2hvcms8L0F1dGhvcj48WWVhcj4yMDA5PC9ZZWFyPjxS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</w:fldData>
        </w:fldChar>
      </w:r>
      <w:r w:rsidR="008A7F7B">
        <w:rPr>
          <w:rFonts w:cstheme="minorHAnsi"/>
          <w:sz w:val="24"/>
          <w:szCs w:val="24"/>
        </w:rPr>
        <w:instrText xml:space="preserve"> ADDIN EN.CITE.DATA </w:instrText>
      </w:r>
      <w:r w:rsidR="008A7F7B">
        <w:rPr>
          <w:rFonts w:cstheme="minorHAnsi"/>
          <w:sz w:val="24"/>
          <w:szCs w:val="24"/>
        </w:rPr>
      </w:r>
      <w:r w:rsidR="008A7F7B">
        <w:rPr>
          <w:rFonts w:cstheme="minorHAnsi"/>
          <w:sz w:val="24"/>
          <w:szCs w:val="24"/>
        </w:rPr>
        <w:fldChar w:fldCharType="end"/>
      </w:r>
      <w:r w:rsidR="00F225CA"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Schork</w:t>
      </w:r>
      <w:r w:rsidR="00044A4E" w:rsidRPr="0010468F">
        <w:rPr>
          <w:rFonts w:cstheme="minorHAnsi"/>
          <w:i/>
          <w:noProof/>
          <w:sz w:val="24"/>
          <w:szCs w:val="24"/>
        </w:rPr>
        <w:t xml:space="preserve"> et al.</w:t>
      </w:r>
      <w:r w:rsidR="00044A4E" w:rsidRPr="0010468F">
        <w:rPr>
          <w:rFonts w:cstheme="minorHAnsi"/>
          <w:noProof/>
          <w:sz w:val="24"/>
          <w:szCs w:val="24"/>
        </w:rPr>
        <w:t xml:space="preserve"> 2009; </w:t>
      </w:r>
      <w:r w:rsidR="00044A4E" w:rsidRPr="0010468F">
        <w:rPr>
          <w:rFonts w:cstheme="minorHAnsi"/>
          <w:smallCaps/>
          <w:noProof/>
          <w:sz w:val="24"/>
          <w:szCs w:val="24"/>
        </w:rPr>
        <w:t>Mefford and Witte</w:t>
      </w:r>
      <w:r w:rsidR="00044A4E" w:rsidRPr="0010468F">
        <w:rPr>
          <w:rFonts w:cstheme="minorHAnsi"/>
          <w:noProof/>
          <w:sz w:val="24"/>
          <w:szCs w:val="24"/>
        </w:rPr>
        <w:t xml:space="preserve"> 2012; </w:t>
      </w:r>
      <w:r w:rsidR="00044A4E" w:rsidRPr="0010468F">
        <w:rPr>
          <w:rFonts w:cstheme="minorHAnsi"/>
          <w:smallCaps/>
          <w:noProof/>
          <w:sz w:val="24"/>
          <w:szCs w:val="24"/>
        </w:rPr>
        <w:t>Zaitlen</w:t>
      </w:r>
      <w:r w:rsidR="00044A4E" w:rsidRPr="0010468F">
        <w:rPr>
          <w:rFonts w:cstheme="minorHAnsi"/>
          <w:i/>
          <w:noProof/>
          <w:sz w:val="24"/>
          <w:szCs w:val="24"/>
        </w:rPr>
        <w:t xml:space="preserve"> et al.</w:t>
      </w:r>
      <w:r w:rsidR="00044A4E" w:rsidRPr="0010468F">
        <w:rPr>
          <w:rFonts w:cstheme="minorHAnsi"/>
          <w:noProof/>
          <w:sz w:val="24"/>
          <w:szCs w:val="24"/>
        </w:rPr>
        <w:t xml:space="preserve"> 2012)</w:t>
      </w:r>
      <w:r w:rsidR="00F225CA" w:rsidRPr="0010468F">
        <w:rPr>
          <w:rFonts w:cstheme="minorHAnsi"/>
          <w:sz w:val="24"/>
          <w:szCs w:val="24"/>
        </w:rPr>
        <w:fldChar w:fldCharType="end"/>
      </w:r>
      <w:r w:rsidR="00F225CA" w:rsidRPr="0010468F">
        <w:rPr>
          <w:rFonts w:cstheme="minorHAnsi"/>
          <w:sz w:val="24"/>
          <w:szCs w:val="24"/>
        </w:rPr>
        <w:t>. Analogously, we seek common</w:t>
      </w:r>
      <w:r w:rsidR="002A4B97" w:rsidRPr="0010468F">
        <w:rPr>
          <w:rFonts w:cstheme="minorHAnsi"/>
          <w:sz w:val="24"/>
          <w:szCs w:val="24"/>
        </w:rPr>
        <w:t>, genetically stable</w:t>
      </w:r>
      <w:r w:rsidR="00F225CA" w:rsidRPr="0010468F">
        <w:rPr>
          <w:rFonts w:cstheme="minorHAnsi"/>
          <w:sz w:val="24"/>
          <w:szCs w:val="24"/>
        </w:rPr>
        <w:t xml:space="preserve"> variants for important phenotypes </w:t>
      </w:r>
      <w:r w:rsidR="004E258D" w:rsidRPr="0010468F">
        <w:rPr>
          <w:rFonts w:cstheme="minorHAnsi"/>
          <w:sz w:val="24"/>
          <w:szCs w:val="24"/>
        </w:rPr>
        <w:t xml:space="preserve">evaluated in </w:t>
      </w:r>
      <w:r w:rsidR="00F225CA" w:rsidRPr="0010468F">
        <w:rPr>
          <w:rFonts w:cstheme="minorHAnsi"/>
          <w:sz w:val="24"/>
          <w:szCs w:val="24"/>
        </w:rPr>
        <w:t>a MET, corrected for effects of location, year, kinship, and assessment criteria.</w:t>
      </w:r>
      <w:r w:rsidR="008E3343" w:rsidRPr="0010468F">
        <w:rPr>
          <w:rFonts w:cstheme="minorHAnsi"/>
          <w:sz w:val="24"/>
          <w:szCs w:val="24"/>
        </w:rPr>
        <w:t xml:space="preserve"> In human biomedical GWAS, pleiotropic effects of SNPs on multiple diseases have</w:t>
      </w:r>
      <w:r w:rsidR="00975463" w:rsidRPr="0010468F">
        <w:rPr>
          <w:rFonts w:cstheme="minorHAnsi"/>
          <w:sz w:val="24"/>
          <w:szCs w:val="24"/>
        </w:rPr>
        <w:t xml:space="preserve"> frequently</w:t>
      </w:r>
      <w:r w:rsidR="008E3343" w:rsidRPr="0010468F">
        <w:rPr>
          <w:rFonts w:cstheme="minorHAnsi"/>
          <w:sz w:val="24"/>
          <w:szCs w:val="24"/>
        </w:rPr>
        <w:t xml:space="preserve"> been observed</w:t>
      </w:r>
      <w:r w:rsidR="00975463" w:rsidRPr="0010468F">
        <w:rPr>
          <w:rFonts w:cstheme="minorHAnsi"/>
          <w:sz w:val="24"/>
          <w:szCs w:val="24"/>
        </w:rPr>
        <w:t xml:space="preserve"> </w:t>
      </w:r>
      <w:r w:rsidR="00975463" w:rsidRPr="0010468F">
        <w:rPr>
          <w:rFonts w:cstheme="minorHAnsi"/>
          <w:sz w:val="24"/>
          <w:szCs w:val="24"/>
        </w:rPr>
        <w:fldChar w:fldCharType="begin"/>
      </w:r>
      <w:r w:rsidR="008A7F7B">
        <w:rPr>
          <w:rFonts w:cstheme="minorHAnsi"/>
          <w:sz w:val="24"/>
          <w:szCs w:val="24"/>
        </w:rPr>
        <w:instrText xml:space="preserve"> ADDIN EN.CITE &lt;EndNote&gt;&lt;Cite&gt;&lt;Author&gt;Sivakumaran&lt;/Author&gt;&lt;Year&gt;2011&lt;/Year&gt;&lt;RecNum&gt;972&lt;/RecNum&gt;&lt;DisplayText&gt;(&lt;style face="smallcaps"&gt;Sivakumaran&lt;/style&gt;&lt;style face="italic"&gt; et al.&lt;/style&gt; 2011)&lt;/DisplayText&gt;&lt;record&gt;&lt;rec-number&gt;972&lt;/rec-number&gt;&lt;foreign-keys&gt;&lt;key app="EN" db-id="zsx5ewatt59z0be9dwbppxxsd0pp9wttfxp9" timestamp="0"&gt;972&lt;/key&gt;&lt;/foreign-keys&gt;&lt;ref-type name="Journal Article"&gt;17&lt;/ref-type&gt;&lt;contributors&gt;&lt;authors&gt;&lt;author&gt;Sivakumaran, Shanya&lt;/author&gt;&lt;author&gt;Agakov, Felix&lt;/author&gt;&lt;author&gt;Theodoratou, Evropi&lt;/author&gt;&lt;author&gt;Prendergast, James G&lt;/author&gt;&lt;author&gt;Zgaga, Lina&lt;/author&gt;&lt;author&gt;Manolio, Teri&lt;/author&gt;&lt;author&gt;Rudan, Igor&lt;/author&gt;&lt;author&gt;McKeigue, Paul&lt;/author&gt;&lt;author&gt;Wilson, James F&lt;/author&gt;&lt;author&gt;Campbell, Harry&lt;/author&gt;&lt;/authors&gt;&lt;/contributors&gt;&lt;titles&gt;&lt;title&gt;Abundant Pleiotropy in Human Complex Diseases and Traits&lt;/title&gt;&lt;secondary-title&gt;The American Journal of Human Genetics&lt;/secondary-title&gt;&lt;/titles&gt;&lt;pages&gt;607-618&lt;/pages&gt;&lt;volume&gt;89&lt;/volume&gt;&lt;number&gt;5&lt;/number&gt;&lt;dates&gt;&lt;year&gt;2011&lt;/year&gt;&lt;pub-dates&gt;&lt;date&gt;2011/11/11/&lt;/date&gt;&lt;/pub-dates&gt;&lt;/dates&gt;&lt;isbn&gt;0002-9297&lt;/isbn&gt;&lt;urls&gt;&lt;related-urls&gt;&lt;url&gt;http://www.sciencedirect.com/science/article/pii/S0002929711004381&lt;/url&gt;&lt;/related-urls&gt;&lt;/urls&gt;&lt;electronic-resource-num&gt;https://doi.org/10.1016/j.ajhg.2011.10.004&lt;/electronic-resource-num&gt;&lt;/record&gt;&lt;/Cite&gt;&lt;/EndNote&gt;</w:instrText>
      </w:r>
      <w:r w:rsidR="00975463" w:rsidRPr="0010468F">
        <w:rPr>
          <w:rFonts w:cstheme="minorHAnsi"/>
          <w:sz w:val="24"/>
          <w:szCs w:val="24"/>
        </w:rPr>
        <w:fldChar w:fldCharType="separate"/>
      </w:r>
      <w:r w:rsidR="00975463" w:rsidRPr="0010468F">
        <w:rPr>
          <w:rFonts w:cstheme="minorHAnsi"/>
          <w:noProof/>
          <w:sz w:val="24"/>
          <w:szCs w:val="24"/>
        </w:rPr>
        <w:t>(</w:t>
      </w:r>
      <w:r w:rsidR="00975463" w:rsidRPr="0010468F">
        <w:rPr>
          <w:rFonts w:cstheme="minorHAnsi"/>
          <w:smallCaps/>
          <w:noProof/>
          <w:sz w:val="24"/>
          <w:szCs w:val="24"/>
        </w:rPr>
        <w:t>Sivakumaran</w:t>
      </w:r>
      <w:r w:rsidR="00975463" w:rsidRPr="0010468F">
        <w:rPr>
          <w:rFonts w:cstheme="minorHAnsi"/>
          <w:i/>
          <w:noProof/>
          <w:sz w:val="24"/>
          <w:szCs w:val="24"/>
        </w:rPr>
        <w:t xml:space="preserve"> et al.</w:t>
      </w:r>
      <w:r w:rsidR="00975463" w:rsidRPr="0010468F">
        <w:rPr>
          <w:rFonts w:cstheme="minorHAnsi"/>
          <w:noProof/>
          <w:sz w:val="24"/>
          <w:szCs w:val="24"/>
        </w:rPr>
        <w:t xml:space="preserve"> 2011)</w:t>
      </w:r>
      <w:r w:rsidR="00975463" w:rsidRPr="0010468F">
        <w:rPr>
          <w:rFonts w:cstheme="minorHAnsi"/>
          <w:sz w:val="24"/>
          <w:szCs w:val="24"/>
        </w:rPr>
        <w:fldChar w:fldCharType="end"/>
      </w:r>
      <w:r w:rsidR="008E3343" w:rsidRPr="0010468F">
        <w:rPr>
          <w:rFonts w:cstheme="minorHAnsi"/>
          <w:sz w:val="24"/>
          <w:szCs w:val="24"/>
        </w:rPr>
        <w:t xml:space="preserve">. </w:t>
      </w:r>
      <w:r w:rsidR="00AB2363" w:rsidRPr="0010468F">
        <w:rPr>
          <w:rFonts w:cstheme="minorHAnsi"/>
          <w:sz w:val="24"/>
          <w:szCs w:val="24"/>
        </w:rPr>
        <w:t xml:space="preserve">Selection for </w:t>
      </w:r>
      <w:r w:rsidR="009100D8" w:rsidRPr="0010468F">
        <w:rPr>
          <w:rFonts w:cstheme="minorHAnsi"/>
          <w:sz w:val="24"/>
          <w:szCs w:val="24"/>
        </w:rPr>
        <w:t>a</w:t>
      </w:r>
      <w:r w:rsidR="00AB2363" w:rsidRPr="0010468F">
        <w:rPr>
          <w:rFonts w:cstheme="minorHAnsi"/>
          <w:sz w:val="24"/>
          <w:szCs w:val="24"/>
        </w:rPr>
        <w:t xml:space="preserve"> common bean crop ideotype</w:t>
      </w:r>
      <w:r w:rsidR="002A4B97" w:rsidRPr="0010468F">
        <w:rPr>
          <w:rFonts w:cstheme="minorHAnsi"/>
          <w:sz w:val="24"/>
          <w:szCs w:val="24"/>
        </w:rPr>
        <w:t xml:space="preserve">, with a long hypocotyl, many nodes carrying long pods and without side branches, small leaves, and determinate growth </w:t>
      </w:r>
      <w:r w:rsidR="002A4B97" w:rsidRPr="0010468F">
        <w:rPr>
          <w:rFonts w:cstheme="minorHAnsi"/>
          <w:sz w:val="24"/>
          <w:szCs w:val="24"/>
        </w:rPr>
        <w:fldChar w:fldCharType="begin"/>
      </w:r>
      <w:r w:rsidR="008A7F7B">
        <w:rPr>
          <w:rFonts w:cstheme="minorHAnsi"/>
          <w:sz w:val="24"/>
          <w:szCs w:val="24"/>
        </w:rPr>
        <w:instrText xml:space="preserve"> ADDIN EN.CITE &lt;EndNote&gt;&lt;Cite&gt;&lt;Author&gt;Kelly&lt;/Author&gt;&lt;Year&gt;2001&lt;/Year&gt;&lt;RecNum&gt;831&lt;/RecNum&gt;&lt;DisplayText&gt;(&lt;style face="smallcaps"&gt;Adams&lt;/style&gt; 1982; &lt;style face="smallcaps"&gt;Kelly&lt;/style&gt; 2001)&lt;/DisplayText&gt;&lt;record&gt;&lt;rec-number&gt;831&lt;/rec-number&gt;&lt;foreign-keys&gt;&lt;key app="EN" db-id="zsx5ewatt59z0be9dwbppxxsd0pp9wttfxp9" timestamp="0"&gt;831&lt;/key&gt;&lt;/foreign-keys&gt;&lt;ref-type name="Book Section"&gt;5&lt;/ref-type&gt;&lt;contributors&gt;&lt;authors&gt;&lt;author&gt;Kelly, James D.&lt;/author&gt;&lt;/authors&gt;&lt;/contributors&gt;&lt;titles&gt;&lt;title&gt;Remaking bean plant architecture for efficient production&lt;/title&gt;&lt;secondary-title&gt;Advances in Agronomy&lt;/secondary-title&gt;&lt;/titles&gt;&lt;pages&gt;109-143&lt;/pages&gt;&lt;volume&gt;71&lt;/volume&gt;&lt;dates&gt;&lt;year&gt;2001&lt;/year&gt;&lt;pub-dates&gt;&lt;date&gt;2001/01/01/&lt;/date&gt;&lt;/pub-dates&gt;&lt;/dates&gt;&lt;publisher&gt;Academic Press&lt;/publisher&gt;&lt;isbn&gt;0065-2113&lt;/isbn&gt;&lt;urls&gt;&lt;related-urls&gt;&lt;url&gt;http://www.sciencedirect.com/science/article/pii/S0065211301710139&lt;/url&gt;&lt;/related-urls&gt;&lt;/urls&gt;&lt;electronic-resource-num&gt;https://doi.org/10.1016/S0065-2113(01)71013-9&lt;/electronic-resource-num&gt;&lt;/record&gt;&lt;/Cite&gt;&lt;Cite&gt;&lt;Author&gt;Adams&lt;/Author&gt;&lt;Year&gt;1982&lt;/Year&gt;&lt;RecNum&gt;886&lt;/RecNum&gt;&lt;record&gt;&lt;rec-number&gt;886&lt;/rec-number&gt;&lt;foreign-keys&gt;&lt;key app="EN" db-id="zsx5ewatt59z0be9dwbppxxsd0pp9wttfxp9" timestamp="0"&gt;886&lt;/key&gt;&lt;/foreign-keys&gt;&lt;ref-type name="Journal Article"&gt;17&lt;/ref-type&gt;&lt;contributors&gt;&lt;authors&gt;&lt;author&gt;Adams, M. W.&lt;/author&gt;&lt;/authors&gt;&lt;/contributors&gt;&lt;titles&gt;&lt;title&gt;Plant architecture and yield breeding in Phaseolus vulgaris L.&lt;/title&gt;&lt;secondary-title&gt;Iowa State J. Res&lt;/secondary-title&gt;&lt;/titles&gt;&lt;pages&gt;225-254&lt;/pages&gt;&lt;volume&gt;56&lt;/volume&gt;&lt;dates&gt;&lt;year&gt;1982&lt;/year&gt;&lt;/dates&gt;&lt;urls&gt;&lt;/urls&gt;&lt;/record&gt;&lt;/Cite&gt;&lt;/EndNote&gt;</w:instrText>
      </w:r>
      <w:r w:rsidR="002A4B97" w:rsidRPr="0010468F">
        <w:rPr>
          <w:rFonts w:cstheme="minorHAnsi"/>
          <w:sz w:val="24"/>
          <w:szCs w:val="24"/>
        </w:rPr>
        <w:fldChar w:fldCharType="separate"/>
      </w:r>
      <w:r w:rsidR="002A4B97" w:rsidRPr="0010468F">
        <w:rPr>
          <w:rFonts w:cstheme="minorHAnsi"/>
          <w:noProof/>
          <w:sz w:val="24"/>
          <w:szCs w:val="24"/>
        </w:rPr>
        <w:t>(</w:t>
      </w:r>
      <w:r w:rsidR="002A4B97" w:rsidRPr="0010468F">
        <w:rPr>
          <w:rFonts w:cstheme="minorHAnsi"/>
          <w:smallCaps/>
          <w:noProof/>
          <w:sz w:val="24"/>
          <w:szCs w:val="24"/>
        </w:rPr>
        <w:t>Adams</w:t>
      </w:r>
      <w:r w:rsidR="002A4B97" w:rsidRPr="0010468F">
        <w:rPr>
          <w:rFonts w:cstheme="minorHAnsi"/>
          <w:noProof/>
          <w:sz w:val="24"/>
          <w:szCs w:val="24"/>
        </w:rPr>
        <w:t xml:space="preserve"> 1982; </w:t>
      </w:r>
      <w:r w:rsidR="002A4B97" w:rsidRPr="0010468F">
        <w:rPr>
          <w:rFonts w:cstheme="minorHAnsi"/>
          <w:smallCaps/>
          <w:noProof/>
          <w:sz w:val="24"/>
          <w:szCs w:val="24"/>
        </w:rPr>
        <w:t>Kelly</w:t>
      </w:r>
      <w:r w:rsidR="002A4B97" w:rsidRPr="0010468F">
        <w:rPr>
          <w:rFonts w:cstheme="minorHAnsi"/>
          <w:noProof/>
          <w:sz w:val="24"/>
          <w:szCs w:val="24"/>
        </w:rPr>
        <w:t xml:space="preserve"> 2001)</w:t>
      </w:r>
      <w:r w:rsidR="002A4B97" w:rsidRPr="0010468F">
        <w:rPr>
          <w:rFonts w:cstheme="minorHAnsi"/>
          <w:sz w:val="24"/>
          <w:szCs w:val="24"/>
        </w:rPr>
        <w:fldChar w:fldCharType="end"/>
      </w:r>
      <w:r w:rsidR="002A4B97" w:rsidRPr="0010468F">
        <w:rPr>
          <w:rFonts w:cstheme="minorHAnsi"/>
          <w:sz w:val="24"/>
          <w:szCs w:val="24"/>
        </w:rPr>
        <w:t>,</w:t>
      </w:r>
      <w:r w:rsidR="00AB2363" w:rsidRPr="0010468F">
        <w:rPr>
          <w:rFonts w:cstheme="minorHAnsi"/>
          <w:sz w:val="24"/>
          <w:szCs w:val="24"/>
        </w:rPr>
        <w:t xml:space="preserve"> is known to have led to pleiotropic effects on multiple traits, such as </w:t>
      </w:r>
      <w:r w:rsidR="008E30E7" w:rsidRPr="0010468F">
        <w:rPr>
          <w:rFonts w:cstheme="minorHAnsi"/>
          <w:sz w:val="24"/>
          <w:szCs w:val="24"/>
        </w:rPr>
        <w:t xml:space="preserve">seed </w:t>
      </w:r>
      <w:r w:rsidR="00AB2363" w:rsidRPr="0010468F">
        <w:rPr>
          <w:rFonts w:cstheme="minorHAnsi"/>
          <w:sz w:val="24"/>
          <w:szCs w:val="24"/>
        </w:rPr>
        <w:t xml:space="preserve">yield, biomass, </w:t>
      </w:r>
      <w:r w:rsidR="008E30E7" w:rsidRPr="0010468F">
        <w:rPr>
          <w:rFonts w:cstheme="minorHAnsi"/>
          <w:sz w:val="24"/>
          <w:szCs w:val="24"/>
        </w:rPr>
        <w:t xml:space="preserve">lodging, </w:t>
      </w:r>
      <w:r w:rsidR="00AB2363" w:rsidRPr="0010468F">
        <w:rPr>
          <w:rFonts w:cstheme="minorHAnsi"/>
          <w:sz w:val="24"/>
          <w:szCs w:val="24"/>
        </w:rPr>
        <w:t>and plant height</w:t>
      </w:r>
      <w:r w:rsidR="00FA2ED1" w:rsidRPr="0010468F">
        <w:rPr>
          <w:rFonts w:cstheme="minorHAnsi"/>
          <w:sz w:val="24"/>
          <w:szCs w:val="24"/>
        </w:rPr>
        <w:t xml:space="preserve"> </w:t>
      </w:r>
      <w:r w:rsidR="00FA2ED1" w:rsidRPr="0010468F">
        <w:rPr>
          <w:rFonts w:cstheme="minorHAnsi"/>
          <w:sz w:val="24"/>
          <w:szCs w:val="24"/>
        </w:rPr>
        <w:fldChar w:fldCharType="begin"/>
      </w:r>
      <w:r w:rsidR="008A7F7B">
        <w:rPr>
          <w:rFonts w:cstheme="minorHAnsi"/>
          <w:sz w:val="24"/>
          <w:szCs w:val="24"/>
        </w:rPr>
        <w:instrText xml:space="preserve"> ADDIN EN.CITE &lt;EndNote&gt;&lt;Cite&gt;&lt;Author&gt;Soltani&lt;/Author&gt;&lt;Year&gt;2016&lt;/Year&gt;&lt;RecNum&gt;86&lt;/RecNum&gt;&lt;DisplayText&gt;(&lt;style face="smallcaps"&gt;Soltani&lt;/style&gt;&lt;style face="italic"&gt; et al.&lt;/style&gt; 2016)&lt;/DisplayText&gt;&lt;record&gt;&lt;rec-number&gt;86&lt;/rec-number&gt;&lt;foreign-keys&gt;&lt;key app="EN" db-id="zsx5ewatt59z0be9dwbppxxsd0pp9wttfxp9" timestamp="0"&gt;86&lt;/key&gt;&lt;/foreign-keys&gt;&lt;ref-type name="Journal Article"&gt;17&lt;/ref-type&gt;&lt;contributors&gt;&lt;authors&gt;&lt;author&gt;Soltani, Ali&lt;/author&gt;&lt;author&gt;Bello, Marco&lt;/author&gt;&lt;author&gt;Mndolwa, Eninka&lt;/author&gt;&lt;author&gt;Schroder, Stephan&lt;/author&gt;&lt;author&gt;Moghaddam, Samira Mafi&lt;/author&gt;&lt;author&gt;Osorno, Juan M.&lt;/author&gt;&lt;author&gt;Miklas, Phillip N.&lt;/author&gt;&lt;author&gt;McClean, Phillip E.&lt;/author&gt;&lt;/authors&gt;&lt;/contributors&gt;&lt;titles&gt;&lt;title&gt;Targeted Analysis of Dry Bean Growth Habit: Interrelationship among Architectural, Phenological, and Yield Components&lt;/title&gt;&lt;secondary-title&gt;Crop Science&lt;/secondary-title&gt;&lt;/titles&gt;&lt;pages&gt;3005&lt;/pages&gt;&lt;volume&gt;56&lt;/volume&gt;&lt;number&gt;6&lt;/number&gt;&lt;dates&gt;&lt;year&gt;2016&lt;/year&gt;&lt;/dates&gt;&lt;isbn&gt;0011-183X&lt;/isbn&gt;&lt;urls&gt;&lt;/urls&gt;&lt;electronic-resource-num&gt;10.2135/cropsci2016.02.0119&lt;/electronic-resource-num&gt;&lt;/record&gt;&lt;/Cite&gt;&lt;/EndNote&gt;</w:instrText>
      </w:r>
      <w:r w:rsidR="00FA2ED1" w:rsidRPr="0010468F">
        <w:rPr>
          <w:rFonts w:cstheme="minorHAnsi"/>
          <w:sz w:val="24"/>
          <w:szCs w:val="24"/>
        </w:rPr>
        <w:fldChar w:fldCharType="separate"/>
      </w:r>
      <w:r w:rsidR="00FA2ED1" w:rsidRPr="0010468F">
        <w:rPr>
          <w:rFonts w:cstheme="minorHAnsi"/>
          <w:noProof/>
          <w:sz w:val="24"/>
          <w:szCs w:val="24"/>
        </w:rPr>
        <w:t>(</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2016)</w:t>
      </w:r>
      <w:r w:rsidR="00FA2ED1" w:rsidRPr="0010468F">
        <w:rPr>
          <w:rFonts w:cstheme="minorHAnsi"/>
          <w:sz w:val="24"/>
          <w:szCs w:val="24"/>
        </w:rPr>
        <w:fldChar w:fldCharType="end"/>
      </w:r>
      <w:r w:rsidR="00AB2363" w:rsidRPr="0010468F">
        <w:rPr>
          <w:rFonts w:cstheme="minorHAnsi"/>
          <w:sz w:val="24"/>
          <w:szCs w:val="24"/>
        </w:rPr>
        <w:t xml:space="preserve">. </w:t>
      </w:r>
      <w:r w:rsidR="00486105" w:rsidRPr="0010468F">
        <w:rPr>
          <w:rFonts w:cstheme="minorHAnsi"/>
          <w:sz w:val="24"/>
          <w:szCs w:val="24"/>
        </w:rPr>
        <w:t>To study th</w:t>
      </w:r>
      <w:r w:rsidR="00975463" w:rsidRPr="0010468F">
        <w:rPr>
          <w:rFonts w:cstheme="minorHAnsi"/>
          <w:sz w:val="24"/>
          <w:szCs w:val="24"/>
        </w:rPr>
        <w:t xml:space="preserve">e </w:t>
      </w:r>
      <w:r w:rsidR="00901CA2" w:rsidRPr="0010468F">
        <w:rPr>
          <w:rFonts w:cstheme="minorHAnsi"/>
          <w:sz w:val="24"/>
          <w:szCs w:val="24"/>
        </w:rPr>
        <w:t xml:space="preserve">genetic </w:t>
      </w:r>
      <w:r w:rsidR="00975463" w:rsidRPr="0010468F">
        <w:rPr>
          <w:rFonts w:cstheme="minorHAnsi"/>
          <w:sz w:val="24"/>
          <w:szCs w:val="24"/>
        </w:rPr>
        <w:t>effects of this</w:t>
      </w:r>
      <w:r w:rsidR="00486105" w:rsidRPr="0010468F">
        <w:rPr>
          <w:rFonts w:cstheme="minorHAnsi"/>
          <w:sz w:val="24"/>
          <w:szCs w:val="24"/>
        </w:rPr>
        <w:t xml:space="preserve"> aspect of the CDBN selection framework, we </w:t>
      </w:r>
      <w:r w:rsidR="008E3343" w:rsidRPr="0010468F">
        <w:rPr>
          <w:rFonts w:cstheme="minorHAnsi"/>
          <w:sz w:val="24"/>
          <w:szCs w:val="24"/>
        </w:rPr>
        <w:t xml:space="preserve">used multivariate adaptive shrinkage (mash) to find genomic associations with significant effects on </w:t>
      </w:r>
      <w:r w:rsidR="003233B0" w:rsidRPr="0010468F">
        <w:rPr>
          <w:rFonts w:cstheme="minorHAnsi"/>
          <w:sz w:val="24"/>
          <w:szCs w:val="24"/>
        </w:rPr>
        <w:t xml:space="preserve">one or more CDBN phenotype </w:t>
      </w:r>
      <w:r w:rsidR="003233B0"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eXM+PGtleSBhcHA9IkVOIiBkYi1pZD0ienN4NWV3YXR0NTl6MGJlOWR3YnBweHhzZDBwcDl3dHRm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</w:fldData>
        </w:fldChar>
      </w:r>
      <w:r w:rsidR="008A7F7B">
        <w:rPr>
          <w:rFonts w:cstheme="minorHAnsi"/>
          <w:sz w:val="24"/>
          <w:szCs w:val="24"/>
        </w:rPr>
        <w:instrText xml:space="preserve"> ADDIN EN.CITE </w:instrText>
      </w:r>
      <w:r w:rsidR="008A7F7B">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eXM+PGtleSBhcHA9IkVOIiBkYi1pZD0ienN4NWV3YXR0NTl6MGJlOWR3YnBweHhzZDBwcDl3dHRm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</w:fldData>
        </w:fldChar>
      </w:r>
      <w:r w:rsidR="008A7F7B">
        <w:rPr>
          <w:rFonts w:cstheme="minorHAnsi"/>
          <w:sz w:val="24"/>
          <w:szCs w:val="24"/>
        </w:rPr>
        <w:instrText xml:space="preserve"> ADDIN EN.CITE.DATA </w:instrText>
      </w:r>
      <w:r w:rsidR="008A7F7B">
        <w:rPr>
          <w:rFonts w:cstheme="minorHAnsi"/>
          <w:sz w:val="24"/>
          <w:szCs w:val="24"/>
        </w:rPr>
      </w:r>
      <w:r w:rsidR="008A7F7B">
        <w:rPr>
          <w:rFonts w:cstheme="minorHAnsi"/>
          <w:sz w:val="24"/>
          <w:szCs w:val="24"/>
        </w:rPr>
        <w:fldChar w:fldCharType="end"/>
      </w:r>
      <w:r w:rsidR="003233B0" w:rsidRPr="0010468F">
        <w:rPr>
          <w:rFonts w:cstheme="minorHAnsi"/>
          <w:sz w:val="24"/>
          <w:szCs w:val="24"/>
        </w:rPr>
        <w:fldChar w:fldCharType="separate"/>
      </w:r>
      <w:r w:rsidR="003233B0" w:rsidRPr="0010468F">
        <w:rPr>
          <w:rFonts w:cstheme="minorHAnsi"/>
          <w:noProof/>
          <w:sz w:val="24"/>
          <w:szCs w:val="24"/>
        </w:rPr>
        <w:t>(</w:t>
      </w:r>
      <w:r w:rsidR="003233B0" w:rsidRPr="0010468F">
        <w:rPr>
          <w:rFonts w:cstheme="minorHAnsi"/>
          <w:smallCaps/>
          <w:noProof/>
          <w:sz w:val="24"/>
          <w:szCs w:val="24"/>
        </w:rPr>
        <w:t>Urbut</w:t>
      </w:r>
      <w:r w:rsidR="003233B0" w:rsidRPr="0010468F">
        <w:rPr>
          <w:rFonts w:cstheme="minorHAnsi"/>
          <w:i/>
          <w:noProof/>
          <w:sz w:val="24"/>
          <w:szCs w:val="24"/>
        </w:rPr>
        <w:t xml:space="preserve"> et al.</w:t>
      </w:r>
      <w:r w:rsidR="003233B0" w:rsidRPr="0010468F">
        <w:rPr>
          <w:rFonts w:cstheme="minorHAnsi"/>
          <w:noProof/>
          <w:sz w:val="24"/>
          <w:szCs w:val="24"/>
        </w:rPr>
        <w:t xml:space="preserve"> 2019)</w:t>
      </w:r>
      <w:r w:rsidR="003233B0" w:rsidRPr="0010468F">
        <w:rPr>
          <w:rFonts w:cstheme="minorHAnsi"/>
          <w:sz w:val="24"/>
          <w:szCs w:val="24"/>
        </w:rPr>
        <w:fldChar w:fldCharType="end"/>
      </w:r>
      <w:r w:rsidR="003233B0" w:rsidRPr="0010468F">
        <w:rPr>
          <w:rFonts w:cstheme="minorHAnsi"/>
          <w:sz w:val="24"/>
          <w:szCs w:val="24"/>
        </w:rPr>
        <w:t xml:space="preserve">. </w:t>
      </w:r>
      <w:r w:rsidR="00526C50" w:rsidRPr="0010468F">
        <w:rPr>
          <w:rFonts w:cstheme="minorHAnsi"/>
          <w:sz w:val="24"/>
          <w:szCs w:val="24"/>
        </w:rPr>
        <w:t>M</w:t>
      </w:r>
      <w:r w:rsidR="003233B0" w:rsidRPr="0010468F">
        <w:rPr>
          <w:rFonts w:cstheme="minorHAnsi"/>
          <w:sz w:val="24"/>
          <w:szCs w:val="24"/>
        </w:rPr>
        <w:t xml:space="preserve">ash is a flexible, data-driven method that shares information on patterns of effect size and sign in any dataset where effects can be estimated on a condition-by-condition basis for many conditions (here, phenotypes) across many units (here, SNPs). It first learns patterns of covariance between SNPs and phenotypes from SNPs without strong effects, then combines these data-driven covariances with the original condition-by-condition results to produce improved effect estimates. In this way, mash shares information between conditions to increase the power to detect shared patterns of effects. </w:t>
      </w:r>
      <w:r w:rsidR="00134C19" w:rsidRPr="0010468F">
        <w:rPr>
          <w:rFonts w:cstheme="minorHAnsi"/>
          <w:sz w:val="24"/>
          <w:szCs w:val="24"/>
        </w:rPr>
        <w:t>Mash</w:t>
      </w:r>
      <w:r w:rsidR="0021115D" w:rsidRPr="0010468F">
        <w:rPr>
          <w:rFonts w:cstheme="minorHAnsi"/>
          <w:sz w:val="24"/>
          <w:szCs w:val="24"/>
        </w:rPr>
        <w:t xml:space="preserve"> </w:t>
      </w:r>
      <w:r w:rsidR="008E3343" w:rsidRPr="0010468F">
        <w:rPr>
          <w:rFonts w:cstheme="minorHAnsi"/>
          <w:sz w:val="24"/>
          <w:szCs w:val="24"/>
        </w:rPr>
        <w:t xml:space="preserve">was originally used for analyses of human biomedical data </w:t>
      </w:r>
      <w:r w:rsidR="009E1F65"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eXM+PGtleSBhcHA9IkVOIiBkYi1pZD0ienN4NWV3YXR0NTl6MGJlOWR3YnBweHhzZDBwcDl3dHRm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</w:fldData>
        </w:fldChar>
      </w:r>
      <w:r w:rsidR="008A7F7B">
        <w:rPr>
          <w:rFonts w:cstheme="minorHAnsi"/>
          <w:sz w:val="24"/>
          <w:szCs w:val="24"/>
        </w:rPr>
        <w:instrText xml:space="preserve"> ADDIN EN.CITE </w:instrText>
      </w:r>
      <w:r w:rsidR="008A7F7B">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eXM+PGtleSBhcHA9IkVOIiBkYi1pZD0ienN4NWV3YXR0NTl6MGJlOWR3YnBweHhzZDBwcDl3dHRm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</w:fldData>
        </w:fldChar>
      </w:r>
      <w:r w:rsidR="008A7F7B">
        <w:rPr>
          <w:rFonts w:cstheme="minorHAnsi"/>
          <w:sz w:val="24"/>
          <w:szCs w:val="24"/>
        </w:rPr>
        <w:instrText xml:space="preserve"> ADDIN EN.CITE.DATA </w:instrText>
      </w:r>
      <w:r w:rsidR="008A7F7B">
        <w:rPr>
          <w:rFonts w:cstheme="minorHAnsi"/>
          <w:sz w:val="24"/>
          <w:szCs w:val="24"/>
        </w:rPr>
      </w:r>
      <w:r w:rsidR="008A7F7B">
        <w:rPr>
          <w:rFonts w:cstheme="minorHAnsi"/>
          <w:sz w:val="24"/>
          <w:szCs w:val="24"/>
        </w:rPr>
        <w:fldChar w:fldCharType="end"/>
      </w:r>
      <w:r w:rsidR="009E1F65" w:rsidRPr="0010468F">
        <w:rPr>
          <w:rFonts w:cstheme="minorHAnsi"/>
          <w:sz w:val="24"/>
          <w:szCs w:val="24"/>
        </w:rPr>
        <w:fldChar w:fldCharType="separate"/>
      </w:r>
      <w:r w:rsidR="009E1F65" w:rsidRPr="0010468F">
        <w:rPr>
          <w:rFonts w:cstheme="minorHAnsi"/>
          <w:noProof/>
          <w:sz w:val="24"/>
          <w:szCs w:val="24"/>
        </w:rPr>
        <w:t>(</w:t>
      </w:r>
      <w:r w:rsidR="009E1F65" w:rsidRPr="0010468F">
        <w:rPr>
          <w:rFonts w:cstheme="minorHAnsi"/>
          <w:smallCaps/>
          <w:noProof/>
          <w:sz w:val="24"/>
          <w:szCs w:val="24"/>
        </w:rPr>
        <w:t>Urbut</w:t>
      </w:r>
      <w:r w:rsidR="009E1F65" w:rsidRPr="0010468F">
        <w:rPr>
          <w:rFonts w:cstheme="minorHAnsi"/>
          <w:i/>
          <w:noProof/>
          <w:sz w:val="24"/>
          <w:szCs w:val="24"/>
        </w:rPr>
        <w:t xml:space="preserve"> et al.</w:t>
      </w:r>
      <w:r w:rsidR="009E1F65" w:rsidRPr="0010468F">
        <w:rPr>
          <w:rFonts w:cstheme="minorHAnsi"/>
          <w:noProof/>
          <w:sz w:val="24"/>
          <w:szCs w:val="24"/>
        </w:rPr>
        <w:t xml:space="preserve"> 2019)</w:t>
      </w:r>
      <w:r w:rsidR="009E1F65" w:rsidRPr="0010468F">
        <w:rPr>
          <w:rFonts w:cstheme="minorHAnsi"/>
          <w:sz w:val="24"/>
          <w:szCs w:val="24"/>
        </w:rPr>
        <w:fldChar w:fldCharType="end"/>
      </w:r>
      <w:r w:rsidR="009E1F65" w:rsidRPr="0010468F">
        <w:rPr>
          <w:rFonts w:cstheme="minorHAnsi"/>
          <w:sz w:val="24"/>
          <w:szCs w:val="24"/>
        </w:rPr>
        <w:t xml:space="preserve"> </w:t>
      </w:r>
      <w:r w:rsidR="008E3343" w:rsidRPr="0010468F">
        <w:rPr>
          <w:rFonts w:cstheme="minorHAnsi"/>
          <w:sz w:val="24"/>
          <w:szCs w:val="24"/>
        </w:rPr>
        <w:t xml:space="preserve">and has yet to be used in an agricultural setting. </w:t>
      </w:r>
      <w:r w:rsidR="00134C19" w:rsidRPr="0010468F">
        <w:rPr>
          <w:rFonts w:cstheme="minorHAnsi"/>
          <w:sz w:val="24"/>
          <w:szCs w:val="24"/>
        </w:rPr>
        <w:t xml:space="preserve">This analysis method </w:t>
      </w:r>
      <w:r w:rsidR="00901CA2" w:rsidRPr="0010468F">
        <w:rPr>
          <w:rFonts w:cstheme="minorHAnsi"/>
          <w:sz w:val="24"/>
          <w:szCs w:val="24"/>
        </w:rPr>
        <w:t>could be used with the rich phenotypic resources of crop</w:t>
      </w:r>
      <w:r w:rsidR="008E3343" w:rsidRPr="0010468F">
        <w:rPr>
          <w:rFonts w:cstheme="minorHAnsi"/>
          <w:sz w:val="24"/>
          <w:szCs w:val="24"/>
        </w:rPr>
        <w:t xml:space="preserve"> METs to understand genetic effects across multiple phenotypes</w:t>
      </w:r>
      <w:r w:rsidR="00901CA2" w:rsidRPr="0010468F">
        <w:rPr>
          <w:rFonts w:cstheme="minorHAnsi"/>
          <w:sz w:val="24"/>
          <w:szCs w:val="24"/>
        </w:rPr>
        <w:t xml:space="preserve"> or across</w:t>
      </w:r>
      <w:r w:rsidR="008E3343" w:rsidRPr="0010468F">
        <w:rPr>
          <w:rFonts w:cstheme="minorHAnsi"/>
          <w:sz w:val="24"/>
          <w:szCs w:val="24"/>
        </w:rPr>
        <w:t xml:space="preserve"> multiple locations and years. </w:t>
      </w:r>
    </w:p>
    <w:p w14:paraId="57846FF5" w14:textId="2E1A2787" w:rsidR="00F225CA" w:rsidRPr="0010468F" w:rsidRDefault="00D00EFA" w:rsidP="0010468F">
      <w:pPr>
        <w:spacing w:line="480" w:lineRule="auto"/>
        <w:ind w:firstLine="720"/>
        <w:rPr>
          <w:rFonts w:cstheme="minorHAnsi"/>
          <w:sz w:val="24"/>
          <w:szCs w:val="24"/>
        </w:rPr>
      </w:pPr>
      <w:r w:rsidRPr="0010468F">
        <w:rPr>
          <w:rFonts w:cstheme="minorHAnsi"/>
          <w:sz w:val="24"/>
          <w:szCs w:val="24"/>
        </w:rPr>
        <w:lastRenderedPageBreak/>
        <w:t>Here, w</w:t>
      </w:r>
      <w:r w:rsidR="00E1614D" w:rsidRPr="0010468F">
        <w:rPr>
          <w:rFonts w:cstheme="minorHAnsi"/>
          <w:sz w:val="24"/>
          <w:szCs w:val="24"/>
        </w:rPr>
        <w:t xml:space="preserve">e </w:t>
      </w:r>
      <w:r w:rsidR="0021115D" w:rsidRPr="0010468F">
        <w:rPr>
          <w:rFonts w:cstheme="minorHAnsi"/>
          <w:sz w:val="24"/>
          <w:szCs w:val="24"/>
        </w:rPr>
        <w:t>demonstrate that</w:t>
      </w:r>
      <w:r w:rsidR="00896745" w:rsidRPr="0010468F">
        <w:rPr>
          <w:rFonts w:cstheme="minorHAnsi"/>
          <w:sz w:val="24"/>
          <w:szCs w:val="24"/>
        </w:rPr>
        <w:t xml:space="preserve"> </w:t>
      </w:r>
      <w:r w:rsidR="00134C19" w:rsidRPr="0010468F">
        <w:rPr>
          <w:rFonts w:cstheme="minorHAnsi"/>
          <w:sz w:val="24"/>
          <w:szCs w:val="24"/>
        </w:rPr>
        <w:t>the CDBN MET dataset</w:t>
      </w:r>
      <w:r w:rsidR="00896745" w:rsidRPr="0010468F">
        <w:rPr>
          <w:rFonts w:cstheme="minorHAnsi"/>
          <w:sz w:val="24"/>
          <w:szCs w:val="24"/>
        </w:rPr>
        <w:t xml:space="preserve"> can be used to make genetic discoveries, despite the sparse nature of the data</w:t>
      </w:r>
      <w:r w:rsidR="00525D48" w:rsidRPr="0010468F">
        <w:rPr>
          <w:rFonts w:cstheme="minorHAnsi"/>
          <w:sz w:val="24"/>
          <w:szCs w:val="24"/>
        </w:rPr>
        <w:t>,</w:t>
      </w:r>
      <w:r w:rsidR="0021115D" w:rsidRPr="0010468F">
        <w:rPr>
          <w:rFonts w:cstheme="minorHAnsi"/>
          <w:sz w:val="24"/>
          <w:szCs w:val="24"/>
        </w:rPr>
        <w:t xml:space="preserve"> by using</w:t>
      </w:r>
      <w:r w:rsidR="00E1614D" w:rsidRPr="0010468F">
        <w:rPr>
          <w:rFonts w:cstheme="minorHAnsi"/>
          <w:sz w:val="24"/>
          <w:szCs w:val="24"/>
        </w:rPr>
        <w:t xml:space="preserve"> BLUPs for entries phenotyped in the CDBN</w:t>
      </w:r>
      <w:r w:rsidR="00EC3A1D" w:rsidRPr="0010468F">
        <w:rPr>
          <w:rFonts w:cstheme="minorHAnsi"/>
          <w:sz w:val="24"/>
          <w:szCs w:val="24"/>
        </w:rPr>
        <w:t xml:space="preserve">. We </w:t>
      </w:r>
      <w:r w:rsidR="00181CE7" w:rsidRPr="0010468F">
        <w:rPr>
          <w:rFonts w:cstheme="minorHAnsi"/>
          <w:sz w:val="24"/>
          <w:szCs w:val="24"/>
        </w:rPr>
        <w:t>explore whether</w:t>
      </w:r>
      <w:r w:rsidR="00600AEA" w:rsidRPr="0010468F">
        <w:rPr>
          <w:rFonts w:cstheme="minorHAnsi"/>
          <w:sz w:val="24"/>
          <w:szCs w:val="24"/>
        </w:rPr>
        <w:t xml:space="preserve"> this approach </w:t>
      </w:r>
      <w:r w:rsidR="007C0792" w:rsidRPr="0010468F">
        <w:rPr>
          <w:rFonts w:cstheme="minorHAnsi"/>
          <w:sz w:val="24"/>
          <w:szCs w:val="24"/>
        </w:rPr>
        <w:t xml:space="preserve">can </w:t>
      </w:r>
      <w:r w:rsidR="005B6FC1" w:rsidRPr="0010468F">
        <w:rPr>
          <w:rFonts w:cstheme="minorHAnsi"/>
          <w:sz w:val="24"/>
          <w:szCs w:val="24"/>
        </w:rPr>
        <w:t xml:space="preserve">find genomic regions significantly associated with phenotypic variation, and compare associations found </w:t>
      </w:r>
      <w:r w:rsidR="00181CE7" w:rsidRPr="0010468F">
        <w:rPr>
          <w:rFonts w:cstheme="minorHAnsi"/>
          <w:sz w:val="24"/>
          <w:szCs w:val="24"/>
        </w:rPr>
        <w:t>with</w:t>
      </w:r>
      <w:r w:rsidR="005B6FC1" w:rsidRPr="0010468F">
        <w:rPr>
          <w:rFonts w:cstheme="minorHAnsi"/>
          <w:sz w:val="24"/>
          <w:szCs w:val="24"/>
        </w:rPr>
        <w:t xml:space="preserve"> this approach </w:t>
      </w:r>
      <w:r w:rsidR="00EC3A1D" w:rsidRPr="0010468F">
        <w:rPr>
          <w:rFonts w:cstheme="minorHAnsi"/>
          <w:sz w:val="24"/>
          <w:szCs w:val="24"/>
        </w:rPr>
        <w:t>to published GWAS results</w:t>
      </w:r>
      <w:r w:rsidR="00625A24" w:rsidRPr="0010468F">
        <w:rPr>
          <w:rFonts w:cstheme="minorHAnsi"/>
          <w:sz w:val="24"/>
          <w:szCs w:val="24"/>
        </w:rPr>
        <w:t xml:space="preserve"> obtained from </w:t>
      </w:r>
      <w:r w:rsidR="00590C0F" w:rsidRPr="0010468F">
        <w:rPr>
          <w:rFonts w:cstheme="minorHAnsi"/>
          <w:sz w:val="24"/>
          <w:szCs w:val="24"/>
        </w:rPr>
        <w:t xml:space="preserve">more </w:t>
      </w:r>
      <w:r w:rsidR="00625A24" w:rsidRPr="0010468F">
        <w:rPr>
          <w:rFonts w:cstheme="minorHAnsi"/>
          <w:sz w:val="24"/>
          <w:szCs w:val="24"/>
        </w:rPr>
        <w:t>balanced trials</w:t>
      </w:r>
      <w:r w:rsidR="00EC3A1D" w:rsidRPr="0010468F">
        <w:rPr>
          <w:rFonts w:cstheme="minorHAnsi"/>
          <w:sz w:val="24"/>
          <w:szCs w:val="24"/>
        </w:rPr>
        <w:t xml:space="preserve">. </w:t>
      </w:r>
      <w:r w:rsidR="00485779" w:rsidRPr="0010468F">
        <w:rPr>
          <w:rFonts w:cstheme="minorHAnsi"/>
          <w:sz w:val="24"/>
          <w:szCs w:val="24"/>
        </w:rPr>
        <w:t xml:space="preserve">We also </w:t>
      </w:r>
      <w:r w:rsidR="00ED4859" w:rsidRPr="0010468F">
        <w:rPr>
          <w:rFonts w:cstheme="minorHAnsi"/>
          <w:sz w:val="24"/>
          <w:szCs w:val="24"/>
        </w:rPr>
        <w:t xml:space="preserve">explore </w:t>
      </w:r>
      <w:r w:rsidR="00DF08A5" w:rsidRPr="0010468F">
        <w:rPr>
          <w:rFonts w:cstheme="minorHAnsi"/>
          <w:sz w:val="24"/>
          <w:szCs w:val="24"/>
        </w:rPr>
        <w:t xml:space="preserve">patterns of genomic </w:t>
      </w:r>
      <w:r w:rsidR="00ED4859" w:rsidRPr="0010468F">
        <w:rPr>
          <w:rFonts w:cstheme="minorHAnsi"/>
          <w:sz w:val="24"/>
          <w:szCs w:val="24"/>
        </w:rPr>
        <w:t xml:space="preserve">associations </w:t>
      </w:r>
      <w:r w:rsidR="00F12BD9" w:rsidRPr="0010468F">
        <w:rPr>
          <w:rFonts w:cstheme="minorHAnsi"/>
          <w:sz w:val="24"/>
          <w:szCs w:val="24"/>
        </w:rPr>
        <w:t>with</w:t>
      </w:r>
      <w:r w:rsidR="001269E1" w:rsidRPr="0010468F">
        <w:rPr>
          <w:rFonts w:cstheme="minorHAnsi"/>
          <w:sz w:val="24"/>
          <w:szCs w:val="24"/>
        </w:rPr>
        <w:t xml:space="preserve"> significant</w:t>
      </w:r>
      <w:r w:rsidR="00ED4859" w:rsidRPr="0010468F">
        <w:rPr>
          <w:rFonts w:cstheme="minorHAnsi"/>
          <w:sz w:val="24"/>
          <w:szCs w:val="24"/>
        </w:rPr>
        <w:t xml:space="preserve"> </w:t>
      </w:r>
      <w:r w:rsidR="002E1D38" w:rsidRPr="0010468F">
        <w:rPr>
          <w:rFonts w:cstheme="minorHAnsi"/>
          <w:sz w:val="24"/>
          <w:szCs w:val="24"/>
        </w:rPr>
        <w:t xml:space="preserve">effects on more than one CDBN phenotype </w:t>
      </w:r>
      <w:r w:rsidR="001B5F7D" w:rsidRPr="0010468F">
        <w:rPr>
          <w:rFonts w:cstheme="minorHAnsi"/>
          <w:sz w:val="24"/>
          <w:szCs w:val="24"/>
        </w:rPr>
        <w:t xml:space="preserve">using </w:t>
      </w:r>
      <w:r w:rsidR="00901CA2" w:rsidRPr="0010468F">
        <w:rPr>
          <w:rFonts w:cstheme="minorHAnsi"/>
          <w:sz w:val="24"/>
          <w:szCs w:val="24"/>
        </w:rPr>
        <w:t>mash</w:t>
      </w:r>
      <w:r w:rsidR="001269E1" w:rsidRPr="0010468F">
        <w:rPr>
          <w:rFonts w:cstheme="minorHAnsi"/>
          <w:sz w:val="24"/>
          <w:szCs w:val="24"/>
        </w:rPr>
        <w:t xml:space="preserve">. </w:t>
      </w:r>
      <w:r w:rsidR="00EC3A1D" w:rsidRPr="0010468F">
        <w:rPr>
          <w:rFonts w:cstheme="minorHAnsi"/>
          <w:sz w:val="24"/>
          <w:szCs w:val="24"/>
        </w:rPr>
        <w:t xml:space="preserve">Our results demonstrate the value of </w:t>
      </w:r>
      <w:r w:rsidR="0092594E" w:rsidRPr="0010468F">
        <w:rPr>
          <w:rFonts w:cstheme="minorHAnsi"/>
          <w:sz w:val="24"/>
          <w:szCs w:val="24"/>
        </w:rPr>
        <w:t>adding a genetic component to datasets</w:t>
      </w:r>
      <w:r w:rsidR="00EC3A1D" w:rsidRPr="0010468F">
        <w:rPr>
          <w:rFonts w:cstheme="minorHAnsi"/>
          <w:sz w:val="24"/>
          <w:szCs w:val="24"/>
        </w:rPr>
        <w:t xml:space="preserve"> such as the </w:t>
      </w:r>
      <w:r w:rsidR="00DF08A5" w:rsidRPr="0010468F">
        <w:rPr>
          <w:rFonts w:cstheme="minorHAnsi"/>
          <w:sz w:val="24"/>
          <w:szCs w:val="24"/>
        </w:rPr>
        <w:t>CDBN and</w:t>
      </w:r>
      <w:r w:rsidR="00EC3A1D" w:rsidRPr="0010468F">
        <w:rPr>
          <w:rFonts w:cstheme="minorHAnsi"/>
          <w:sz w:val="24"/>
          <w:szCs w:val="24"/>
        </w:rPr>
        <w:t xml:space="preserve"> provide a starting point for future work that explores the genetics of phenotypes evaluated in METs.</w:t>
      </w:r>
    </w:p>
    <w:p w14:paraId="4B2EC6E7" w14:textId="77777777" w:rsidR="00106E2D" w:rsidRPr="0010468F" w:rsidRDefault="00106E2D" w:rsidP="0010468F">
      <w:pPr>
        <w:spacing w:line="480" w:lineRule="auto"/>
        <w:rPr>
          <w:rFonts w:cstheme="minorHAnsi"/>
          <w:i/>
          <w:sz w:val="24"/>
          <w:szCs w:val="24"/>
        </w:rPr>
      </w:pPr>
      <w:r w:rsidRPr="0010468F">
        <w:rPr>
          <w:rFonts w:cstheme="minorHAnsi"/>
          <w:b/>
          <w:sz w:val="24"/>
          <w:szCs w:val="24"/>
        </w:rPr>
        <w:t>Materials and Methods</w:t>
      </w:r>
    </w:p>
    <w:p w14:paraId="5C917018" w14:textId="01BDE95E" w:rsidR="00106E2D" w:rsidRPr="0010468F" w:rsidRDefault="00B23B23" w:rsidP="0010468F">
      <w:pPr>
        <w:spacing w:line="480" w:lineRule="auto"/>
        <w:rPr>
          <w:rFonts w:cstheme="minorHAnsi"/>
          <w:b/>
          <w:i/>
          <w:sz w:val="24"/>
          <w:szCs w:val="24"/>
        </w:rPr>
      </w:pPr>
      <w:r w:rsidRPr="0010468F">
        <w:rPr>
          <w:rFonts w:cstheme="minorHAnsi"/>
          <w:b/>
          <w:i/>
          <w:sz w:val="24"/>
          <w:szCs w:val="24"/>
        </w:rPr>
        <w:t>B</w:t>
      </w:r>
      <w:r w:rsidR="00907FAC" w:rsidRPr="0010468F">
        <w:rPr>
          <w:rFonts w:cstheme="minorHAnsi"/>
          <w:b/>
          <w:i/>
          <w:sz w:val="24"/>
          <w:szCs w:val="24"/>
        </w:rPr>
        <w:t xml:space="preserve">ackground </w:t>
      </w:r>
      <w:r w:rsidRPr="0010468F">
        <w:rPr>
          <w:rFonts w:cstheme="minorHAnsi"/>
          <w:b/>
          <w:i/>
          <w:sz w:val="24"/>
          <w:szCs w:val="24"/>
        </w:rPr>
        <w:t xml:space="preserve">principles: </w:t>
      </w:r>
      <w:r w:rsidR="00D11983" w:rsidRPr="0010468F">
        <w:rPr>
          <w:rFonts w:cstheme="minorHAnsi"/>
          <w:b/>
          <w:i/>
          <w:sz w:val="24"/>
          <w:szCs w:val="24"/>
        </w:rPr>
        <w:t>processing</w:t>
      </w:r>
      <w:r w:rsidR="00907FAC" w:rsidRPr="0010468F">
        <w:rPr>
          <w:rFonts w:cstheme="minorHAnsi"/>
          <w:b/>
          <w:i/>
          <w:sz w:val="24"/>
          <w:szCs w:val="24"/>
        </w:rPr>
        <w:t>,</w:t>
      </w:r>
      <w:r w:rsidR="00D11983" w:rsidRPr="0010468F">
        <w:rPr>
          <w:rFonts w:cstheme="minorHAnsi"/>
          <w:b/>
          <w:i/>
          <w:sz w:val="24"/>
          <w:szCs w:val="24"/>
        </w:rPr>
        <w:t xml:space="preserve"> </w:t>
      </w:r>
      <w:r w:rsidR="00106E2D" w:rsidRPr="0010468F">
        <w:rPr>
          <w:rFonts w:cstheme="minorHAnsi"/>
          <w:b/>
          <w:i/>
          <w:sz w:val="24"/>
          <w:szCs w:val="24"/>
        </w:rPr>
        <w:t xml:space="preserve">digitization </w:t>
      </w:r>
      <w:r w:rsidR="00907FAC" w:rsidRPr="0010468F">
        <w:rPr>
          <w:rFonts w:cstheme="minorHAnsi"/>
          <w:b/>
          <w:i/>
          <w:sz w:val="24"/>
          <w:szCs w:val="24"/>
        </w:rPr>
        <w:t xml:space="preserve">and </w:t>
      </w:r>
      <w:r w:rsidR="002B7E70" w:rsidRPr="0010468F">
        <w:rPr>
          <w:rFonts w:cstheme="minorHAnsi"/>
          <w:b/>
          <w:i/>
          <w:sz w:val="24"/>
          <w:szCs w:val="24"/>
        </w:rPr>
        <w:t xml:space="preserve">genetic analysis </w:t>
      </w:r>
      <w:r w:rsidRPr="0010468F">
        <w:rPr>
          <w:rFonts w:cstheme="minorHAnsi"/>
          <w:b/>
          <w:i/>
          <w:sz w:val="24"/>
          <w:szCs w:val="24"/>
        </w:rPr>
        <w:t>of phenotypic data</w:t>
      </w:r>
    </w:p>
    <w:p w14:paraId="5286434D" w14:textId="4F9C9B72" w:rsidR="00106E2D" w:rsidRPr="0010468F" w:rsidRDefault="00106E2D" w:rsidP="0010468F">
      <w:pPr>
        <w:spacing w:line="480" w:lineRule="auto"/>
        <w:ind w:firstLine="720"/>
        <w:rPr>
          <w:rFonts w:cstheme="minorHAnsi"/>
          <w:sz w:val="24"/>
          <w:szCs w:val="24"/>
        </w:rPr>
      </w:pPr>
      <w:r w:rsidRPr="0010468F">
        <w:rPr>
          <w:rFonts w:cstheme="minorHAnsi"/>
          <w:sz w:val="24"/>
          <w:szCs w:val="24"/>
        </w:rPr>
        <w:t xml:space="preserve">MET datasets represent substantial phenotypic resources </w:t>
      </w:r>
      <w:r w:rsidR="00625A24" w:rsidRPr="0010468F">
        <w:rPr>
          <w:rFonts w:cstheme="minorHAnsi"/>
          <w:sz w:val="24"/>
          <w:szCs w:val="24"/>
        </w:rPr>
        <w:t>that can</w:t>
      </w:r>
      <w:r w:rsidRPr="0010468F">
        <w:rPr>
          <w:rFonts w:cstheme="minorHAnsi"/>
          <w:sz w:val="24"/>
          <w:szCs w:val="24"/>
        </w:rPr>
        <w:t xml:space="preserve"> aid in the genetic study of important agronomic phenotypes. </w:t>
      </w:r>
      <w:r w:rsidR="000D19BF" w:rsidRPr="0010468F">
        <w:rPr>
          <w:rFonts w:cstheme="minorHAnsi"/>
          <w:sz w:val="24"/>
          <w:szCs w:val="24"/>
        </w:rPr>
        <w:t>Several</w:t>
      </w:r>
      <w:r w:rsidRPr="0010468F">
        <w:rPr>
          <w:rFonts w:cstheme="minorHAnsi"/>
          <w:sz w:val="24"/>
          <w:szCs w:val="24"/>
        </w:rPr>
        <w:t xml:space="preserve"> important steps in preparing the CDBN data for analysis f</w:t>
      </w:r>
      <w:r w:rsidR="00672060" w:rsidRPr="0010468F">
        <w:rPr>
          <w:rFonts w:cstheme="minorHAnsi"/>
          <w:sz w:val="24"/>
          <w:szCs w:val="24"/>
        </w:rPr>
        <w:t>a</w:t>
      </w:r>
      <w:r w:rsidRPr="0010468F">
        <w:rPr>
          <w:rFonts w:cstheme="minorHAnsi"/>
          <w:sz w:val="24"/>
          <w:szCs w:val="24"/>
        </w:rPr>
        <w:t>ll under the remit of data science</w:t>
      </w:r>
      <w:r w:rsidR="00525D48" w:rsidRPr="0010468F">
        <w:rPr>
          <w:rFonts w:cstheme="minorHAnsi"/>
          <w:sz w:val="24"/>
          <w:szCs w:val="24"/>
        </w:rPr>
        <w:t>, and</w:t>
      </w:r>
      <w:r w:rsidR="00666803" w:rsidRPr="0010468F">
        <w:rPr>
          <w:rFonts w:cstheme="minorHAnsi"/>
          <w:sz w:val="24"/>
          <w:szCs w:val="24"/>
        </w:rPr>
        <w:t xml:space="preserve"> </w:t>
      </w:r>
      <w:r w:rsidRPr="0010468F">
        <w:rPr>
          <w:rFonts w:cstheme="minorHAnsi"/>
          <w:sz w:val="24"/>
          <w:szCs w:val="24"/>
        </w:rPr>
        <w:t>specifically involve</w:t>
      </w:r>
      <w:r w:rsidR="00525D48" w:rsidRPr="0010468F">
        <w:rPr>
          <w:rFonts w:cstheme="minorHAnsi"/>
          <w:sz w:val="24"/>
          <w:szCs w:val="24"/>
        </w:rPr>
        <w:t xml:space="preserve"> the</w:t>
      </w:r>
      <w:r w:rsidRPr="0010468F">
        <w:rPr>
          <w:rFonts w:cstheme="minorHAnsi"/>
          <w:sz w:val="24"/>
          <w:szCs w:val="24"/>
        </w:rPr>
        <w:t xml:space="preserve"> data processing </w:t>
      </w:r>
      <w:r w:rsidR="000D19BF" w:rsidRPr="0010468F">
        <w:rPr>
          <w:rFonts w:cstheme="minorHAnsi"/>
          <w:sz w:val="24"/>
          <w:szCs w:val="24"/>
        </w:rPr>
        <w:t xml:space="preserve">steps outlined </w:t>
      </w:r>
      <w:r w:rsidR="001737EB" w:rsidRPr="0010468F">
        <w:rPr>
          <w:rFonts w:cstheme="minorHAnsi"/>
          <w:sz w:val="24"/>
          <w:szCs w:val="24"/>
        </w:rPr>
        <w:t>here</w:t>
      </w:r>
      <w:r w:rsidRPr="0010468F">
        <w:rPr>
          <w:rFonts w:cstheme="minorHAnsi"/>
          <w:sz w:val="24"/>
          <w:szCs w:val="24"/>
        </w:rPr>
        <w:t xml:space="preserve">. </w:t>
      </w:r>
      <w:r w:rsidR="00F12BD9" w:rsidRPr="0010468F">
        <w:rPr>
          <w:rFonts w:cstheme="minorHAnsi"/>
          <w:sz w:val="24"/>
          <w:szCs w:val="24"/>
        </w:rPr>
        <w:t xml:space="preserve">First, </w:t>
      </w:r>
      <w:r w:rsidR="00846620" w:rsidRPr="0010468F">
        <w:rPr>
          <w:rFonts w:cstheme="minorHAnsi"/>
          <w:sz w:val="24"/>
          <w:szCs w:val="24"/>
        </w:rPr>
        <w:t>when available only from printed reports</w:t>
      </w:r>
      <w:r w:rsidR="00F12BD9" w:rsidRPr="0010468F">
        <w:rPr>
          <w:rFonts w:cstheme="minorHAnsi"/>
          <w:sz w:val="24"/>
          <w:szCs w:val="24"/>
        </w:rPr>
        <w:t>, t</w:t>
      </w:r>
      <w:r w:rsidRPr="0010468F">
        <w:rPr>
          <w:rFonts w:cstheme="minorHAnsi"/>
          <w:sz w:val="24"/>
          <w:szCs w:val="24"/>
        </w:rPr>
        <w:t xml:space="preserve">he data was rendered machine-readable. </w:t>
      </w:r>
      <w:r w:rsidR="000D19BF" w:rsidRPr="0010468F">
        <w:rPr>
          <w:rFonts w:cstheme="minorHAnsi"/>
          <w:sz w:val="24"/>
          <w:szCs w:val="24"/>
        </w:rPr>
        <w:t>P</w:t>
      </w:r>
      <w:r w:rsidRPr="0010468F">
        <w:rPr>
          <w:rFonts w:cstheme="minorHAnsi"/>
          <w:sz w:val="24"/>
          <w:szCs w:val="24"/>
        </w:rPr>
        <w:t xml:space="preserve">rocessing </w:t>
      </w:r>
      <w:r w:rsidR="000D19BF" w:rsidRPr="0010468F">
        <w:rPr>
          <w:rFonts w:cstheme="minorHAnsi"/>
          <w:sz w:val="24"/>
          <w:szCs w:val="24"/>
        </w:rPr>
        <w:t xml:space="preserve">of the digitized data </w:t>
      </w:r>
      <w:r w:rsidR="00F12BD9" w:rsidRPr="0010468F">
        <w:rPr>
          <w:rFonts w:cstheme="minorHAnsi"/>
          <w:sz w:val="24"/>
          <w:szCs w:val="24"/>
        </w:rPr>
        <w:t xml:space="preserve">next </w:t>
      </w:r>
      <w:r w:rsidRPr="0010468F">
        <w:rPr>
          <w:rFonts w:cstheme="minorHAnsi"/>
          <w:sz w:val="24"/>
          <w:szCs w:val="24"/>
        </w:rPr>
        <w:t xml:space="preserve">involved cleaning the data to remove inconsistencies and spurious data, then filtering to </w:t>
      </w:r>
      <w:r w:rsidR="00CF0616" w:rsidRPr="0010468F">
        <w:rPr>
          <w:rFonts w:cstheme="minorHAnsi"/>
          <w:sz w:val="24"/>
          <w:szCs w:val="24"/>
        </w:rPr>
        <w:t xml:space="preserve">retain only </w:t>
      </w:r>
      <w:r w:rsidRPr="0010468F">
        <w:rPr>
          <w:rFonts w:cstheme="minorHAnsi"/>
          <w:sz w:val="24"/>
          <w:szCs w:val="24"/>
        </w:rPr>
        <w:t xml:space="preserve">the relevant data. The data was stored in a consistent form where the semantics of the dataset matched the way it was stored. </w:t>
      </w:r>
      <w:r w:rsidR="000D19BF" w:rsidRPr="0010468F">
        <w:rPr>
          <w:rFonts w:cstheme="minorHAnsi"/>
          <w:sz w:val="24"/>
          <w:szCs w:val="24"/>
        </w:rPr>
        <w:t>Then</w:t>
      </w:r>
      <w:r w:rsidRPr="0010468F">
        <w:rPr>
          <w:rFonts w:cstheme="minorHAnsi"/>
          <w:sz w:val="24"/>
          <w:szCs w:val="24"/>
        </w:rPr>
        <w:t xml:space="preserve">, </w:t>
      </w:r>
      <w:r w:rsidR="0037672C" w:rsidRPr="0010468F">
        <w:rPr>
          <w:rFonts w:cstheme="minorHAnsi"/>
          <w:sz w:val="24"/>
          <w:szCs w:val="24"/>
        </w:rPr>
        <w:t>various</w:t>
      </w:r>
      <w:r w:rsidRPr="0010468F">
        <w:rPr>
          <w:rFonts w:cstheme="minorHAnsi"/>
          <w:sz w:val="24"/>
          <w:szCs w:val="24"/>
        </w:rPr>
        <w:t xml:space="preserve"> data </w:t>
      </w:r>
      <w:r w:rsidR="006137D2" w:rsidRPr="0010468F">
        <w:rPr>
          <w:rFonts w:cstheme="minorHAnsi"/>
          <w:sz w:val="24"/>
          <w:szCs w:val="24"/>
        </w:rPr>
        <w:t>scales</w:t>
      </w:r>
      <w:r w:rsidR="009100D8" w:rsidRPr="0010468F">
        <w:rPr>
          <w:rFonts w:cstheme="minorHAnsi"/>
          <w:sz w:val="24"/>
          <w:szCs w:val="24"/>
        </w:rPr>
        <w:t xml:space="preserve"> for individual traits such as growth habit</w:t>
      </w:r>
      <w:r w:rsidR="006137D2" w:rsidRPr="0010468F">
        <w:rPr>
          <w:rFonts w:cstheme="minorHAnsi"/>
          <w:sz w:val="24"/>
          <w:szCs w:val="24"/>
        </w:rPr>
        <w:t xml:space="preserve"> were standardized</w:t>
      </w:r>
      <w:r w:rsidRPr="0010468F">
        <w:rPr>
          <w:rFonts w:cstheme="minorHAnsi"/>
          <w:sz w:val="24"/>
          <w:szCs w:val="24"/>
        </w:rPr>
        <w:t xml:space="preserve"> to create phenotypes that were </w:t>
      </w:r>
      <w:r w:rsidR="00846620" w:rsidRPr="0010468F">
        <w:rPr>
          <w:rFonts w:cstheme="minorHAnsi"/>
          <w:sz w:val="24"/>
          <w:szCs w:val="24"/>
        </w:rPr>
        <w:t xml:space="preserve">more </w:t>
      </w:r>
      <w:r w:rsidRPr="0010468F">
        <w:rPr>
          <w:rFonts w:cstheme="minorHAnsi"/>
          <w:sz w:val="24"/>
          <w:szCs w:val="24"/>
        </w:rPr>
        <w:t xml:space="preserve">consistent across locations and years. The phenotypic data was </w:t>
      </w:r>
      <w:r w:rsidR="000D19BF" w:rsidRPr="0010468F">
        <w:rPr>
          <w:rFonts w:cstheme="minorHAnsi"/>
          <w:sz w:val="24"/>
          <w:szCs w:val="24"/>
        </w:rPr>
        <w:t>next</w:t>
      </w:r>
      <w:r w:rsidRPr="0010468F">
        <w:rPr>
          <w:rFonts w:cstheme="minorHAnsi"/>
          <w:sz w:val="24"/>
          <w:szCs w:val="24"/>
        </w:rPr>
        <w:t xml:space="preserve"> enriched with additional attributes that made subsequent analyses more meaningful, such </w:t>
      </w:r>
      <w:r w:rsidRPr="0010468F">
        <w:rPr>
          <w:rFonts w:cstheme="minorHAnsi"/>
          <w:sz w:val="24"/>
          <w:szCs w:val="24"/>
        </w:rPr>
        <w:lastRenderedPageBreak/>
        <w:t xml:space="preserve">as germplasm, environment, and crop management information. </w:t>
      </w:r>
      <w:r w:rsidR="000D19BF" w:rsidRPr="0010468F">
        <w:rPr>
          <w:rFonts w:cstheme="minorHAnsi"/>
          <w:sz w:val="24"/>
          <w:szCs w:val="24"/>
        </w:rPr>
        <w:t>Then</w:t>
      </w:r>
      <w:r w:rsidRPr="0010468F">
        <w:rPr>
          <w:rFonts w:cstheme="minorHAnsi"/>
          <w:sz w:val="24"/>
          <w:szCs w:val="24"/>
        </w:rPr>
        <w:t xml:space="preserve">, the data was aggregated to create summary data, by </w:t>
      </w:r>
      <w:r w:rsidR="008D1E4A" w:rsidRPr="0010468F">
        <w:rPr>
          <w:rFonts w:cstheme="minorHAnsi"/>
          <w:sz w:val="24"/>
          <w:szCs w:val="24"/>
        </w:rPr>
        <w:t>estimating</w:t>
      </w:r>
      <w:r w:rsidRPr="0010468F">
        <w:rPr>
          <w:rFonts w:cstheme="minorHAnsi"/>
          <w:sz w:val="24"/>
          <w:szCs w:val="24"/>
        </w:rPr>
        <w:t xml:space="preserve"> </w:t>
      </w:r>
      <w:r w:rsidR="009100D8" w:rsidRPr="0010468F">
        <w:rPr>
          <w:rFonts w:cstheme="minorHAnsi"/>
          <w:sz w:val="24"/>
          <w:szCs w:val="24"/>
        </w:rPr>
        <w:t>BLUP</w:t>
      </w:r>
      <w:r w:rsidR="0024509E" w:rsidRPr="0010468F">
        <w:rPr>
          <w:rFonts w:cstheme="minorHAnsi"/>
          <w:sz w:val="24"/>
          <w:szCs w:val="24"/>
        </w:rPr>
        <w:t>s for each phenotype</w:t>
      </w:r>
      <w:r w:rsidRPr="0010468F">
        <w:rPr>
          <w:rFonts w:cstheme="minorHAnsi"/>
          <w:sz w:val="24"/>
          <w:szCs w:val="24"/>
        </w:rPr>
        <w:t xml:space="preserve">. </w:t>
      </w:r>
      <w:r w:rsidR="00FA4FEA" w:rsidRPr="0010468F">
        <w:rPr>
          <w:rFonts w:cstheme="minorHAnsi"/>
          <w:sz w:val="24"/>
          <w:szCs w:val="24"/>
        </w:rPr>
        <w:t xml:space="preserve">We next </w:t>
      </w:r>
      <w:r w:rsidRPr="0010468F">
        <w:rPr>
          <w:rFonts w:cstheme="minorHAnsi"/>
          <w:sz w:val="24"/>
          <w:szCs w:val="24"/>
        </w:rPr>
        <w:t xml:space="preserve">used </w:t>
      </w:r>
      <w:r w:rsidR="008559B2" w:rsidRPr="0010468F">
        <w:rPr>
          <w:rFonts w:cstheme="minorHAnsi"/>
          <w:sz w:val="24"/>
          <w:szCs w:val="24"/>
        </w:rPr>
        <w:t xml:space="preserve">a </w:t>
      </w:r>
      <w:r w:rsidRPr="0010468F">
        <w:rPr>
          <w:rFonts w:cstheme="minorHAnsi"/>
          <w:sz w:val="24"/>
          <w:szCs w:val="24"/>
        </w:rPr>
        <w:t>GWAS modeling approach to determine the genomic regions associated with these data summaries.</w:t>
      </w:r>
      <w:r w:rsidR="00FA4FEA" w:rsidRPr="0010468F">
        <w:rPr>
          <w:rFonts w:cstheme="minorHAnsi"/>
          <w:sz w:val="24"/>
          <w:szCs w:val="24"/>
        </w:rPr>
        <w:t xml:space="preserve"> Finally, </w:t>
      </w:r>
      <w:r w:rsidR="00DB7867" w:rsidRPr="0010468F">
        <w:rPr>
          <w:rFonts w:cstheme="minorHAnsi"/>
          <w:sz w:val="24"/>
          <w:szCs w:val="24"/>
        </w:rPr>
        <w:t xml:space="preserve">we used multivariate adaptive shrinkage (mash) to examine the patterns of overlap between </w:t>
      </w:r>
      <w:r w:rsidR="00E438B1" w:rsidRPr="0010468F">
        <w:rPr>
          <w:rFonts w:cstheme="minorHAnsi"/>
          <w:sz w:val="24"/>
          <w:szCs w:val="24"/>
        </w:rPr>
        <w:t>genomic associations with significant effects on one or more phenotype</w:t>
      </w:r>
      <w:r w:rsidR="00D47A8D" w:rsidRPr="0010468F">
        <w:rPr>
          <w:rFonts w:cstheme="minorHAnsi"/>
          <w:sz w:val="24"/>
          <w:szCs w:val="24"/>
        </w:rPr>
        <w:t xml:space="preserve"> </w:t>
      </w:r>
      <w:r w:rsidR="00D47A8D"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eXM+PGtleSBhcHA9IkVOIiBkYi1pZD0ienN4NWV3YXR0NTl6MGJlOWR3YnBweHhzZDBwcDl3dHRm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</w:fldData>
        </w:fldChar>
      </w:r>
      <w:r w:rsidR="008A7F7B">
        <w:rPr>
          <w:rFonts w:cstheme="minorHAnsi"/>
          <w:sz w:val="24"/>
          <w:szCs w:val="24"/>
        </w:rPr>
        <w:instrText xml:space="preserve"> ADDIN EN.CITE </w:instrText>
      </w:r>
      <w:r w:rsidR="008A7F7B">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eXM+PGtleSBhcHA9IkVOIiBkYi1pZD0ienN4NWV3YXR0NTl6MGJlOWR3YnBweHhzZDBwcDl3dHRm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</w:fldData>
        </w:fldChar>
      </w:r>
      <w:r w:rsidR="008A7F7B">
        <w:rPr>
          <w:rFonts w:cstheme="minorHAnsi"/>
          <w:sz w:val="24"/>
          <w:szCs w:val="24"/>
        </w:rPr>
        <w:instrText xml:space="preserve"> ADDIN EN.CITE.DATA </w:instrText>
      </w:r>
      <w:r w:rsidR="008A7F7B">
        <w:rPr>
          <w:rFonts w:cstheme="minorHAnsi"/>
          <w:sz w:val="24"/>
          <w:szCs w:val="24"/>
        </w:rPr>
      </w:r>
      <w:r w:rsidR="008A7F7B">
        <w:rPr>
          <w:rFonts w:cstheme="minorHAnsi"/>
          <w:sz w:val="24"/>
          <w:szCs w:val="24"/>
        </w:rPr>
        <w:fldChar w:fldCharType="end"/>
      </w:r>
      <w:r w:rsidR="00D47A8D" w:rsidRPr="0010468F">
        <w:rPr>
          <w:rFonts w:cstheme="minorHAnsi"/>
          <w:sz w:val="24"/>
          <w:szCs w:val="24"/>
        </w:rPr>
        <w:fldChar w:fldCharType="separate"/>
      </w:r>
      <w:r w:rsidR="00D47A8D" w:rsidRPr="0010468F">
        <w:rPr>
          <w:rFonts w:cstheme="minorHAnsi"/>
          <w:noProof/>
          <w:sz w:val="24"/>
          <w:szCs w:val="24"/>
        </w:rPr>
        <w:t>(</w:t>
      </w:r>
      <w:r w:rsidR="00D47A8D" w:rsidRPr="0010468F">
        <w:rPr>
          <w:rFonts w:cstheme="minorHAnsi"/>
          <w:smallCaps/>
          <w:noProof/>
          <w:sz w:val="24"/>
          <w:szCs w:val="24"/>
        </w:rPr>
        <w:t>Urbut</w:t>
      </w:r>
      <w:r w:rsidR="00D47A8D" w:rsidRPr="0010468F">
        <w:rPr>
          <w:rFonts w:cstheme="minorHAnsi"/>
          <w:i/>
          <w:noProof/>
          <w:sz w:val="24"/>
          <w:szCs w:val="24"/>
        </w:rPr>
        <w:t xml:space="preserve"> et al.</w:t>
      </w:r>
      <w:r w:rsidR="00D47A8D" w:rsidRPr="0010468F">
        <w:rPr>
          <w:rFonts w:cstheme="minorHAnsi"/>
          <w:noProof/>
          <w:sz w:val="24"/>
          <w:szCs w:val="24"/>
        </w:rPr>
        <w:t xml:space="preserve"> 2019)</w:t>
      </w:r>
      <w:r w:rsidR="00D47A8D" w:rsidRPr="0010468F">
        <w:rPr>
          <w:rFonts w:cstheme="minorHAnsi"/>
          <w:sz w:val="24"/>
          <w:szCs w:val="24"/>
        </w:rPr>
        <w:fldChar w:fldCharType="end"/>
      </w:r>
      <w:r w:rsidR="00E438B1" w:rsidRPr="0010468F">
        <w:rPr>
          <w:rFonts w:cstheme="minorHAnsi"/>
          <w:sz w:val="24"/>
          <w:szCs w:val="24"/>
        </w:rPr>
        <w:t>.</w:t>
      </w:r>
    </w:p>
    <w:p w14:paraId="03D0C11C" w14:textId="77777777" w:rsidR="00106E2D" w:rsidRPr="0010468F" w:rsidRDefault="00106E2D" w:rsidP="0010468F">
      <w:pPr>
        <w:spacing w:line="480" w:lineRule="auto"/>
        <w:rPr>
          <w:rFonts w:cstheme="minorHAnsi"/>
          <w:i/>
          <w:sz w:val="24"/>
          <w:szCs w:val="24"/>
        </w:rPr>
      </w:pPr>
      <w:r w:rsidRPr="0010468F">
        <w:rPr>
          <w:rFonts w:cstheme="minorHAnsi"/>
          <w:i/>
          <w:sz w:val="24"/>
          <w:szCs w:val="24"/>
        </w:rPr>
        <w:t>Phenotypic data processing</w:t>
      </w:r>
    </w:p>
    <w:p w14:paraId="7A8D045E" w14:textId="076AD059" w:rsidR="00106E2D" w:rsidRPr="0010468F" w:rsidRDefault="00106E2D" w:rsidP="0010468F">
      <w:pPr>
        <w:spacing w:line="480" w:lineRule="auto"/>
        <w:ind w:firstLine="720"/>
        <w:rPr>
          <w:rFonts w:cstheme="minorHAnsi"/>
          <w:sz w:val="24"/>
          <w:szCs w:val="24"/>
        </w:rPr>
      </w:pPr>
      <w:r w:rsidRPr="0010468F">
        <w:rPr>
          <w:rFonts w:cstheme="minorHAnsi"/>
          <w:sz w:val="24"/>
          <w:szCs w:val="24"/>
        </w:rPr>
        <w:t xml:space="preserve">Phenotypic data for entries grown in the CDBN were available mainly as hard-copy reports providing plot averages at named locations. </w:t>
      </w:r>
      <w:r w:rsidR="00707AB6" w:rsidRPr="0010468F">
        <w:rPr>
          <w:rFonts w:cstheme="minorHAnsi"/>
          <w:sz w:val="24"/>
          <w:szCs w:val="24"/>
        </w:rPr>
        <w:t>Some r</w:t>
      </w:r>
      <w:r w:rsidRPr="0010468F">
        <w:rPr>
          <w:rFonts w:cstheme="minorHAnsi"/>
          <w:sz w:val="24"/>
          <w:szCs w:val="24"/>
        </w:rPr>
        <w:t>eports were available</w:t>
      </w:r>
      <w:r w:rsidR="00E01641" w:rsidRPr="0010468F">
        <w:rPr>
          <w:rFonts w:cstheme="minorHAnsi"/>
          <w:sz w:val="24"/>
          <w:szCs w:val="24"/>
        </w:rPr>
        <w:t xml:space="preserve"> in the National Agricultural Library</w:t>
      </w:r>
      <w:r w:rsidRPr="0010468F">
        <w:rPr>
          <w:rFonts w:cstheme="minorHAnsi"/>
          <w:sz w:val="24"/>
          <w:szCs w:val="24"/>
        </w:rPr>
        <w:t xml:space="preserve"> from the 1950s onwards</w:t>
      </w:r>
      <w:r w:rsidR="00463C82" w:rsidRPr="0010468F">
        <w:rPr>
          <w:rFonts w:cstheme="minorHAnsi"/>
          <w:sz w:val="24"/>
          <w:szCs w:val="24"/>
        </w:rPr>
        <w:t>; however,</w:t>
      </w:r>
      <w:r w:rsidRPr="0010468F">
        <w:rPr>
          <w:rFonts w:cstheme="minorHAnsi"/>
          <w:sz w:val="24"/>
          <w:szCs w:val="24"/>
        </w:rPr>
        <w:t xml:space="preserve"> reports from 1981 onwards had substantial additional available genetic material and were the focus for this analysis (Table </w:t>
      </w:r>
      <w:r w:rsidR="00434112" w:rsidRPr="0010468F">
        <w:rPr>
          <w:rFonts w:cstheme="minorHAnsi"/>
          <w:sz w:val="24"/>
          <w:szCs w:val="24"/>
        </w:rPr>
        <w:t>S</w:t>
      </w:r>
      <w:r w:rsidRPr="0010468F">
        <w:rPr>
          <w:rFonts w:cstheme="minorHAnsi"/>
          <w:sz w:val="24"/>
          <w:szCs w:val="24"/>
        </w:rPr>
        <w:t xml:space="preserve">1). Reports from 1981 to 2015 were scanned if not in digital format, digitized using optical image recognition </w:t>
      </w:r>
      <w:r w:rsidR="00846620" w:rsidRPr="0010468F">
        <w:rPr>
          <w:rFonts w:cstheme="minorHAnsi"/>
          <w:sz w:val="24"/>
          <w:szCs w:val="24"/>
        </w:rPr>
        <w:t>as</w:t>
      </w:r>
      <w:r w:rsidRPr="0010468F">
        <w:rPr>
          <w:rFonts w:cstheme="minorHAnsi"/>
          <w:sz w:val="24"/>
          <w:szCs w:val="24"/>
        </w:rPr>
        <w:t xml:space="preserve"> required, and then reformatted using custom SAS </w:t>
      </w:r>
      <w:r w:rsidR="00846620" w:rsidRPr="0010468F">
        <w:rPr>
          <w:rFonts w:cstheme="minorHAnsi"/>
          <w:sz w:val="24"/>
          <w:szCs w:val="24"/>
        </w:rPr>
        <w:t xml:space="preserve">(SAS System, version 9.4, SAS Institute Inc., Cary, NC) </w:t>
      </w:r>
      <w:r w:rsidRPr="0010468F">
        <w:rPr>
          <w:rFonts w:cstheme="minorHAnsi"/>
          <w:sz w:val="24"/>
          <w:szCs w:val="24"/>
        </w:rPr>
        <w:t xml:space="preserve">scripts that also standardized nomenclature and units of measurement. </w:t>
      </w:r>
    </w:p>
    <w:p w14:paraId="176962A3" w14:textId="04145D9E" w:rsidR="00DC02FE" w:rsidRPr="00EB79EE" w:rsidRDefault="00106E2D" w:rsidP="0010468F">
      <w:pPr>
        <w:spacing w:line="480" w:lineRule="auto"/>
        <w:ind w:firstLine="720"/>
        <w:rPr>
          <w:rFonts w:cstheme="minorHAnsi"/>
          <w:sz w:val="24"/>
          <w:szCs w:val="24"/>
        </w:rPr>
      </w:pPr>
      <w:r w:rsidRPr="0010468F">
        <w:rPr>
          <w:rFonts w:cstheme="minorHAnsi"/>
          <w:sz w:val="24"/>
          <w:szCs w:val="24"/>
        </w:rPr>
        <w:t xml:space="preserve">Much of the phenotypic data required additional processing to allow comparisons across locations and years. </w:t>
      </w:r>
      <w:r w:rsidR="009E1F65" w:rsidRPr="0010468F">
        <w:rPr>
          <w:rFonts w:cstheme="minorHAnsi"/>
          <w:sz w:val="24"/>
          <w:szCs w:val="24"/>
        </w:rPr>
        <w:t xml:space="preserve">The long timespan and large number of testing locations led to the scoring of 152 traits. Many of these traits represented distinct </w:t>
      </w:r>
      <w:r w:rsidR="00525D48" w:rsidRPr="0010468F">
        <w:rPr>
          <w:rFonts w:cstheme="minorHAnsi"/>
          <w:sz w:val="24"/>
          <w:szCs w:val="24"/>
        </w:rPr>
        <w:t>methods for</w:t>
      </w:r>
      <w:r w:rsidR="009E1F65" w:rsidRPr="0010468F">
        <w:rPr>
          <w:rFonts w:cstheme="minorHAnsi"/>
          <w:sz w:val="24"/>
          <w:szCs w:val="24"/>
        </w:rPr>
        <w:t xml:space="preserve"> scoring similar phenotypes; for example, lodging was scored </w:t>
      </w:r>
      <w:r w:rsidR="00DC02FE" w:rsidRPr="0010468F">
        <w:rPr>
          <w:rFonts w:cstheme="minorHAnsi"/>
          <w:sz w:val="24"/>
          <w:szCs w:val="24"/>
        </w:rPr>
        <w:t xml:space="preserve">on a percent scale, a 1 to 5 scale, a 0 to 9 scale, and a 1 to 9 scale at different locations and in different years; </w:t>
      </w:r>
      <w:r w:rsidR="00525D48" w:rsidRPr="0010468F">
        <w:rPr>
          <w:rFonts w:cstheme="minorHAnsi"/>
          <w:sz w:val="24"/>
          <w:szCs w:val="24"/>
        </w:rPr>
        <w:t xml:space="preserve">for this analysis, </w:t>
      </w:r>
      <w:r w:rsidR="00DC02FE" w:rsidRPr="0010468F">
        <w:rPr>
          <w:rFonts w:cstheme="minorHAnsi"/>
          <w:sz w:val="24"/>
          <w:szCs w:val="24"/>
        </w:rPr>
        <w:t xml:space="preserve">these lodging traits were standardized to one lodging phenotype on a 1 to 5 scale. </w:t>
      </w:r>
      <w:r w:rsidRPr="0010468F">
        <w:rPr>
          <w:rFonts w:cstheme="minorHAnsi"/>
          <w:sz w:val="24"/>
          <w:szCs w:val="24"/>
        </w:rPr>
        <w:t xml:space="preserve">From 152 traits reported, </w:t>
      </w:r>
      <w:r w:rsidRPr="0010468F">
        <w:rPr>
          <w:rFonts w:cstheme="minorHAnsi"/>
          <w:sz w:val="24"/>
          <w:szCs w:val="24"/>
        </w:rPr>
        <w:lastRenderedPageBreak/>
        <w:t xml:space="preserve">22 phenotypes were standardized for use in GWAS, including eight quantitative phenotypes and fourteen qualitative phenotypes created from </w:t>
      </w:r>
      <w:r w:rsidR="00707AB6" w:rsidRPr="0010468F">
        <w:rPr>
          <w:rFonts w:cstheme="minorHAnsi"/>
          <w:sz w:val="24"/>
          <w:szCs w:val="24"/>
        </w:rPr>
        <w:t xml:space="preserve">visual </w:t>
      </w:r>
      <w:r w:rsidRPr="0010468F">
        <w:rPr>
          <w:rFonts w:cstheme="minorHAnsi"/>
          <w:sz w:val="24"/>
          <w:szCs w:val="24"/>
        </w:rPr>
        <w:t xml:space="preserve">scores and/or </w:t>
      </w:r>
      <w:r w:rsidR="00707AB6" w:rsidRPr="0010468F">
        <w:rPr>
          <w:rFonts w:cstheme="minorHAnsi"/>
          <w:sz w:val="24"/>
          <w:szCs w:val="24"/>
        </w:rPr>
        <w:t xml:space="preserve">specific measurements </w:t>
      </w:r>
      <w:r w:rsidRPr="0010468F">
        <w:rPr>
          <w:rFonts w:cstheme="minorHAnsi"/>
          <w:sz w:val="24"/>
          <w:szCs w:val="24"/>
        </w:rPr>
        <w:t>(</w:t>
      </w:r>
      <w:r w:rsidR="00EE342C" w:rsidRPr="0010468F">
        <w:rPr>
          <w:rFonts w:cstheme="minorHAnsi"/>
          <w:sz w:val="24"/>
          <w:szCs w:val="24"/>
        </w:rPr>
        <w:t>Fig. 2a</w:t>
      </w:r>
      <w:r w:rsidRPr="0010468F">
        <w:rPr>
          <w:rFonts w:cstheme="minorHAnsi"/>
          <w:sz w:val="24"/>
          <w:szCs w:val="24"/>
        </w:rPr>
        <w:t xml:space="preserve">). </w:t>
      </w:r>
      <w:r w:rsidR="00DC02FE" w:rsidRPr="0010468F">
        <w:rPr>
          <w:rFonts w:cstheme="minorHAnsi"/>
          <w:sz w:val="24"/>
          <w:szCs w:val="24"/>
        </w:rPr>
        <w:t xml:space="preserve">The output from </w:t>
      </w:r>
      <w:r w:rsidR="00DC02FE" w:rsidRPr="00EB79EE">
        <w:rPr>
          <w:rFonts w:cstheme="minorHAnsi"/>
          <w:sz w:val="24"/>
          <w:szCs w:val="24"/>
        </w:rPr>
        <w:t xml:space="preserve">the R script used to standardize the phenotypes across locations and years can be found online at </w:t>
      </w:r>
      <w:hyperlink r:id="rId15" w:history="1">
        <w:r w:rsidR="00EB79EE" w:rsidRPr="00EB79EE">
          <w:rPr>
            <w:rStyle w:val="Hyperlink"/>
            <w:sz w:val="24"/>
            <w:szCs w:val="24"/>
          </w:rPr>
          <w:t>http://rpubs.com/alice_macqueen/CDBN_Phenotype_Standardization</w:t>
        </w:r>
      </w:hyperlink>
      <w:r w:rsidR="00DC02FE" w:rsidRPr="00EB79EE">
        <w:rPr>
          <w:rFonts w:cstheme="minorHAnsi"/>
          <w:sz w:val="24"/>
          <w:szCs w:val="24"/>
        </w:rPr>
        <w:t xml:space="preserve">. </w:t>
      </w:r>
    </w:p>
    <w:p w14:paraId="0EED8901" w14:textId="2EB9FF79" w:rsidR="00106E2D" w:rsidRPr="0010468F" w:rsidRDefault="00106E2D" w:rsidP="0010468F">
      <w:pPr>
        <w:spacing w:line="480" w:lineRule="auto"/>
        <w:ind w:firstLine="720"/>
        <w:rPr>
          <w:rFonts w:cstheme="minorHAnsi"/>
          <w:sz w:val="24"/>
          <w:szCs w:val="24"/>
        </w:rPr>
      </w:pPr>
      <w:r w:rsidRPr="00EB79EE">
        <w:rPr>
          <w:rFonts w:cstheme="minorHAnsi"/>
          <w:sz w:val="24"/>
          <w:szCs w:val="24"/>
        </w:rPr>
        <w:t xml:space="preserve">We generated phenotypes associated with location code, year, and genotype information. </w:t>
      </w:r>
      <w:r w:rsidR="00707AB6" w:rsidRPr="00EB79EE">
        <w:rPr>
          <w:rFonts w:cstheme="minorHAnsi"/>
          <w:sz w:val="24"/>
          <w:szCs w:val="24"/>
        </w:rPr>
        <w:t>A total of 70</w:t>
      </w:r>
      <w:r w:rsidRPr="00EB79EE">
        <w:rPr>
          <w:rFonts w:cstheme="minorHAnsi"/>
          <w:sz w:val="24"/>
          <w:szCs w:val="24"/>
        </w:rPr>
        <w:t xml:space="preserve"> location codes were created</w:t>
      </w:r>
      <w:r w:rsidRPr="0010468F">
        <w:rPr>
          <w:rFonts w:cstheme="minorHAnsi"/>
          <w:sz w:val="24"/>
          <w:szCs w:val="24"/>
        </w:rPr>
        <w:t xml:space="preserve"> as </w:t>
      </w:r>
      <w:r w:rsidR="00E30DAB" w:rsidRPr="0010468F">
        <w:rPr>
          <w:rFonts w:cstheme="minorHAnsi"/>
          <w:sz w:val="24"/>
          <w:szCs w:val="24"/>
        </w:rPr>
        <w:t>four-letter</w:t>
      </w:r>
      <w:r w:rsidRPr="0010468F">
        <w:rPr>
          <w:rFonts w:cstheme="minorHAnsi"/>
          <w:sz w:val="24"/>
          <w:szCs w:val="24"/>
        </w:rPr>
        <w:t xml:space="preserve"> abbreviations with the U.S. state or Canadian province abbreviation as the first two letters, and the specific site abbreviation as the second two letters. </w:t>
      </w:r>
      <w:r w:rsidR="006F36C9" w:rsidRPr="0010468F">
        <w:rPr>
          <w:rFonts w:cstheme="minorHAnsi"/>
          <w:sz w:val="24"/>
          <w:szCs w:val="24"/>
        </w:rPr>
        <w:t>Five</w:t>
      </w:r>
      <w:r w:rsidRPr="0010468F">
        <w:rPr>
          <w:rFonts w:cstheme="minorHAnsi"/>
          <w:sz w:val="24"/>
          <w:szCs w:val="24"/>
        </w:rPr>
        <w:t xml:space="preserve"> location codes ending in “2” correspond</w:t>
      </w:r>
      <w:r w:rsidR="006F36C9" w:rsidRPr="0010468F">
        <w:rPr>
          <w:rFonts w:cstheme="minorHAnsi"/>
          <w:sz w:val="24"/>
          <w:szCs w:val="24"/>
        </w:rPr>
        <w:t>ed</w:t>
      </w:r>
      <w:r w:rsidRPr="0010468F">
        <w:rPr>
          <w:rFonts w:cstheme="minorHAnsi"/>
          <w:sz w:val="24"/>
          <w:szCs w:val="24"/>
        </w:rPr>
        <w:t xml:space="preserve"> to a second trial grown at that location and year, usually with a treatment such as drought or disease applied. Location codes were associated with latitude, longitude, elevation, and other location-specific </w:t>
      </w:r>
      <w:r w:rsidR="00672060" w:rsidRPr="0010468F">
        <w:rPr>
          <w:rFonts w:cstheme="minorHAnsi"/>
          <w:sz w:val="24"/>
          <w:szCs w:val="24"/>
        </w:rPr>
        <w:t>meta</w:t>
      </w:r>
      <w:r w:rsidRPr="0010468F">
        <w:rPr>
          <w:rFonts w:cstheme="minorHAnsi"/>
          <w:sz w:val="24"/>
          <w:szCs w:val="24"/>
        </w:rPr>
        <w:t xml:space="preserve">data (Table </w:t>
      </w:r>
      <w:r w:rsidR="00B123F4" w:rsidRPr="0010468F">
        <w:rPr>
          <w:rFonts w:cstheme="minorHAnsi"/>
          <w:sz w:val="24"/>
          <w:szCs w:val="24"/>
        </w:rPr>
        <w:t>S2</w:t>
      </w:r>
      <w:r w:rsidRPr="0010468F">
        <w:rPr>
          <w:rFonts w:cstheme="minorHAnsi"/>
          <w:sz w:val="24"/>
          <w:szCs w:val="24"/>
        </w:rPr>
        <w:t xml:space="preserve">), while genotypes were associated with market class and race, as well as the availability of seed from the holdings of CDBN cooperators and </w:t>
      </w:r>
      <w:r w:rsidR="00FD1197" w:rsidRPr="0010468F">
        <w:rPr>
          <w:rFonts w:cstheme="minorHAnsi"/>
          <w:sz w:val="24"/>
          <w:szCs w:val="24"/>
        </w:rPr>
        <w:t>single nucleotide polymorphism (</w:t>
      </w:r>
      <w:r w:rsidRPr="0010468F">
        <w:rPr>
          <w:rFonts w:cstheme="minorHAnsi"/>
          <w:sz w:val="24"/>
          <w:szCs w:val="24"/>
        </w:rPr>
        <w:t>SNP</w:t>
      </w:r>
      <w:r w:rsidR="00FD1197" w:rsidRPr="0010468F">
        <w:rPr>
          <w:rFonts w:cstheme="minorHAnsi"/>
          <w:sz w:val="24"/>
          <w:szCs w:val="24"/>
        </w:rPr>
        <w:t>)</w:t>
      </w:r>
      <w:r w:rsidRPr="0010468F">
        <w:rPr>
          <w:rFonts w:cstheme="minorHAnsi"/>
          <w:sz w:val="24"/>
          <w:szCs w:val="24"/>
        </w:rPr>
        <w:t xml:space="preserve"> data, where available (Table </w:t>
      </w:r>
      <w:r w:rsidR="00FD1197" w:rsidRPr="0010468F">
        <w:rPr>
          <w:rFonts w:cstheme="minorHAnsi"/>
          <w:sz w:val="24"/>
          <w:szCs w:val="24"/>
        </w:rPr>
        <w:t>S</w:t>
      </w:r>
      <w:r w:rsidR="00B123F4" w:rsidRPr="0010468F">
        <w:rPr>
          <w:rFonts w:cstheme="minorHAnsi"/>
          <w:sz w:val="24"/>
          <w:szCs w:val="24"/>
        </w:rPr>
        <w:t>2</w:t>
      </w:r>
      <w:r w:rsidRPr="0010468F">
        <w:rPr>
          <w:rFonts w:cstheme="minorHAnsi"/>
          <w:sz w:val="24"/>
          <w:szCs w:val="24"/>
        </w:rPr>
        <w:t xml:space="preserve">).  </w:t>
      </w:r>
    </w:p>
    <w:p w14:paraId="737B4560" w14:textId="2FA922E1" w:rsidR="00106E2D" w:rsidRPr="0010468F" w:rsidRDefault="00106E2D" w:rsidP="0010468F">
      <w:pPr>
        <w:spacing w:line="480" w:lineRule="auto"/>
        <w:ind w:firstLine="720"/>
        <w:rPr>
          <w:rFonts w:cstheme="minorHAnsi"/>
          <w:sz w:val="24"/>
          <w:szCs w:val="24"/>
        </w:rPr>
      </w:pPr>
      <w:r w:rsidRPr="0010468F">
        <w:rPr>
          <w:rFonts w:cstheme="minorHAnsi"/>
          <w:sz w:val="24"/>
          <w:szCs w:val="24"/>
        </w:rPr>
        <w:t xml:space="preserve">In general, location by year (L*Y) combinations with outlier </w:t>
      </w:r>
      <w:r w:rsidR="00117D50" w:rsidRPr="0010468F">
        <w:rPr>
          <w:rFonts w:cstheme="minorHAnsi"/>
          <w:sz w:val="24"/>
          <w:szCs w:val="24"/>
        </w:rPr>
        <w:t xml:space="preserve">phenotypic </w:t>
      </w:r>
      <w:r w:rsidRPr="0010468F">
        <w:rPr>
          <w:rFonts w:cstheme="minorHAnsi"/>
          <w:sz w:val="24"/>
          <w:szCs w:val="24"/>
        </w:rPr>
        <w:t xml:space="preserve">values (values </w:t>
      </w:r>
      <w:r w:rsidR="00D00EFA" w:rsidRPr="0010468F">
        <w:rPr>
          <w:rFonts w:cstheme="minorHAnsi"/>
          <w:sz w:val="24"/>
          <w:szCs w:val="24"/>
        </w:rPr>
        <w:t xml:space="preserve">above the third quartile or below the first quartile by 1.5 times </w:t>
      </w:r>
      <w:r w:rsidRPr="0010468F">
        <w:rPr>
          <w:rFonts w:cstheme="minorHAnsi"/>
          <w:sz w:val="24"/>
          <w:szCs w:val="24"/>
        </w:rPr>
        <w:t xml:space="preserve">the interquartile range, or IQR) </w:t>
      </w:r>
      <w:r w:rsidR="00117D50" w:rsidRPr="0010468F">
        <w:rPr>
          <w:rFonts w:cstheme="minorHAnsi"/>
          <w:sz w:val="24"/>
          <w:szCs w:val="24"/>
        </w:rPr>
        <w:t>were</w:t>
      </w:r>
      <w:r w:rsidRPr="0010468F">
        <w:rPr>
          <w:rFonts w:cstheme="minorHAnsi"/>
          <w:sz w:val="24"/>
          <w:szCs w:val="24"/>
        </w:rPr>
        <w:t xml:space="preserve"> removed for every entry in that L*Y </w:t>
      </w:r>
      <w:r w:rsidR="00117D50" w:rsidRPr="0010468F">
        <w:rPr>
          <w:rFonts w:cstheme="minorHAnsi"/>
          <w:sz w:val="24"/>
          <w:szCs w:val="24"/>
        </w:rPr>
        <w:t>combination</w:t>
      </w:r>
      <w:r w:rsidRPr="0010468F">
        <w:rPr>
          <w:rFonts w:cstheme="minorHAnsi"/>
          <w:sz w:val="24"/>
          <w:szCs w:val="24"/>
        </w:rPr>
        <w:t xml:space="preserve">. Removing </w:t>
      </w:r>
      <w:r w:rsidR="00C2473F" w:rsidRPr="0010468F">
        <w:rPr>
          <w:rFonts w:cstheme="minorHAnsi"/>
          <w:sz w:val="24"/>
          <w:szCs w:val="24"/>
        </w:rPr>
        <w:t xml:space="preserve">outlier </w:t>
      </w:r>
      <w:r w:rsidRPr="0010468F">
        <w:rPr>
          <w:rFonts w:cstheme="minorHAnsi"/>
          <w:sz w:val="24"/>
          <w:szCs w:val="24"/>
        </w:rPr>
        <w:t>L*Y combinations</w:t>
      </w:r>
      <w:r w:rsidR="00F26F02" w:rsidRPr="0010468F">
        <w:rPr>
          <w:rFonts w:cstheme="minorHAnsi"/>
          <w:sz w:val="24"/>
          <w:szCs w:val="24"/>
        </w:rPr>
        <w:t xml:space="preserve"> </w:t>
      </w:r>
      <w:r w:rsidRPr="0010468F">
        <w:rPr>
          <w:rFonts w:cstheme="minorHAnsi"/>
          <w:sz w:val="24"/>
          <w:szCs w:val="24"/>
        </w:rPr>
        <w:t>prevented possible bias from linear models using a biased sample of datapoints for a L*Y, while still removing points that, by IQR measures and by knowledge of reasonable ranges for common bean quantitative phenotypes, were likely due to mismeasurement or data entry errors</w:t>
      </w:r>
      <w:r w:rsidR="00F768DA" w:rsidRPr="0010468F">
        <w:rPr>
          <w:rFonts w:cstheme="minorHAnsi"/>
          <w:sz w:val="24"/>
          <w:szCs w:val="24"/>
        </w:rPr>
        <w:t xml:space="preserve">. The specifics of phenotype standardization </w:t>
      </w:r>
      <w:r w:rsidR="001618B8" w:rsidRPr="0010468F">
        <w:rPr>
          <w:rFonts w:cstheme="minorHAnsi"/>
          <w:sz w:val="24"/>
          <w:szCs w:val="24"/>
        </w:rPr>
        <w:t xml:space="preserve">for all 22 phenotypes </w:t>
      </w:r>
      <w:r w:rsidR="006F36C9" w:rsidRPr="0010468F">
        <w:rPr>
          <w:rFonts w:cstheme="minorHAnsi"/>
          <w:sz w:val="24"/>
          <w:szCs w:val="24"/>
        </w:rPr>
        <w:t>are given</w:t>
      </w:r>
      <w:r w:rsidR="00F768DA" w:rsidRPr="0010468F">
        <w:rPr>
          <w:rFonts w:cstheme="minorHAnsi"/>
          <w:sz w:val="24"/>
          <w:szCs w:val="24"/>
        </w:rPr>
        <w:t xml:space="preserve"> in </w:t>
      </w:r>
      <w:r w:rsidR="00384855" w:rsidRPr="0010468F">
        <w:rPr>
          <w:rFonts w:cstheme="minorHAnsi"/>
          <w:sz w:val="24"/>
          <w:szCs w:val="24"/>
        </w:rPr>
        <w:t>the</w:t>
      </w:r>
      <w:r w:rsidR="00F768DA" w:rsidRPr="0010468F">
        <w:rPr>
          <w:rFonts w:cstheme="minorHAnsi"/>
          <w:sz w:val="24"/>
          <w:szCs w:val="24"/>
        </w:rPr>
        <w:t xml:space="preserve"> </w:t>
      </w:r>
      <w:r w:rsidR="00F768DA" w:rsidRPr="0010468F">
        <w:rPr>
          <w:rFonts w:cstheme="minorHAnsi"/>
          <w:sz w:val="24"/>
          <w:szCs w:val="24"/>
        </w:rPr>
        <w:lastRenderedPageBreak/>
        <w:t>Supplementary</w:t>
      </w:r>
      <w:r w:rsidR="00ED032E" w:rsidRPr="0010468F">
        <w:rPr>
          <w:rFonts w:cstheme="minorHAnsi"/>
          <w:sz w:val="24"/>
          <w:szCs w:val="24"/>
        </w:rPr>
        <w:t xml:space="preserve"> </w:t>
      </w:r>
      <w:r w:rsidR="00384855" w:rsidRPr="0010468F">
        <w:rPr>
          <w:rFonts w:cstheme="minorHAnsi"/>
          <w:sz w:val="24"/>
          <w:szCs w:val="24"/>
        </w:rPr>
        <w:t xml:space="preserve">Note and the code is </w:t>
      </w:r>
      <w:r w:rsidR="00E80BB7" w:rsidRPr="0010468F">
        <w:rPr>
          <w:rFonts w:cstheme="minorHAnsi"/>
          <w:sz w:val="24"/>
          <w:szCs w:val="24"/>
        </w:rPr>
        <w:t xml:space="preserve">available on GitHub at </w:t>
      </w:r>
      <w:hyperlink r:id="rId16" w:history="1">
        <w:r w:rsidR="007178AF" w:rsidRPr="0010468F">
          <w:rPr>
            <w:rStyle w:val="Hyperlink"/>
            <w:rFonts w:cstheme="minorHAnsi"/>
            <w:sz w:val="24"/>
            <w:szCs w:val="24"/>
          </w:rPr>
          <w:t>https://github.com/Alice-MacQueen/CDBNgenomics/tree/master/analysis-paper</w:t>
        </w:r>
      </w:hyperlink>
      <w:r w:rsidR="00F768DA" w:rsidRPr="0010468F">
        <w:rPr>
          <w:rFonts w:cstheme="minorHAnsi"/>
          <w:sz w:val="24"/>
          <w:szCs w:val="24"/>
        </w:rPr>
        <w:t>.</w:t>
      </w:r>
    </w:p>
    <w:p w14:paraId="5B216B29" w14:textId="11FF2FC9" w:rsidR="00106E2D" w:rsidRPr="0010468F" w:rsidRDefault="00106E2D" w:rsidP="0010468F">
      <w:pPr>
        <w:spacing w:line="480" w:lineRule="auto"/>
        <w:rPr>
          <w:rFonts w:cstheme="minorHAnsi"/>
          <w:b/>
          <w:i/>
          <w:sz w:val="24"/>
          <w:szCs w:val="24"/>
        </w:rPr>
      </w:pPr>
      <w:r w:rsidRPr="0010468F">
        <w:rPr>
          <w:rFonts w:cstheme="minorHAnsi"/>
          <w:b/>
          <w:i/>
          <w:sz w:val="24"/>
          <w:szCs w:val="24"/>
        </w:rPr>
        <w:t xml:space="preserve">Germplasm: CDBN </w:t>
      </w:r>
      <w:ins w:id="0" w:author="MacQueen, Alice H" w:date="2019-12-09T12:54:00Z">
        <w:r w:rsidR="00733F75">
          <w:rPr>
            <w:rFonts w:cstheme="minorHAnsi"/>
            <w:b/>
            <w:i/>
            <w:sz w:val="24"/>
            <w:szCs w:val="24"/>
          </w:rPr>
          <w:t xml:space="preserve">Breeding Strategies, </w:t>
        </w:r>
      </w:ins>
      <w:r w:rsidRPr="0010468F">
        <w:rPr>
          <w:rFonts w:cstheme="minorHAnsi"/>
          <w:b/>
          <w:i/>
          <w:sz w:val="24"/>
          <w:szCs w:val="24"/>
        </w:rPr>
        <w:t>Diversity Panel and Single Nucleotide Polymorphism Dataset</w:t>
      </w:r>
    </w:p>
    <w:p w14:paraId="41EB4B4E" w14:textId="77777777" w:rsidR="00603F18" w:rsidRPr="0010468F" w:rsidRDefault="00603F18" w:rsidP="00603F18">
      <w:pPr>
        <w:spacing w:line="480" w:lineRule="auto"/>
        <w:rPr>
          <w:moveTo w:id="1" w:author="MacQueen, Alice H" w:date="2019-12-09T12:50:00Z"/>
          <w:rFonts w:cstheme="minorHAnsi"/>
          <w:i/>
          <w:sz w:val="24"/>
          <w:szCs w:val="24"/>
        </w:rPr>
      </w:pPr>
      <w:moveToRangeStart w:id="2" w:author="MacQueen, Alice H" w:date="2019-12-09T12:50:00Z" w:name="move26788244"/>
      <w:moveTo w:id="3" w:author="MacQueen, Alice H" w:date="2019-12-09T12:50:00Z">
        <w:r w:rsidRPr="0010468F">
          <w:rPr>
            <w:rFonts w:cstheme="minorHAnsi"/>
            <w:i/>
            <w:sz w:val="24"/>
            <w:szCs w:val="24"/>
          </w:rPr>
          <w:t>Cooperative Dry Bean Nursery selection framework</w:t>
        </w:r>
      </w:moveTo>
    </w:p>
    <w:p w14:paraId="7AB4D576" w14:textId="77777777" w:rsidR="00603F18" w:rsidRPr="0010468F" w:rsidRDefault="00603F18" w:rsidP="00603F18">
      <w:pPr>
        <w:spacing w:line="480" w:lineRule="auto"/>
        <w:ind w:firstLine="720"/>
        <w:rPr>
          <w:moveTo w:id="4" w:author="MacQueen, Alice H" w:date="2019-12-09T12:50:00Z"/>
          <w:rFonts w:cstheme="minorHAnsi"/>
          <w:sz w:val="24"/>
          <w:szCs w:val="24"/>
        </w:rPr>
      </w:pPr>
      <w:moveTo w:id="5" w:author="MacQueen, Alice H" w:date="2019-12-09T12:50:00Z">
        <w:r w:rsidRPr="0010468F">
          <w:rPr>
            <w:rFonts w:cstheme="minorHAnsi"/>
            <w:sz w:val="24"/>
            <w:szCs w:val="24"/>
          </w:rPr>
          <w:t xml:space="preserve">Selection and breeding strategies to generate new bean entries for the CDBN varied across years and among breeding programs. However, in general, new advanced lines were selected from either single, triple, or double crosses among advanced breeding material and released cultivars, which in most cases were already tested within the CDBN in previous years. These lines were bulked to increase seed supply, then field tested to ensure consistency of phenotypic responses in the advanced lines.  Entries with favorable characteristics were often entered into the CDBN to be phenotyped in multiple environments. Consequently, most CDBN entries are members of a complex pedigree which has had novel, favorable alleles recombined or introgressed into it over time. </w:t>
        </w:r>
      </w:moveTo>
    </w:p>
    <w:p w14:paraId="066DFFD0" w14:textId="3FE33E19" w:rsidR="00603F18" w:rsidRPr="0010468F" w:rsidRDefault="00603F18" w:rsidP="00603F18">
      <w:pPr>
        <w:spacing w:line="480" w:lineRule="auto"/>
        <w:ind w:firstLine="720"/>
        <w:rPr>
          <w:moveTo w:id="6" w:author="MacQueen, Alice H" w:date="2019-12-09T12:50:00Z"/>
          <w:rFonts w:cstheme="minorHAnsi"/>
          <w:sz w:val="24"/>
          <w:szCs w:val="24"/>
        </w:rPr>
      </w:pPr>
      <w:moveTo w:id="7" w:author="MacQueen, Alice H" w:date="2019-12-09T12:50:00Z">
        <w:r w:rsidRPr="0010468F">
          <w:rPr>
            <w:rFonts w:cstheme="minorHAnsi"/>
            <w:sz w:val="24"/>
            <w:szCs w:val="24"/>
          </w:rPr>
          <w:t xml:space="preserve">It is clear that the CDBN is not a randomly mating, homogeneous population, and the breeding and selection strategy in the CDBN likely impacts GWAS on this material in a number of ways. Presumably, breeders have increased the frequency of alleles that favorably affect phenotypes over time, which should aid in the detection of these genomic regions via GWAS. The multiple generations of inbreeding should reduce allelic heterogeneity, which should also aid GWAS. Indeed, we find few heterozygous regions in our SNP dataset, and few examples of multiallelic loci. By the same token, the frequent inbreeding may also increase the size of </w:t>
        </w:r>
        <w:r w:rsidRPr="0010468F">
          <w:rPr>
            <w:rFonts w:cstheme="minorHAnsi"/>
            <w:sz w:val="24"/>
            <w:szCs w:val="24"/>
          </w:rPr>
          <w:lastRenderedPageBreak/>
          <w:t xml:space="preserve">linkage disequilibrium (LD) blocks or cause spurious patterns of LD, which may cause non-syntenic associations and make candidate gene identification more difficult. In addition, the infrequent crosses between the gene pools from the two independent domestication events, and the assortative mating practiced as part of the breeding strategy, could lead to an inflated false positive rate and create correlations between previously uncorrelated traits </w:t>
        </w:r>
        <w:r w:rsidRPr="0010468F">
          <w:rPr>
            <w:rFonts w:cstheme="minorHAnsi"/>
            <w:sz w:val="24"/>
            <w:szCs w:val="24"/>
          </w:rPr>
          <w:fldChar w:fldCharType="begin"/>
        </w:r>
      </w:moveTo>
      <w:r w:rsidR="008A7F7B">
        <w:rPr>
          <w:rFonts w:cstheme="minorHAnsi"/>
          <w:sz w:val="24"/>
          <w:szCs w:val="24"/>
        </w:rPr>
        <w:instrText xml:space="preserve"> ADDIN EN.CITE &lt;EndNote&gt;&lt;Cite&gt;&lt;Author&gt;Li&lt;/Author&gt;&lt;Year&gt;2017&lt;/Year&gt;&lt;RecNum&gt;987&lt;/RecNum&gt;&lt;DisplayText&gt;(&lt;style face="smallcaps"&gt;Li&lt;/style&gt;&lt;style face="italic"&gt; et al.&lt;/style&gt; 2017)&lt;/DisplayText&gt;&lt;record&gt;&lt;rec-number&gt;987&lt;/rec-number&gt;&lt;foreign-keys&gt;&lt;key app="EN" db-id="zsx5ewatt59z0be9dwbppxxsd0pp9wttfxp9" timestamp="0"&gt;987&lt;/key&gt;&lt;/foreign-keys&gt;&lt;ref-type name="Journal Article"&gt;17&lt;/ref-type&gt;&lt;contributors&gt;&lt;authors&gt;&lt;author&gt;Li, Xiaoyin&lt;/author&gt;&lt;author&gt;Redline, Susan&lt;/author&gt;&lt;author&gt;Zhang, Xiang&lt;/author&gt;&lt;author&gt;Williams, Scott&lt;/author&gt;&lt;author&gt;Zhu, Xiaofeng&lt;/author&gt;&lt;/authors&gt;&lt;/contributors&gt;&lt;titles&gt;&lt;title&gt;Height associated variants demonstrate assortative mating in human populations&lt;/title&gt;&lt;secondary-title&gt;Scientific reports&lt;/secondary-title&gt;&lt;alt-title&gt;Sci Rep&lt;/alt-title&gt;&lt;/titles&gt;&lt;pages&gt;15689-15689&lt;/pages&gt;&lt;volume&gt;7&lt;/volume&gt;&lt;number&gt;1&lt;/number&gt;&lt;keywords&gt;&lt;keyword&gt;African Americans/genetics&lt;/keyword&gt;&lt;keyword&gt;Body Height/*genetics&lt;/keyword&gt;&lt;keyword&gt;Cohort Studies&lt;/keyword&gt;&lt;keyword&gt;Consanguinity&lt;/keyword&gt;&lt;keyword&gt;European Continental Ancestry Group/genetics&lt;/keyword&gt;&lt;keyword&gt;Genetic Loci&lt;/keyword&gt;&lt;keyword&gt;*Genetic Variation&lt;/keyword&gt;&lt;keyword&gt;*Genetics, Population&lt;/keyword&gt;&lt;keyword&gt;Humans&lt;/keyword&gt;&lt;keyword&gt;Linkage Disequilibrium/genetics&lt;/keyword&gt;&lt;keyword&gt;Polymorphism, Single Nucleotide/genetics&lt;/keyword&gt;&lt;keyword&gt;Principal Component Analysis&lt;/keyword&gt;&lt;keyword&gt;Regression Analysis&lt;/keyword&gt;&lt;keyword&gt;Reproduction/*genetics&lt;/keyword&gt;&lt;keyword&gt;Spouses&lt;/keyword&gt;&lt;/keywords&gt;&lt;dates&gt;&lt;year&gt;2017&lt;/year&gt;&lt;/dates&gt;&lt;publisher&gt;Nature Publishing Group UK&lt;/publisher&gt;&lt;isbn&gt;2045-2322&lt;/isbn&gt;&lt;accession-num&gt;29146993&lt;/accession-num&gt;&lt;urls&gt;&lt;related-urls&gt;&lt;url&gt;https://www.ncbi.nlm.nih.gov/pubmed/29146993&lt;/url&gt;&lt;url&gt;https://www.ncbi.nlm.nih.gov/pmc/articles/PMC5691191/&lt;/url&gt;&lt;/related-urls&gt;&lt;/urls&gt;&lt;electronic-resource-num&gt;10.1038/s41598-017-15864-x&lt;/electronic-resource-num&gt;&lt;remote-database-name&gt;PubMed&lt;/remote-database-name&gt;&lt;language&gt;eng&lt;/language&gt;&lt;/record&gt;&lt;/Cite&gt;&lt;/EndNote&gt;</w:instrText>
      </w:r>
      <w:moveTo w:id="8" w:author="MacQueen, Alice H" w:date="2019-12-09T12:50:00Z">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Li</w:t>
        </w:r>
        <w:r w:rsidRPr="0010468F">
          <w:rPr>
            <w:rFonts w:cstheme="minorHAnsi"/>
            <w:i/>
            <w:noProof/>
            <w:sz w:val="24"/>
            <w:szCs w:val="24"/>
          </w:rPr>
          <w:t xml:space="preserve"> et al.</w:t>
        </w:r>
        <w:r w:rsidRPr="0010468F">
          <w:rPr>
            <w:rFonts w:cstheme="minorHAnsi"/>
            <w:noProof/>
            <w:sz w:val="24"/>
            <w:szCs w:val="24"/>
          </w:rPr>
          <w:t xml:space="preserve"> 2017)</w:t>
        </w:r>
        <w:r w:rsidRPr="0010468F">
          <w:rPr>
            <w:rFonts w:cstheme="minorHAnsi"/>
            <w:sz w:val="24"/>
            <w:szCs w:val="24"/>
          </w:rPr>
          <w:fldChar w:fldCharType="end"/>
        </w:r>
        <w:r w:rsidRPr="0010468F">
          <w:rPr>
            <w:rFonts w:cstheme="minorHAnsi"/>
            <w:sz w:val="24"/>
            <w:szCs w:val="24"/>
          </w:rPr>
          <w:t xml:space="preserve">. </w:t>
        </w:r>
      </w:moveTo>
    </w:p>
    <w:moveToRangeEnd w:id="2"/>
    <w:p w14:paraId="5414021D" w14:textId="67EBF825" w:rsidR="00106E2D" w:rsidRPr="0010468F" w:rsidRDefault="00106E2D" w:rsidP="0010468F">
      <w:pPr>
        <w:spacing w:line="480" w:lineRule="auto"/>
        <w:rPr>
          <w:rFonts w:cstheme="minorHAnsi"/>
          <w:i/>
          <w:sz w:val="24"/>
          <w:szCs w:val="24"/>
        </w:rPr>
      </w:pPr>
      <w:r w:rsidRPr="0010468F">
        <w:rPr>
          <w:rFonts w:cstheme="minorHAnsi"/>
          <w:i/>
          <w:sz w:val="24"/>
          <w:szCs w:val="24"/>
        </w:rPr>
        <w:t>Germplasm recovery and sequencing</w:t>
      </w:r>
    </w:p>
    <w:p w14:paraId="1EA201A8" w14:textId="3A26F2ED" w:rsidR="00106E2D" w:rsidRPr="0010468F" w:rsidRDefault="00106E2D" w:rsidP="0010468F">
      <w:pPr>
        <w:spacing w:line="480" w:lineRule="auto"/>
        <w:ind w:firstLine="720"/>
        <w:rPr>
          <w:rFonts w:cstheme="minorHAnsi"/>
          <w:sz w:val="24"/>
          <w:szCs w:val="24"/>
        </w:rPr>
      </w:pPr>
      <w:r w:rsidRPr="0010468F">
        <w:rPr>
          <w:rFonts w:cstheme="minorHAnsi"/>
          <w:sz w:val="24"/>
          <w:szCs w:val="24"/>
        </w:rPr>
        <w:t xml:space="preserve">To detect genomic regions associated with phenotypic variation in a GWAS framework, it is particularly valuable to have a large amount of </w:t>
      </w:r>
      <w:r w:rsidR="00525D48" w:rsidRPr="0010468F">
        <w:rPr>
          <w:rFonts w:cstheme="minorHAnsi"/>
          <w:sz w:val="24"/>
          <w:szCs w:val="24"/>
        </w:rPr>
        <w:t xml:space="preserve">heritable </w:t>
      </w:r>
      <w:r w:rsidRPr="0010468F">
        <w:rPr>
          <w:rFonts w:cstheme="minorHAnsi"/>
          <w:sz w:val="24"/>
          <w:szCs w:val="24"/>
        </w:rPr>
        <w:t xml:space="preserve">phenotypic variation. Thus, </w:t>
      </w:r>
      <w:r w:rsidR="00B87B57" w:rsidRPr="0010468F">
        <w:rPr>
          <w:rFonts w:cstheme="minorHAnsi"/>
          <w:sz w:val="24"/>
          <w:szCs w:val="24"/>
        </w:rPr>
        <w:t xml:space="preserve">it was equally important to include </w:t>
      </w:r>
      <w:r w:rsidRPr="0010468F">
        <w:rPr>
          <w:rFonts w:cstheme="minorHAnsi"/>
          <w:sz w:val="24"/>
          <w:szCs w:val="24"/>
        </w:rPr>
        <w:t xml:space="preserve">entries from the CDBN with poor seed yields or non-ideal phenotypic traits as high yielding, commercially released varieties. We thus went to considerable effort to obtain </w:t>
      </w:r>
      <w:r w:rsidR="00021407" w:rsidRPr="0010468F">
        <w:rPr>
          <w:rFonts w:cstheme="minorHAnsi"/>
          <w:sz w:val="24"/>
          <w:szCs w:val="24"/>
        </w:rPr>
        <w:t>seed of</w:t>
      </w:r>
      <w:r w:rsidRPr="0010468F">
        <w:rPr>
          <w:rFonts w:cstheme="minorHAnsi"/>
          <w:sz w:val="24"/>
          <w:szCs w:val="24"/>
        </w:rPr>
        <w:t xml:space="preserve"> unreleased, unarchived materials from the holdings of CDBN cooperators. Germplasm from the entries grown in the CDBN was obtained from multiple sources, including </w:t>
      </w:r>
      <w:r w:rsidR="00922D98" w:rsidRPr="0010468F">
        <w:rPr>
          <w:rFonts w:cstheme="minorHAnsi"/>
          <w:sz w:val="24"/>
          <w:szCs w:val="24"/>
        </w:rPr>
        <w:t>the International Center for Tropical Agriculture (</w:t>
      </w:r>
      <w:r w:rsidRPr="0010468F">
        <w:rPr>
          <w:rFonts w:cstheme="minorHAnsi"/>
          <w:sz w:val="24"/>
          <w:szCs w:val="24"/>
        </w:rPr>
        <w:t>CIAT</w:t>
      </w:r>
      <w:r w:rsidR="00922D98" w:rsidRPr="0010468F">
        <w:rPr>
          <w:rFonts w:cstheme="minorHAnsi"/>
          <w:sz w:val="24"/>
          <w:szCs w:val="24"/>
        </w:rPr>
        <w:t>)</w:t>
      </w:r>
      <w:r w:rsidRPr="0010468F">
        <w:rPr>
          <w:rFonts w:cstheme="minorHAnsi"/>
          <w:sz w:val="24"/>
          <w:szCs w:val="24"/>
        </w:rPr>
        <w:t xml:space="preserve">, </w:t>
      </w:r>
      <w:r w:rsidR="00BE0C08" w:rsidRPr="0010468F">
        <w:rPr>
          <w:rFonts w:cstheme="minorHAnsi"/>
          <w:sz w:val="24"/>
          <w:szCs w:val="24"/>
        </w:rPr>
        <w:t>the National Plant Germplasm System (</w:t>
      </w:r>
      <w:r w:rsidRPr="0010468F">
        <w:rPr>
          <w:rFonts w:cstheme="minorHAnsi"/>
          <w:sz w:val="24"/>
          <w:szCs w:val="24"/>
        </w:rPr>
        <w:t>NPGS</w:t>
      </w:r>
      <w:r w:rsidR="00BE0C08" w:rsidRPr="0010468F">
        <w:rPr>
          <w:rFonts w:cstheme="minorHAnsi"/>
          <w:sz w:val="24"/>
          <w:szCs w:val="24"/>
        </w:rPr>
        <w:t>)</w:t>
      </w:r>
      <w:r w:rsidRPr="0010468F">
        <w:rPr>
          <w:rFonts w:cstheme="minorHAnsi"/>
          <w:sz w:val="24"/>
          <w:szCs w:val="24"/>
        </w:rPr>
        <w:t>, and three common bean diversity panels, the Mesoamerican Diversity Panel (MDP)</w:t>
      </w:r>
      <w:r w:rsidR="00C02048" w:rsidRPr="0010468F">
        <w:rPr>
          <w:rFonts w:cstheme="minorHAnsi"/>
          <w:sz w:val="24"/>
          <w:szCs w:val="24"/>
        </w:rPr>
        <w:t xml:space="preserve"> </w:t>
      </w:r>
      <w:r w:rsidR="00525D48" w:rsidRPr="0010468F">
        <w:rPr>
          <w:rFonts w:cstheme="minorHAnsi"/>
          <w:sz w:val="24"/>
          <w:szCs w:val="24"/>
        </w:rPr>
        <w:fldChar w:fldCharType="begin"/>
      </w:r>
      <w:r w:rsidR="008A7F7B">
        <w:rPr>
          <w:rFonts w:cstheme="minorHAnsi"/>
          <w:sz w:val="24"/>
          <w:szCs w:val="24"/>
        </w:rPr>
        <w:instrText xml:space="preserve"> ADDIN EN.CITE &lt;EndNote&gt;&lt;Cite&gt;&lt;Author&gt;Moghaddam&lt;/Author&gt;&lt;Year&gt;2016&lt;/Year&gt;&lt;RecNum&gt;106&lt;/RecNum&gt;&lt;DisplayText&gt;(&lt;style face="smallcaps"&gt;Moghaddam&lt;/style&gt;&lt;style face="italic"&gt; et al.&lt;/style&gt; 2016)&lt;/DisplayText&gt;&lt;record&gt;&lt;rec-number&gt;106&lt;/rec-number&gt;&lt;foreign-keys&gt;&lt;key app="EN" db-id="zsx5ewatt59z0be9dwbppxxsd0pp9wttfxp9" timestamp="0"&gt;106&lt;/key&gt;&lt;/foreign-keys&gt;&lt;ref-type name="Journal Article"&gt;17&lt;/ref-type&gt;&lt;contributors&gt;&lt;authors&gt;&lt;author&gt;Moghaddam, S. M.&lt;/author&gt;&lt;author&gt;Mamidi, S.&lt;/author&gt;&lt;author&gt;Osorno, J. M.&lt;/author&gt;&lt;author&gt;Lee, R.&lt;/author&gt;&lt;author&gt;Brick, M.&lt;/author&gt;&lt;author&gt;Kelly, J.&lt;/author&gt;&lt;author&gt;Miklas, P.&lt;/author&gt;&lt;author&gt;Urrea, C.&lt;/author&gt;&lt;author&gt;Song, Q.&lt;/author&gt;&lt;author&gt;Cregan, P.&lt;/author&gt;&lt;author&gt;Grimwood, J.&lt;/author&gt;&lt;author&gt;Schmutz, J.&lt;/author&gt;&lt;author&gt;McClean, P. E.&lt;/author&gt;&lt;/authors&gt;&lt;/contributors&gt;&lt;titles&gt;&lt;title&gt;Genome-Wide Association Study Identifies Candidate Loci Underlying Agronomic Traits in a Middle American Diversity Panel of Common Bean&lt;/title&gt;&lt;secondary-title&gt;Plant Genome&lt;/secondary-title&gt;&lt;/titles&gt;&lt;volume&gt;9&lt;/volume&gt;&lt;number&gt;3&lt;/number&gt;&lt;keywords&gt;&lt;keyword&gt;*Genetic Variation&lt;/keyword&gt;&lt;keyword&gt;Genome, Plant&lt;/keyword&gt;&lt;keyword&gt;*Genome-Wide Association Study&lt;/keyword&gt;&lt;keyword&gt;Genotype&lt;/keyword&gt;&lt;keyword&gt;Linkage Disequilibrium&lt;/keyword&gt;&lt;keyword&gt;Phaseolus/*genetics&lt;/keyword&gt;&lt;keyword&gt;Phenotype&lt;/keyword&gt;&lt;keyword&gt;Polymorphism, Single Nucleotide&lt;/keyword&gt;&lt;keyword&gt;Quantitative Trait Loci/*genetics&lt;/keyword&gt;&lt;keyword&gt;United States&lt;/keyword&gt;&lt;/keywords&gt;&lt;dates&gt;&lt;year&gt;2016&lt;/year&gt;&lt;pub-dates&gt;&lt;date&gt;Nov&lt;/date&gt;&lt;/pub-dates&gt;&lt;/dates&gt;&lt;isbn&gt;1940-3372 (Electronic)&amp;#xD;1940-3372 (Linking)&lt;/isbn&gt;&lt;accession-num&gt;27902795&lt;/accession-num&gt;&lt;urls&gt;&lt;related-urls&gt;&lt;url&gt;https://www.ncbi.nlm.nih.gov/pubmed/27902795&lt;/url&gt;&lt;/related-urls&gt;&lt;/urls&gt;&lt;electronic-resource-num&gt;10.3835/plantgenome2016.02.0012&lt;/electronic-resource-num&gt;&lt;/record&gt;&lt;/Cite&gt;&lt;/EndNote&gt;</w:instrText>
      </w:r>
      <w:r w:rsidR="00525D48" w:rsidRPr="0010468F">
        <w:rPr>
          <w:rFonts w:cstheme="minorHAnsi"/>
          <w:sz w:val="24"/>
          <w:szCs w:val="24"/>
        </w:rPr>
        <w:fldChar w:fldCharType="separate"/>
      </w:r>
      <w:r w:rsidR="00525D48" w:rsidRPr="0010468F">
        <w:rPr>
          <w:rFonts w:cstheme="minorHAnsi"/>
          <w:noProof/>
          <w:sz w:val="24"/>
          <w:szCs w:val="24"/>
        </w:rPr>
        <w:t>(</w:t>
      </w:r>
      <w:r w:rsidR="00525D48" w:rsidRPr="0010468F">
        <w:rPr>
          <w:rFonts w:cstheme="minorHAnsi"/>
          <w:smallCaps/>
          <w:noProof/>
          <w:sz w:val="24"/>
          <w:szCs w:val="24"/>
        </w:rPr>
        <w:t>Moghaddam</w:t>
      </w:r>
      <w:r w:rsidR="00525D48" w:rsidRPr="0010468F">
        <w:rPr>
          <w:rFonts w:cstheme="minorHAnsi"/>
          <w:i/>
          <w:noProof/>
          <w:sz w:val="24"/>
          <w:szCs w:val="24"/>
        </w:rPr>
        <w:t xml:space="preserve"> et al.</w:t>
      </w:r>
      <w:r w:rsidR="00525D48" w:rsidRPr="0010468F">
        <w:rPr>
          <w:rFonts w:cstheme="minorHAnsi"/>
          <w:noProof/>
          <w:sz w:val="24"/>
          <w:szCs w:val="24"/>
        </w:rPr>
        <w:t xml:space="preserve"> 2016)</w:t>
      </w:r>
      <w:r w:rsidR="00525D48" w:rsidRPr="0010468F">
        <w:rPr>
          <w:rFonts w:cstheme="minorHAnsi"/>
          <w:sz w:val="24"/>
          <w:szCs w:val="24"/>
        </w:rPr>
        <w:fldChar w:fldCharType="end"/>
      </w:r>
      <w:r w:rsidRPr="0010468F">
        <w:rPr>
          <w:rFonts w:cstheme="minorHAnsi"/>
          <w:sz w:val="24"/>
          <w:szCs w:val="24"/>
        </w:rPr>
        <w:t>, Durango Diversity Panel (DDP)</w:t>
      </w:r>
      <w:r w:rsidR="00525D48" w:rsidRPr="0010468F">
        <w:rPr>
          <w:rFonts w:cstheme="minorHAnsi"/>
          <w:sz w:val="24"/>
          <w:szCs w:val="24"/>
        </w:rPr>
        <w:t xml:space="preserve"> </w:t>
      </w:r>
      <w:r w:rsidR="00525D48" w:rsidRPr="0010468F">
        <w:rPr>
          <w:rFonts w:cstheme="minorHAnsi"/>
          <w:sz w:val="24"/>
          <w:szCs w:val="24"/>
        </w:rPr>
        <w:fldChar w:fldCharType="begin"/>
      </w:r>
      <w:r w:rsidR="008A7F7B">
        <w:rPr>
          <w:rFonts w:cstheme="minorHAnsi"/>
          <w:sz w:val="24"/>
          <w:szCs w:val="24"/>
        </w:rPr>
        <w:instrText xml:space="preserve"> ADDIN EN.CITE &lt;EndNote&gt;&lt;Cite&gt;&lt;Author&gt;Soltani&lt;/Author&gt;&lt;Year&gt;2016&lt;/Year&gt;&lt;RecNum&gt;86&lt;/RecNum&gt;&lt;DisplayText&gt;(&lt;style face="smallcaps"&gt;Soltani&lt;/style&gt;&lt;style face="italic"&gt; et al.&lt;/style&gt; 2016)&lt;/DisplayText&gt;&lt;record&gt;&lt;rec-number&gt;86&lt;/rec-number&gt;&lt;foreign-keys&gt;&lt;key app="EN" db-id="zsx5ewatt59z0be9dwbppxxsd0pp9wttfxp9" timestamp="0"&gt;86&lt;/key&gt;&lt;/foreign-keys&gt;&lt;ref-type name="Journal Article"&gt;17&lt;/ref-type&gt;&lt;contributors&gt;&lt;authors&gt;&lt;author&gt;Soltani, Ali&lt;/author&gt;&lt;author&gt;Bello, Marco&lt;/author&gt;&lt;author&gt;Mndolwa, Eninka&lt;/author&gt;&lt;author&gt;Schroder, Stephan&lt;/author&gt;&lt;author&gt;Moghaddam, Samira Mafi&lt;/author&gt;&lt;author&gt;Osorno, Juan M.&lt;/author&gt;&lt;author&gt;Miklas, Phillip N.&lt;/author&gt;&lt;author&gt;McClean, Phillip E.&lt;/author&gt;&lt;/authors&gt;&lt;/contributors&gt;&lt;titles&gt;&lt;title&gt;Targeted Analysis of Dry Bean Growth Habit: Interrelationship among Architectural, Phenological, and Yield Components&lt;/title&gt;&lt;secondary-title&gt;Crop Science&lt;/secondary-title&gt;&lt;/titles&gt;&lt;pages&gt;3005&lt;/pages&gt;&lt;volume&gt;56&lt;/volume&gt;&lt;number&gt;6&lt;/number&gt;&lt;dates&gt;&lt;year&gt;2016&lt;/year&gt;&lt;/dates&gt;&lt;isbn&gt;0011-183X&lt;/isbn&gt;&lt;urls&gt;&lt;/urls&gt;&lt;electronic-resource-num&gt;10.2135/cropsci2016.02.0119&lt;/electronic-resource-num&gt;&lt;/record&gt;&lt;/Cite&gt;&lt;/EndNote&gt;</w:instrText>
      </w:r>
      <w:r w:rsidR="00525D48" w:rsidRPr="0010468F">
        <w:rPr>
          <w:rFonts w:cstheme="minorHAnsi"/>
          <w:sz w:val="24"/>
          <w:szCs w:val="24"/>
        </w:rPr>
        <w:fldChar w:fldCharType="separate"/>
      </w:r>
      <w:r w:rsidR="00525D48" w:rsidRPr="0010468F">
        <w:rPr>
          <w:rFonts w:cstheme="minorHAnsi"/>
          <w:noProof/>
          <w:sz w:val="24"/>
          <w:szCs w:val="24"/>
        </w:rPr>
        <w:t>(</w:t>
      </w:r>
      <w:r w:rsidR="00525D48" w:rsidRPr="0010468F">
        <w:rPr>
          <w:rFonts w:cstheme="minorHAnsi"/>
          <w:smallCaps/>
          <w:noProof/>
          <w:sz w:val="24"/>
          <w:szCs w:val="24"/>
        </w:rPr>
        <w:t>Soltani</w:t>
      </w:r>
      <w:r w:rsidR="00525D48" w:rsidRPr="0010468F">
        <w:rPr>
          <w:rFonts w:cstheme="minorHAnsi"/>
          <w:i/>
          <w:noProof/>
          <w:sz w:val="24"/>
          <w:szCs w:val="24"/>
        </w:rPr>
        <w:t xml:space="preserve"> et al.</w:t>
      </w:r>
      <w:r w:rsidR="00525D48" w:rsidRPr="0010468F">
        <w:rPr>
          <w:rFonts w:cstheme="minorHAnsi"/>
          <w:noProof/>
          <w:sz w:val="24"/>
          <w:szCs w:val="24"/>
        </w:rPr>
        <w:t xml:space="preserve"> 2016)</w:t>
      </w:r>
      <w:r w:rsidR="00525D48" w:rsidRPr="0010468F">
        <w:rPr>
          <w:rFonts w:cstheme="minorHAnsi"/>
          <w:sz w:val="24"/>
          <w:szCs w:val="24"/>
        </w:rPr>
        <w:fldChar w:fldCharType="end"/>
      </w:r>
      <w:r w:rsidRPr="0010468F">
        <w:rPr>
          <w:rFonts w:cstheme="minorHAnsi"/>
          <w:sz w:val="24"/>
          <w:szCs w:val="24"/>
        </w:rPr>
        <w:t>, and Andean Diversity Panel (ADP)</w:t>
      </w:r>
      <w:r w:rsidR="00C02048" w:rsidRPr="0010468F">
        <w:rPr>
          <w:rFonts w:cstheme="minorHAnsi"/>
          <w:sz w:val="24"/>
          <w:szCs w:val="24"/>
        </w:rPr>
        <w:t xml:space="preserve"> </w:t>
      </w:r>
      <w:r w:rsidR="00C02048" w:rsidRPr="0010468F">
        <w:rPr>
          <w:rFonts w:cstheme="minorHAnsi"/>
          <w:sz w:val="24"/>
          <w:szCs w:val="24"/>
        </w:rPr>
        <w:fldChar w:fldCharType="begin"/>
      </w:r>
      <w:r w:rsidR="008A7F7B">
        <w:rPr>
          <w:rFonts w:cstheme="minorHAnsi"/>
          <w:sz w:val="24"/>
          <w:szCs w:val="24"/>
        </w:rPr>
        <w:instrText xml:space="preserve"> ADDIN EN.CITE &lt;EndNote&gt;&lt;Cite&gt;&lt;Author&gt;Cichy&lt;/Author&gt;&lt;Year&gt;2015&lt;/Year&gt;&lt;RecNum&gt;80&lt;/RecNum&gt;&lt;DisplayText&gt;(&lt;style face="smallcaps"&gt;Cichy&lt;/style&gt;&lt;style face="italic"&gt; et al.&lt;/style&gt; 2015)&lt;/DisplayText&gt;&lt;record&gt;&lt;rec-number&gt;80&lt;/rec-number&gt;&lt;foreign-keys&gt;&lt;key app="EN" db-id="zsx5ewatt59z0be9dwbppxxsd0pp9wttfxp9" timestamp="0"&gt;80&lt;/key&gt;&lt;/foreign-keys&gt;&lt;ref-type name="Journal Article"&gt;17&lt;/ref-type&gt;&lt;contributors&gt;&lt;authors&gt;&lt;author&gt;Cichy, Karen A.&lt;/author&gt;&lt;author&gt;Porch, Timothy G.&lt;/author&gt;&lt;author&gt;Beaver, James S.&lt;/author&gt;&lt;author&gt;Cregan, Perry&lt;/author&gt;&lt;author&gt;Fourie, Deidre&lt;/author&gt;&lt;author&gt;Glahn, Raymond P.&lt;/author&gt;&lt;author&gt;Grusak, Michael A.&lt;/author&gt;&lt;author&gt;Kamfwa, Kelvin&lt;/author&gt;&lt;author&gt;Katuuramu, Dennis N.&lt;/author&gt;&lt;author&gt;McClean, Phil&lt;/author&gt;&lt;author&gt;Mndolwa, Eninka&lt;/author&gt;&lt;author&gt;Nchimbi-Msolla, Susan&lt;/author&gt;&lt;author&gt;Pastor-Corrales, Marcial A.&lt;/author&gt;&lt;author&gt;Miklas, Phillip N.&lt;/author&gt;&lt;/authors&gt;&lt;/contributors&gt;&lt;titles&gt;&lt;title&gt;A Diversity Panel for Andean Bean Improvement&lt;/title&gt;&lt;secondary-title&gt;Crop Science&lt;/secondary-title&gt;&lt;/titles&gt;&lt;pages&gt;2149&lt;/pages&gt;&lt;volume&gt;55&lt;/volume&gt;&lt;number&gt;5&lt;/number&gt;&lt;dates&gt;&lt;year&gt;2015&lt;/year&gt;&lt;/dates&gt;&lt;isbn&gt;0011-183X&lt;/isbn&gt;&lt;urls&gt;&lt;/urls&gt;&lt;electronic-resource-num&gt;10.2135/cropsci2014.09.0653&lt;/electronic-resource-num&gt;&lt;/record&gt;&lt;/Cite&gt;&lt;/EndNote&gt;</w:instrText>
      </w:r>
      <w:r w:rsidR="00C02048" w:rsidRPr="0010468F">
        <w:rPr>
          <w:rFonts w:cstheme="minorHAnsi"/>
          <w:sz w:val="24"/>
          <w:szCs w:val="24"/>
        </w:rPr>
        <w:fldChar w:fldCharType="separate"/>
      </w:r>
      <w:r w:rsidR="007518EF" w:rsidRPr="0010468F">
        <w:rPr>
          <w:rFonts w:cstheme="minorHAnsi"/>
          <w:noProof/>
          <w:sz w:val="24"/>
          <w:szCs w:val="24"/>
        </w:rPr>
        <w:t>(</w:t>
      </w:r>
      <w:r w:rsidR="007518EF" w:rsidRPr="0010468F">
        <w:rPr>
          <w:rFonts w:cstheme="minorHAnsi"/>
          <w:smallCaps/>
          <w:noProof/>
          <w:sz w:val="24"/>
          <w:szCs w:val="24"/>
        </w:rPr>
        <w:t>Cichy</w:t>
      </w:r>
      <w:r w:rsidR="007518EF" w:rsidRPr="0010468F">
        <w:rPr>
          <w:rFonts w:cstheme="minorHAnsi"/>
          <w:i/>
          <w:noProof/>
          <w:sz w:val="24"/>
          <w:szCs w:val="24"/>
        </w:rPr>
        <w:t xml:space="preserve"> et al.</w:t>
      </w:r>
      <w:r w:rsidR="007518EF" w:rsidRPr="0010468F">
        <w:rPr>
          <w:rFonts w:cstheme="minorHAnsi"/>
          <w:noProof/>
          <w:sz w:val="24"/>
          <w:szCs w:val="24"/>
        </w:rPr>
        <w:t xml:space="preserve"> 2015)</w:t>
      </w:r>
      <w:r w:rsidR="00C02048" w:rsidRPr="0010468F">
        <w:rPr>
          <w:rFonts w:cstheme="minorHAnsi"/>
          <w:sz w:val="24"/>
          <w:szCs w:val="24"/>
        </w:rPr>
        <w:fldChar w:fldCharType="end"/>
      </w:r>
      <w:r w:rsidRPr="0010468F">
        <w:rPr>
          <w:rFonts w:cstheme="minorHAnsi"/>
          <w:sz w:val="24"/>
          <w:szCs w:val="24"/>
        </w:rPr>
        <w:t>. Seed was also obtained from holdings of CDBN cooperators, including Mark Brick</w:t>
      </w:r>
      <w:r w:rsidR="00E77C33" w:rsidRPr="0010468F">
        <w:rPr>
          <w:rFonts w:cstheme="minorHAnsi"/>
          <w:sz w:val="24"/>
          <w:szCs w:val="24"/>
        </w:rPr>
        <w:t xml:space="preserve"> (Colorado State University)</w:t>
      </w:r>
      <w:r w:rsidRPr="0010468F">
        <w:rPr>
          <w:rFonts w:cstheme="minorHAnsi"/>
          <w:sz w:val="24"/>
          <w:szCs w:val="24"/>
        </w:rPr>
        <w:t>, Jim Kelly</w:t>
      </w:r>
      <w:r w:rsidR="00E77C33" w:rsidRPr="0010468F">
        <w:rPr>
          <w:rFonts w:cstheme="minorHAnsi"/>
          <w:sz w:val="24"/>
          <w:szCs w:val="24"/>
        </w:rPr>
        <w:t xml:space="preserve"> (Michigan State University)</w:t>
      </w:r>
      <w:r w:rsidRPr="0010468F">
        <w:rPr>
          <w:rFonts w:cstheme="minorHAnsi"/>
          <w:sz w:val="24"/>
          <w:szCs w:val="24"/>
        </w:rPr>
        <w:t>, Phil McClean</w:t>
      </w:r>
      <w:r w:rsidR="00E77C33" w:rsidRPr="0010468F">
        <w:rPr>
          <w:rFonts w:cstheme="minorHAnsi"/>
          <w:sz w:val="24"/>
          <w:szCs w:val="24"/>
        </w:rPr>
        <w:t xml:space="preserve"> (North Dakota State University)</w:t>
      </w:r>
      <w:r w:rsidRPr="0010468F">
        <w:rPr>
          <w:rFonts w:cstheme="minorHAnsi"/>
          <w:sz w:val="24"/>
          <w:szCs w:val="24"/>
        </w:rPr>
        <w:t>, Phil Miklas</w:t>
      </w:r>
      <w:r w:rsidR="00E77C33" w:rsidRPr="0010468F">
        <w:rPr>
          <w:rFonts w:cstheme="minorHAnsi"/>
          <w:sz w:val="24"/>
          <w:szCs w:val="24"/>
        </w:rPr>
        <w:t xml:space="preserve"> (USDA-ARS)</w:t>
      </w:r>
      <w:r w:rsidRPr="0010468F">
        <w:rPr>
          <w:rFonts w:cstheme="minorHAnsi"/>
          <w:sz w:val="24"/>
          <w:szCs w:val="24"/>
        </w:rPr>
        <w:t>, James Myers</w:t>
      </w:r>
      <w:r w:rsidR="00E77C33" w:rsidRPr="0010468F">
        <w:rPr>
          <w:rFonts w:cstheme="minorHAnsi"/>
          <w:sz w:val="24"/>
          <w:szCs w:val="24"/>
        </w:rPr>
        <w:t xml:space="preserve"> (Oregon State University)</w:t>
      </w:r>
      <w:r w:rsidRPr="0010468F">
        <w:rPr>
          <w:rFonts w:cstheme="minorHAnsi"/>
          <w:sz w:val="24"/>
          <w:szCs w:val="24"/>
        </w:rPr>
        <w:t>, Juan Osorno</w:t>
      </w:r>
      <w:r w:rsidR="00E77C33" w:rsidRPr="0010468F">
        <w:rPr>
          <w:rFonts w:cstheme="minorHAnsi"/>
          <w:sz w:val="24"/>
          <w:szCs w:val="24"/>
        </w:rPr>
        <w:t xml:space="preserve"> (North Dakota State University)</w:t>
      </w:r>
      <w:r w:rsidRPr="0010468F">
        <w:rPr>
          <w:rFonts w:cstheme="minorHAnsi"/>
          <w:sz w:val="24"/>
          <w:szCs w:val="24"/>
        </w:rPr>
        <w:t>, and Tom Smith</w:t>
      </w:r>
      <w:r w:rsidR="00E77C33" w:rsidRPr="0010468F">
        <w:rPr>
          <w:rFonts w:cstheme="minorHAnsi"/>
          <w:sz w:val="24"/>
          <w:szCs w:val="24"/>
        </w:rPr>
        <w:t xml:space="preserve"> (University of Guelph)</w:t>
      </w:r>
      <w:r w:rsidRPr="0010468F">
        <w:rPr>
          <w:rFonts w:cstheme="minorHAnsi"/>
          <w:sz w:val="24"/>
          <w:szCs w:val="24"/>
        </w:rPr>
        <w:t xml:space="preserve">. </w:t>
      </w:r>
    </w:p>
    <w:p w14:paraId="48264BD1" w14:textId="1CDC606F" w:rsidR="00106E2D" w:rsidRPr="0010468F" w:rsidRDefault="00106E2D" w:rsidP="0010468F">
      <w:pPr>
        <w:spacing w:line="480" w:lineRule="auto"/>
        <w:ind w:firstLine="720"/>
        <w:rPr>
          <w:rFonts w:cstheme="minorHAnsi"/>
          <w:sz w:val="24"/>
          <w:szCs w:val="24"/>
        </w:rPr>
      </w:pPr>
      <w:r w:rsidRPr="0010468F">
        <w:rPr>
          <w:rFonts w:cstheme="minorHAnsi"/>
          <w:sz w:val="24"/>
          <w:szCs w:val="24"/>
        </w:rPr>
        <w:lastRenderedPageBreak/>
        <w:t>The SNP dataset was created from this germplasm in two ways. First, raw sequence data was obtained from the ADP, DDP, and MDP</w:t>
      </w:r>
      <w:r w:rsidR="00942A66" w:rsidRPr="0010468F">
        <w:rPr>
          <w:rFonts w:cstheme="minorHAnsi"/>
          <w:sz w:val="24"/>
          <w:szCs w:val="24"/>
        </w:rPr>
        <w:t xml:space="preserve"> </w:t>
      </w:r>
      <w:r w:rsidR="00942A66" w:rsidRPr="0010468F">
        <w:rPr>
          <w:rFonts w:cstheme="minorHAnsi"/>
          <w:sz w:val="24"/>
          <w:szCs w:val="24"/>
        </w:rPr>
        <w:fldChar w:fldCharType="begin">
          <w:fldData xml:space="preserve">PEVuZE5vdGU+PENpdGU+PEF1dGhvcj5Nb2doYWRkYW08L0F1dGhvcj48WWVhcj4yMDE2PC9ZZWFy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=
</w:fldData>
        </w:fldChar>
      </w:r>
      <w:r w:rsidR="008A7F7B">
        <w:rPr>
          <w:rFonts w:cstheme="minorHAnsi"/>
          <w:sz w:val="24"/>
          <w:szCs w:val="24"/>
        </w:rPr>
        <w:instrText xml:space="preserve"> ADDIN EN.CITE </w:instrText>
      </w:r>
      <w:r w:rsidR="008A7F7B">
        <w:rPr>
          <w:rFonts w:cstheme="minorHAnsi"/>
          <w:sz w:val="24"/>
          <w:szCs w:val="24"/>
        </w:rPr>
        <w:fldChar w:fldCharType="begin">
          <w:fldData xml:space="preserve">PEVuZE5vdGU+PENpdGU+PEF1dGhvcj5Nb2doYWRkYW08L0F1dGhvcj48WWVhcj4yMDE2PC9ZZWFy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=
</w:fldData>
        </w:fldChar>
      </w:r>
      <w:r w:rsidR="008A7F7B">
        <w:rPr>
          <w:rFonts w:cstheme="minorHAnsi"/>
          <w:sz w:val="24"/>
          <w:szCs w:val="24"/>
        </w:rPr>
        <w:instrText xml:space="preserve"> ADDIN EN.CITE.DATA </w:instrText>
      </w:r>
      <w:r w:rsidR="008A7F7B">
        <w:rPr>
          <w:rFonts w:cstheme="minorHAnsi"/>
          <w:sz w:val="24"/>
          <w:szCs w:val="24"/>
        </w:rPr>
      </w:r>
      <w:r w:rsidR="008A7F7B">
        <w:rPr>
          <w:rFonts w:cstheme="minorHAnsi"/>
          <w:sz w:val="24"/>
          <w:szCs w:val="24"/>
        </w:rPr>
        <w:fldChar w:fldCharType="end"/>
      </w:r>
      <w:r w:rsidR="00942A66"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Cichy</w:t>
      </w:r>
      <w:r w:rsidR="00044A4E" w:rsidRPr="0010468F">
        <w:rPr>
          <w:rFonts w:cstheme="minorHAnsi"/>
          <w:i/>
          <w:noProof/>
          <w:sz w:val="24"/>
          <w:szCs w:val="24"/>
        </w:rPr>
        <w:t xml:space="preserve"> et al.</w:t>
      </w:r>
      <w:r w:rsidR="00044A4E" w:rsidRPr="0010468F">
        <w:rPr>
          <w:rFonts w:cstheme="minorHAnsi"/>
          <w:noProof/>
          <w:sz w:val="24"/>
          <w:szCs w:val="24"/>
        </w:rPr>
        <w:t xml:space="preserve"> 2015; </w:t>
      </w:r>
      <w:r w:rsidR="00044A4E" w:rsidRPr="0010468F">
        <w:rPr>
          <w:rFonts w:cstheme="minorHAnsi"/>
          <w:smallCaps/>
          <w:noProof/>
          <w:sz w:val="24"/>
          <w:szCs w:val="24"/>
        </w:rPr>
        <w:t>Moghaddam</w:t>
      </w:r>
      <w:r w:rsidR="00044A4E" w:rsidRPr="0010468F">
        <w:rPr>
          <w:rFonts w:cstheme="minorHAnsi"/>
          <w:i/>
          <w:noProof/>
          <w:sz w:val="24"/>
          <w:szCs w:val="24"/>
        </w:rPr>
        <w:t xml:space="preserve"> et al.</w:t>
      </w:r>
      <w:r w:rsidR="00044A4E" w:rsidRPr="0010468F">
        <w:rPr>
          <w:rFonts w:cstheme="minorHAnsi"/>
          <w:noProof/>
          <w:sz w:val="24"/>
          <w:szCs w:val="24"/>
        </w:rPr>
        <w:t xml:space="preserve"> 2016)</w:t>
      </w:r>
      <w:r w:rsidR="00942A66" w:rsidRPr="0010468F">
        <w:rPr>
          <w:rFonts w:cstheme="minorHAnsi"/>
          <w:sz w:val="24"/>
          <w:szCs w:val="24"/>
        </w:rPr>
        <w:fldChar w:fldCharType="end"/>
      </w:r>
      <w:r w:rsidR="00942A66" w:rsidRPr="0010468F">
        <w:rPr>
          <w:rFonts w:cstheme="minorHAnsi"/>
          <w:sz w:val="24"/>
          <w:szCs w:val="24"/>
        </w:rPr>
        <w:t xml:space="preserve"> </w:t>
      </w:r>
      <w:r w:rsidRPr="0010468F">
        <w:rPr>
          <w:rFonts w:cstheme="minorHAnsi"/>
          <w:sz w:val="24"/>
          <w:szCs w:val="24"/>
        </w:rPr>
        <w:t>for CDBN entries and all parents of CDBN entries which had been sequenced as part of these panels. The remainder of the CDBN was genotyped using identical methodology to these previous diversity panels, dual-enzyme genotyping-by-sequencing</w:t>
      </w:r>
      <w:r w:rsidR="005B1A42" w:rsidRPr="0010468F">
        <w:rPr>
          <w:rFonts w:cstheme="minorHAnsi"/>
          <w:sz w:val="24"/>
          <w:szCs w:val="24"/>
        </w:rPr>
        <w:t xml:space="preserve"> </w:t>
      </w:r>
      <w:r w:rsidR="005B1A42" w:rsidRPr="0010468F">
        <w:rPr>
          <w:rFonts w:cstheme="minorHAnsi"/>
          <w:sz w:val="24"/>
          <w:szCs w:val="24"/>
        </w:rPr>
        <w:fldChar w:fldCharType="begin"/>
      </w:r>
      <w:r w:rsidR="008A7F7B">
        <w:rPr>
          <w:rFonts w:cstheme="minorHAnsi"/>
          <w:sz w:val="24"/>
          <w:szCs w:val="24"/>
        </w:rPr>
        <w:instrText xml:space="preserve"> ADDIN EN.CITE &lt;EndNote&gt;&lt;Cite&gt;&lt;Author&gt;Schröder&lt;/Author&gt;&lt;Year&gt;2016&lt;/Year&gt;&lt;RecNum&gt;822&lt;/RecNum&gt;&lt;DisplayText&gt;(&lt;style face="smallcaps"&gt;Schröder&lt;/style&gt;&lt;style face="italic"&gt; et al.&lt;/style&gt; 2016)&lt;/DisplayText&gt;&lt;record&gt;&lt;rec-number&gt;822&lt;/rec-number&gt;&lt;foreign-keys&gt;&lt;key app="EN" db-id="zsx5ewatt59z0be9dwbppxxsd0pp9wttfxp9" timestamp="0"&gt;822&lt;/key&gt;&lt;/foreign-keys&gt;&lt;ref-type name="Journal Article"&gt;17&lt;/ref-type&gt;&lt;contributors&gt;&lt;authors&gt;&lt;author&gt;Schröder, Stephan&lt;/author&gt;&lt;author&gt;Mamidi, Sujan&lt;/author&gt;&lt;author&gt;Lee, Rian&lt;/author&gt;&lt;author&gt;McKain, Michael R.&lt;/author&gt;&lt;author&gt;McClean, Phillip E.&lt;/author&gt;&lt;author&gt;Osorno, Juan M.&lt;/author&gt;&lt;/authors&gt;&lt;/contributors&gt;&lt;titles&gt;&lt;title&gt;Optimization of genotyping by sequencing (GBS) data in common bean (Phaseolus vulgaris L.)&lt;/title&gt;&lt;secondary-title&gt;Molecular Breeding&lt;/secondary-title&gt;&lt;/titles&gt;&lt;volume&gt;36&lt;/volume&gt;&lt;number&gt;1&lt;/number&gt;&lt;dates&gt;&lt;year&gt;2016&lt;/year&gt;&lt;/dates&gt;&lt;isbn&gt;1380-3743&amp;#xD;1572-9788&lt;/isbn&gt;&lt;urls&gt;&lt;/urls&gt;&lt;electronic-resource-num&gt;10.1007/s11032-015-0431-1&lt;/electronic-resource-num&gt;&lt;/record&gt;&lt;/Cite&gt;&lt;/EndNote&gt;</w:instrText>
      </w:r>
      <w:r w:rsidR="005B1A42" w:rsidRPr="0010468F">
        <w:rPr>
          <w:rFonts w:cstheme="minorHAnsi"/>
          <w:sz w:val="24"/>
          <w:szCs w:val="24"/>
        </w:rPr>
        <w:fldChar w:fldCharType="separate"/>
      </w:r>
      <w:r w:rsidR="005B1A42" w:rsidRPr="0010468F">
        <w:rPr>
          <w:rFonts w:cstheme="minorHAnsi"/>
          <w:noProof/>
          <w:sz w:val="24"/>
          <w:szCs w:val="24"/>
        </w:rPr>
        <w:t>(</w:t>
      </w:r>
      <w:r w:rsidR="005B1A42" w:rsidRPr="0010468F">
        <w:rPr>
          <w:rFonts w:cstheme="minorHAnsi"/>
          <w:smallCaps/>
          <w:noProof/>
          <w:sz w:val="24"/>
          <w:szCs w:val="24"/>
        </w:rPr>
        <w:t>Schröder</w:t>
      </w:r>
      <w:r w:rsidR="005B1A42" w:rsidRPr="0010468F">
        <w:rPr>
          <w:rFonts w:cstheme="minorHAnsi"/>
          <w:i/>
          <w:noProof/>
          <w:sz w:val="24"/>
          <w:szCs w:val="24"/>
        </w:rPr>
        <w:t xml:space="preserve"> et al.</w:t>
      </w:r>
      <w:r w:rsidR="005B1A42" w:rsidRPr="0010468F">
        <w:rPr>
          <w:rFonts w:cstheme="minorHAnsi"/>
          <w:noProof/>
          <w:sz w:val="24"/>
          <w:szCs w:val="24"/>
        </w:rPr>
        <w:t xml:space="preserve"> 2016)</w:t>
      </w:r>
      <w:r w:rsidR="005B1A42" w:rsidRPr="0010468F">
        <w:rPr>
          <w:rFonts w:cstheme="minorHAnsi"/>
          <w:sz w:val="24"/>
          <w:szCs w:val="24"/>
        </w:rPr>
        <w:fldChar w:fldCharType="end"/>
      </w:r>
      <w:r w:rsidRPr="0010468F">
        <w:rPr>
          <w:rFonts w:cstheme="minorHAnsi"/>
          <w:sz w:val="24"/>
          <w:szCs w:val="24"/>
        </w:rPr>
        <w:t xml:space="preserve">. Unfortunately, 39 of the older, unreleased varieties would no longer germinate. For these varieties, we obtained DNA for sequencing by rehydrating sterilized seeds on wetted Whatman paper in petri plates for 2-3 days, then dissecting the embryo from the seed and extracting DNA from the embryo. The DNA from the remaining entries was extracted from young trifoliates. The enzymes </w:t>
      </w:r>
      <w:r w:rsidRPr="0010468F">
        <w:rPr>
          <w:rFonts w:cstheme="minorHAnsi"/>
          <w:i/>
          <w:sz w:val="24"/>
          <w:szCs w:val="24"/>
        </w:rPr>
        <w:t>MseI</w:t>
      </w:r>
      <w:r w:rsidRPr="0010468F">
        <w:rPr>
          <w:rFonts w:cstheme="minorHAnsi"/>
          <w:sz w:val="24"/>
          <w:szCs w:val="24"/>
        </w:rPr>
        <w:t xml:space="preserve"> and </w:t>
      </w:r>
      <w:r w:rsidRPr="0010468F">
        <w:rPr>
          <w:rFonts w:cstheme="minorHAnsi"/>
          <w:i/>
          <w:sz w:val="24"/>
          <w:szCs w:val="24"/>
        </w:rPr>
        <w:t>TaqI</w:t>
      </w:r>
      <w:r w:rsidRPr="0010468F">
        <w:rPr>
          <w:rFonts w:cstheme="minorHAnsi"/>
          <w:sz w:val="24"/>
          <w:szCs w:val="24"/>
        </w:rPr>
        <w:t xml:space="preserve"> were used for digestion following the protocol from Schröder </w:t>
      </w:r>
      <w:r w:rsidRPr="0010468F">
        <w:rPr>
          <w:rFonts w:cstheme="minorHAnsi"/>
          <w:i/>
          <w:sz w:val="24"/>
          <w:szCs w:val="24"/>
        </w:rPr>
        <w:t>et al.</w:t>
      </w:r>
      <w:r w:rsidR="00F51710" w:rsidRPr="0010468F">
        <w:rPr>
          <w:rFonts w:cstheme="minorHAnsi"/>
          <w:i/>
          <w:sz w:val="24"/>
          <w:szCs w:val="24"/>
        </w:rPr>
        <w:t xml:space="preserve"> </w:t>
      </w:r>
      <w:r w:rsidR="00C8003A" w:rsidRPr="0010468F">
        <w:rPr>
          <w:rFonts w:cstheme="minorHAnsi"/>
          <w:sz w:val="24"/>
          <w:szCs w:val="24"/>
        </w:rPr>
        <w:fldChar w:fldCharType="begin"/>
      </w:r>
      <w:r w:rsidR="008A7F7B">
        <w:rPr>
          <w:rFonts w:cstheme="minorHAnsi"/>
          <w:sz w:val="24"/>
          <w:szCs w:val="24"/>
        </w:rPr>
        <w:instrText xml:space="preserve"> ADDIN EN.CITE &lt;EndNote&gt;&lt;Cite ExcludeAuth="1"&gt;&lt;Author&gt;Schröder&lt;/Author&gt;&lt;Year&gt;2016&lt;/Year&gt;&lt;RecNum&gt;822&lt;/RecNum&gt;&lt;DisplayText&gt;(2016)&lt;/DisplayText&gt;&lt;record&gt;&lt;rec-number&gt;822&lt;/rec-number&gt;&lt;foreign-keys&gt;&lt;key app="EN" db-id="zsx5ewatt59z0be9dwbppxxsd0pp9wttfxp9" timestamp="0"&gt;822&lt;/key&gt;&lt;/foreign-keys&gt;&lt;ref-type name="Journal Article"&gt;17&lt;/ref-type&gt;&lt;contributors&gt;&lt;authors&gt;&lt;author&gt;Schröder, Stephan&lt;/author&gt;&lt;author&gt;Mamidi, Sujan&lt;/author&gt;&lt;author&gt;Lee, Rian&lt;/author&gt;&lt;author&gt;McKain, Michael R.&lt;/author&gt;&lt;author&gt;McClean, Phillip E.&lt;/author&gt;&lt;author&gt;Osorno, Juan M.&lt;/author&gt;&lt;/authors&gt;&lt;/contributors&gt;&lt;titles&gt;&lt;title&gt;Optimization of genotyping by sequencing (GBS) data in common bean (Phaseolus vulgaris L.)&lt;/title&gt;&lt;secondary-title&gt;Molecular Breeding&lt;/secondary-title&gt;&lt;/titles&gt;&lt;volume&gt;36&lt;/volume&gt;&lt;number&gt;1&lt;/number&gt;&lt;dates&gt;&lt;year&gt;2016&lt;/year&gt;&lt;/dates&gt;&lt;isbn&gt;1380-3743&amp;#xD;1572-9788&lt;/isbn&gt;&lt;urls&gt;&lt;/urls&gt;&lt;electronic-resource-num&gt;10.1007/s11032-015-0431-1&lt;/electronic-resource-num&gt;&lt;/record&gt;&lt;/Cite&gt;&lt;/EndNote&gt;</w:instrText>
      </w:r>
      <w:r w:rsidR="00C8003A" w:rsidRPr="0010468F">
        <w:rPr>
          <w:rFonts w:cstheme="minorHAnsi"/>
          <w:sz w:val="24"/>
          <w:szCs w:val="24"/>
        </w:rPr>
        <w:fldChar w:fldCharType="separate"/>
      </w:r>
      <w:r w:rsidR="00F51710" w:rsidRPr="0010468F">
        <w:rPr>
          <w:rFonts w:cstheme="minorHAnsi"/>
          <w:noProof/>
          <w:sz w:val="24"/>
          <w:szCs w:val="24"/>
        </w:rPr>
        <w:t>(2016)</w:t>
      </w:r>
      <w:r w:rsidR="00C8003A" w:rsidRPr="0010468F">
        <w:rPr>
          <w:rFonts w:cstheme="minorHAnsi"/>
          <w:sz w:val="24"/>
          <w:szCs w:val="24"/>
        </w:rPr>
        <w:fldChar w:fldCharType="end"/>
      </w:r>
      <w:r w:rsidRPr="0010468F">
        <w:rPr>
          <w:rFonts w:cstheme="minorHAnsi"/>
          <w:sz w:val="24"/>
          <w:szCs w:val="24"/>
        </w:rPr>
        <w:t>.</w:t>
      </w:r>
      <w:r w:rsidRPr="0010468F">
        <w:rPr>
          <w:rFonts w:cstheme="minorHAnsi"/>
          <w:i/>
          <w:sz w:val="24"/>
          <w:szCs w:val="24"/>
        </w:rPr>
        <w:t xml:space="preserve"> </w:t>
      </w:r>
      <w:r w:rsidRPr="0010468F">
        <w:rPr>
          <w:rFonts w:cstheme="minorHAnsi"/>
          <w:sz w:val="24"/>
          <w:szCs w:val="24"/>
        </w:rPr>
        <w:t xml:space="preserve">SNPs were called from this raw sequence data using the pipeline found at </w:t>
      </w:r>
      <w:hyperlink r:id="rId17" w:history="1">
        <w:r w:rsidRPr="0010468F">
          <w:rPr>
            <w:rStyle w:val="Hyperlink"/>
            <w:rFonts w:cstheme="minorHAnsi"/>
            <w:sz w:val="24"/>
            <w:szCs w:val="24"/>
          </w:rPr>
          <w:t>https://github.com/Alice-MacQueen/SNP-calling-pipeline-GBS-ApeKI</w:t>
        </w:r>
      </w:hyperlink>
      <w:r w:rsidRPr="0010468F">
        <w:rPr>
          <w:rFonts w:cstheme="minorHAnsi"/>
          <w:sz w:val="24"/>
          <w:szCs w:val="24"/>
        </w:rPr>
        <w:t>. Briefly, cutadapt was used to trim adapters and barcodes</w:t>
      </w:r>
      <w:r w:rsidR="00D20F3B" w:rsidRPr="0010468F">
        <w:rPr>
          <w:rFonts w:cstheme="minorHAnsi"/>
          <w:sz w:val="24"/>
          <w:szCs w:val="24"/>
        </w:rPr>
        <w:t xml:space="preserve"> </w:t>
      </w:r>
      <w:r w:rsidR="00F53B66" w:rsidRPr="0010468F">
        <w:rPr>
          <w:rFonts w:cstheme="minorHAnsi"/>
          <w:sz w:val="24"/>
          <w:szCs w:val="24"/>
        </w:rPr>
        <w:fldChar w:fldCharType="begin"/>
      </w:r>
      <w:r w:rsidR="008A7F7B">
        <w:rPr>
          <w:rFonts w:cstheme="minorHAnsi"/>
          <w:sz w:val="24"/>
          <w:szCs w:val="24"/>
        </w:rPr>
        <w:instrText xml:space="preserve"> ADDIN EN.CITE &lt;EndNote&gt;&lt;Cite&gt;&lt;RecNum&gt;823&lt;/RecNum&gt;&lt;DisplayText&gt;(&lt;style face="smallcaps"&gt;Marcel&lt;/style&gt; 2011)&lt;/DisplayText&gt;&lt;record&gt;&lt;rec-number&gt;823&lt;/rec-number&gt;&lt;foreign-keys&gt;&lt;key app="EN" db-id="zsx5ewatt59z0be9dwbppxxsd0pp9wttfxp9" timestamp="0"&gt;823&lt;/key&gt;&lt;/foreign-keys&gt;&lt;ref-type name="Journal Article"&gt;17&lt;/ref-type&gt;&lt;contributors&gt;&lt;authors&gt;&lt;author&gt;Marcel, Martin&lt;/author&gt;&lt;/authors&gt;&lt;/contributors&gt;&lt;titles&gt;&lt;title&gt;Cutadapt removes adapter sequences from high-throughput sequencing reads&lt;/title&gt;&lt;secondary-title&gt;EMBnet.journal &lt;/secondary-title&gt;&lt;/titles&gt;&lt;pages&gt;10-12 &lt;/pages&gt;&lt;volume&gt;17&lt;/volume&gt;&lt;number&gt;1&lt;/number&gt;&lt;dates&gt;&lt;year&gt;2011&lt;/year&gt;&lt;/dates&gt;&lt;urls&gt;&lt;/urls&gt;&lt;electronic-resource-num&gt;http://dx.doi.org/10.14806/ej.17.1.200&lt;/electronic-resource-num&gt;&lt;/record&gt;&lt;/Cite&gt;&lt;/EndNote&gt;</w:instrText>
      </w:r>
      <w:r w:rsidR="00F53B66"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Marcel</w:t>
      </w:r>
      <w:r w:rsidR="00044A4E" w:rsidRPr="0010468F">
        <w:rPr>
          <w:rFonts w:cstheme="minorHAnsi"/>
          <w:noProof/>
          <w:sz w:val="24"/>
          <w:szCs w:val="24"/>
        </w:rPr>
        <w:t xml:space="preserve"> 2011)</w:t>
      </w:r>
      <w:r w:rsidR="00F53B66" w:rsidRPr="0010468F">
        <w:rPr>
          <w:rFonts w:cstheme="minorHAnsi"/>
          <w:sz w:val="24"/>
          <w:szCs w:val="24"/>
        </w:rPr>
        <w:fldChar w:fldCharType="end"/>
      </w:r>
      <w:r w:rsidRPr="0010468F">
        <w:rPr>
          <w:rFonts w:cstheme="minorHAnsi"/>
          <w:sz w:val="24"/>
          <w:szCs w:val="24"/>
        </w:rPr>
        <w:t>, sickle adaptive trimming was used to remove ends of reads with quality scores below 20</w:t>
      </w:r>
      <w:r w:rsidR="001B7708" w:rsidRPr="0010468F">
        <w:rPr>
          <w:rFonts w:cstheme="minorHAnsi"/>
          <w:sz w:val="24"/>
          <w:szCs w:val="24"/>
        </w:rPr>
        <w:t xml:space="preserve"> </w:t>
      </w:r>
      <w:r w:rsidR="001B7708" w:rsidRPr="0010468F">
        <w:rPr>
          <w:rFonts w:cstheme="minorHAnsi"/>
          <w:sz w:val="24"/>
          <w:szCs w:val="24"/>
        </w:rPr>
        <w:fldChar w:fldCharType="begin"/>
      </w:r>
      <w:r w:rsidR="008A7F7B">
        <w:rPr>
          <w:rFonts w:cstheme="minorHAnsi"/>
          <w:sz w:val="24"/>
          <w:szCs w:val="24"/>
        </w:rPr>
        <w:instrText xml:space="preserve"> ADDIN EN.CITE &lt;EndNote&gt;&lt;Cite&gt;&lt;Author&gt;Joshi&lt;/Author&gt;&lt;Year&gt;2011&lt;/Year&gt;&lt;RecNum&gt;824&lt;/RecNum&gt;&lt;DisplayText&gt;(&lt;style face="smallcaps"&gt;Joshi and Fass&lt;/style&gt; 2011)&lt;/DisplayText&gt;&lt;record&gt;&lt;rec-number&gt;824&lt;/rec-number&gt;&lt;foreign-keys&gt;&lt;key app="EN" db-id="zsx5ewatt59z0be9dwbppxxsd0pp9wttfxp9" timestamp="0"&gt;824&lt;/key&gt;&lt;/foreign-keys&gt;&lt;ref-type name="Web Page"&gt;12&lt;/ref-type&gt;&lt;contributors&gt;&lt;authors&gt;&lt;author&gt;Joshi, N.&lt;/author&gt;&lt;author&gt;Fass, J.&lt;/author&gt;&lt;/authors&gt;&lt;/contributors&gt;&lt;titles&gt;&lt;title&gt;Sickle: A sliding-window, adaptive, quality-based trimming tool for FastQ files&lt;/title&gt;&lt;/titles&gt;&lt;volume&gt; Version 1.33&lt;/volume&gt;&lt;dates&gt;&lt;year&gt;2011&lt;/year&gt;&lt;/dates&gt;&lt;urls&gt;&lt;related-urls&gt;&lt;url&gt;https://github.com/najoshi/sickle&lt;/url&gt;&lt;/related-urls&gt;&lt;/urls&gt;&lt;/record&gt;&lt;/Cite&gt;&lt;/EndNote&gt;</w:instrText>
      </w:r>
      <w:r w:rsidR="001B7708"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Joshi and Fass</w:t>
      </w:r>
      <w:r w:rsidR="00044A4E" w:rsidRPr="0010468F">
        <w:rPr>
          <w:rFonts w:cstheme="minorHAnsi"/>
          <w:noProof/>
          <w:sz w:val="24"/>
          <w:szCs w:val="24"/>
        </w:rPr>
        <w:t xml:space="preserve"> 2011)</w:t>
      </w:r>
      <w:r w:rsidR="001B7708" w:rsidRPr="0010468F">
        <w:rPr>
          <w:rFonts w:cstheme="minorHAnsi"/>
          <w:sz w:val="24"/>
          <w:szCs w:val="24"/>
        </w:rPr>
        <w:fldChar w:fldCharType="end"/>
      </w:r>
      <w:r w:rsidRPr="0010468F">
        <w:rPr>
          <w:rFonts w:cstheme="minorHAnsi"/>
          <w:sz w:val="24"/>
          <w:szCs w:val="24"/>
        </w:rPr>
        <w:t xml:space="preserve">, bwa mem was used to align reads to V2.0 of the G19833 reference genome found at </w:t>
      </w:r>
      <w:hyperlink r:id="rId18" w:anchor="!info?alias=Org_Pvulgaris" w:history="1">
        <w:r w:rsidRPr="0010468F">
          <w:rPr>
            <w:rStyle w:val="Hyperlink"/>
            <w:rFonts w:cstheme="minorHAnsi"/>
            <w:sz w:val="24"/>
            <w:szCs w:val="24"/>
          </w:rPr>
          <w:t>https://phytozome.jgi.doe.gov/pz/portal.html#!info?alias=Org_Pvulgaris</w:t>
        </w:r>
      </w:hyperlink>
      <w:r w:rsidR="0057544C" w:rsidRPr="0010468F">
        <w:rPr>
          <w:rFonts w:cstheme="minorHAnsi"/>
          <w:sz w:val="24"/>
          <w:szCs w:val="24"/>
        </w:rPr>
        <w:t xml:space="preserve"> </w:t>
      </w:r>
      <w:r w:rsidR="00272C86" w:rsidRPr="0010468F">
        <w:rPr>
          <w:rFonts w:cstheme="minorHAnsi"/>
          <w:sz w:val="24"/>
          <w:szCs w:val="24"/>
        </w:rPr>
        <w:fldChar w:fldCharType="begin">
          <w:fldData xml:space="preserve">PEVuZE5vdGU+PENpdGU+PEF1dGhvcj5TY2htdXR6PC9BdXRob3I+PFllYXI+MjAxNDwvWWVhcj48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</w:fldData>
        </w:fldChar>
      </w:r>
      <w:r w:rsidR="008A7F7B">
        <w:rPr>
          <w:rFonts w:cstheme="minorHAnsi"/>
          <w:sz w:val="24"/>
          <w:szCs w:val="24"/>
        </w:rPr>
        <w:instrText xml:space="preserve"> ADDIN EN.CITE </w:instrText>
      </w:r>
      <w:r w:rsidR="008A7F7B">
        <w:rPr>
          <w:rFonts w:cstheme="minorHAnsi"/>
          <w:sz w:val="24"/>
          <w:szCs w:val="24"/>
        </w:rPr>
        <w:fldChar w:fldCharType="begin">
          <w:fldData xml:space="preserve">PEVuZE5vdGU+PENpdGU+PEF1dGhvcj5TY2htdXR6PC9BdXRob3I+PFllYXI+MjAxNDwvWWVhcj48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</w:fldData>
        </w:fldChar>
      </w:r>
      <w:r w:rsidR="008A7F7B">
        <w:rPr>
          <w:rFonts w:cstheme="minorHAnsi"/>
          <w:sz w:val="24"/>
          <w:szCs w:val="24"/>
        </w:rPr>
        <w:instrText xml:space="preserve"> ADDIN EN.CITE.DATA </w:instrText>
      </w:r>
      <w:r w:rsidR="008A7F7B">
        <w:rPr>
          <w:rFonts w:cstheme="minorHAnsi"/>
          <w:sz w:val="24"/>
          <w:szCs w:val="24"/>
        </w:rPr>
      </w:r>
      <w:r w:rsidR="008A7F7B">
        <w:rPr>
          <w:rFonts w:cstheme="minorHAnsi"/>
          <w:sz w:val="24"/>
          <w:szCs w:val="24"/>
        </w:rPr>
        <w:fldChar w:fldCharType="end"/>
      </w:r>
      <w:r w:rsidR="00272C86"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Li and Durbin</w:t>
      </w:r>
      <w:r w:rsidR="00044A4E" w:rsidRPr="0010468F">
        <w:rPr>
          <w:rFonts w:cstheme="minorHAnsi"/>
          <w:noProof/>
          <w:sz w:val="24"/>
          <w:szCs w:val="24"/>
        </w:rPr>
        <w:t xml:space="preserve"> 2010; </w:t>
      </w:r>
      <w:r w:rsidR="00044A4E" w:rsidRPr="0010468F">
        <w:rPr>
          <w:rFonts w:cstheme="minorHAnsi"/>
          <w:smallCaps/>
          <w:noProof/>
          <w:sz w:val="24"/>
          <w:szCs w:val="24"/>
        </w:rPr>
        <w:t>Schmutz</w:t>
      </w:r>
      <w:r w:rsidR="00044A4E" w:rsidRPr="0010468F">
        <w:rPr>
          <w:rFonts w:cstheme="minorHAnsi"/>
          <w:i/>
          <w:noProof/>
          <w:sz w:val="24"/>
          <w:szCs w:val="24"/>
        </w:rPr>
        <w:t xml:space="preserve"> et al.</w:t>
      </w:r>
      <w:r w:rsidR="00044A4E" w:rsidRPr="0010468F">
        <w:rPr>
          <w:rFonts w:cstheme="minorHAnsi"/>
          <w:noProof/>
          <w:sz w:val="24"/>
          <w:szCs w:val="24"/>
        </w:rPr>
        <w:t xml:space="preserve"> 2014)</w:t>
      </w:r>
      <w:r w:rsidR="00272C86" w:rsidRPr="0010468F">
        <w:rPr>
          <w:rFonts w:cstheme="minorHAnsi"/>
          <w:sz w:val="24"/>
          <w:szCs w:val="24"/>
        </w:rPr>
        <w:fldChar w:fldCharType="end"/>
      </w:r>
      <w:r w:rsidR="00272C86" w:rsidRPr="0010468F">
        <w:rPr>
          <w:rFonts w:cstheme="minorHAnsi"/>
          <w:sz w:val="24"/>
          <w:szCs w:val="24"/>
        </w:rPr>
        <w:t>,</w:t>
      </w:r>
      <w:r w:rsidRPr="0010468F">
        <w:rPr>
          <w:rFonts w:cstheme="minorHAnsi"/>
          <w:sz w:val="24"/>
          <w:szCs w:val="24"/>
        </w:rPr>
        <w:t xml:space="preserve"> and NGSEP was used to call SNPs for the entire set of CDBN entries and all parents in the CDBN pedigrees</w:t>
      </w:r>
      <w:r w:rsidR="008F0F03" w:rsidRPr="0010468F">
        <w:rPr>
          <w:rFonts w:cstheme="minorHAnsi"/>
          <w:sz w:val="24"/>
          <w:szCs w:val="24"/>
        </w:rPr>
        <w:t xml:space="preserve"> </w:t>
      </w:r>
      <w:r w:rsidR="008F0F03" w:rsidRPr="0010468F">
        <w:rPr>
          <w:rFonts w:cstheme="minorHAnsi"/>
          <w:sz w:val="24"/>
          <w:szCs w:val="24"/>
        </w:rPr>
        <w:fldChar w:fldCharType="begin"/>
      </w:r>
      <w:r w:rsidR="008A7F7B">
        <w:rPr>
          <w:rFonts w:cstheme="minorHAnsi"/>
          <w:sz w:val="24"/>
          <w:szCs w:val="24"/>
        </w:rPr>
        <w:instrText xml:space="preserve"> ADDIN EN.CITE &lt;EndNote&gt;&lt;Cite&gt;&lt;Author&gt;Duitama&lt;/Author&gt;&lt;Year&gt;2014&lt;/Year&gt;&lt;RecNum&gt;826&lt;/RecNum&gt;&lt;DisplayText&gt;(&lt;style face="smallcaps"&gt;Duitama&lt;/style&gt;&lt;style face="italic"&gt; et al.&lt;/style&gt; 2014)&lt;/DisplayText&gt;&lt;record&gt;&lt;rec-number&gt;826&lt;/rec-number&gt;&lt;foreign-keys&gt;&lt;key app="EN" db-id="zsx5ewatt59z0be9dwbppxxsd0pp9wttfxp9" timestamp="0"&gt;826&lt;/key&gt;&lt;/foreign-keys&gt;&lt;ref-type name="Journal Article"&gt;17&lt;/ref-type&gt;&lt;contributors&gt;&lt;authors&gt;&lt;author&gt;Duitama, Jorge&lt;/author&gt;&lt;author&gt;Quintero, Juan Camilo&lt;/author&gt;&lt;author&gt;Cruz, Daniel Felipe&lt;/author&gt;&lt;author&gt;Quintero, Constanza&lt;/author&gt;&lt;author&gt;Hubmann, Georg&lt;/author&gt;&lt;author&gt;Foulquié-Moreno, Maria R.&lt;/author&gt;&lt;author&gt;Verstrepen, Kevin J.&lt;/author&gt;&lt;author&gt;Thevelein, Johan M.&lt;/author&gt;&lt;author&gt;Tohme, Joe&lt;/author&gt;&lt;/authors&gt;&lt;/contributors&gt;&lt;titles&gt;&lt;title&gt;An integrated framework for discovery and genotyping of genomic variants from high-throughput sequencing experiments&lt;/title&gt;&lt;secondary-title&gt;Nucleic Acids Research&lt;/secondary-title&gt;&lt;/titles&gt;&lt;pages&gt;e44-e44&lt;/pages&gt;&lt;volume&gt;42&lt;/volume&gt;&lt;number&gt;6&lt;/number&gt;&lt;dates&gt;&lt;year&gt;2014&lt;/year&gt;&lt;/dates&gt;&lt;isbn&gt;0305-1048&lt;/isbn&gt;&lt;urls&gt;&lt;related-urls&gt;&lt;url&gt;http://dx.doi.org/10.1093/nar/gkt1381&lt;/url&gt;&lt;/related-urls&gt;&lt;/urls&gt;&lt;electronic-resource-num&gt;10.1093/nar/gkt1381&lt;/electronic-resource-num&gt;&lt;/record&gt;&lt;/Cite&gt;&lt;/EndNote&gt;</w:instrText>
      </w:r>
      <w:r w:rsidR="008F0F03"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Duitama</w:t>
      </w:r>
      <w:r w:rsidR="00044A4E" w:rsidRPr="0010468F">
        <w:rPr>
          <w:rFonts w:cstheme="minorHAnsi"/>
          <w:i/>
          <w:noProof/>
          <w:sz w:val="24"/>
          <w:szCs w:val="24"/>
        </w:rPr>
        <w:t xml:space="preserve"> et al.</w:t>
      </w:r>
      <w:r w:rsidR="00044A4E" w:rsidRPr="0010468F">
        <w:rPr>
          <w:rFonts w:cstheme="minorHAnsi"/>
          <w:noProof/>
          <w:sz w:val="24"/>
          <w:szCs w:val="24"/>
        </w:rPr>
        <w:t xml:space="preserve"> 2014)</w:t>
      </w:r>
      <w:r w:rsidR="008F0F03" w:rsidRPr="0010468F">
        <w:rPr>
          <w:rFonts w:cstheme="minorHAnsi"/>
          <w:sz w:val="24"/>
          <w:szCs w:val="24"/>
        </w:rPr>
        <w:fldChar w:fldCharType="end"/>
      </w:r>
      <w:r w:rsidRPr="0010468F">
        <w:rPr>
          <w:rFonts w:cstheme="minorHAnsi"/>
          <w:sz w:val="24"/>
          <w:szCs w:val="24"/>
        </w:rPr>
        <w:t xml:space="preserve">. </w:t>
      </w:r>
      <w:r w:rsidR="00E01641" w:rsidRPr="0010468F">
        <w:rPr>
          <w:rFonts w:cstheme="minorHAnsi"/>
          <w:sz w:val="24"/>
          <w:szCs w:val="24"/>
        </w:rPr>
        <w:t xml:space="preserve">SNPs were imputed using FILLIN in TASSEL. </w:t>
      </w:r>
      <w:r w:rsidRPr="0010468F">
        <w:rPr>
          <w:rFonts w:cstheme="minorHAnsi"/>
          <w:sz w:val="24"/>
          <w:szCs w:val="24"/>
        </w:rPr>
        <w:t>This resulted in the creation of a diversity panel of 3</w:t>
      </w:r>
      <w:r w:rsidR="00E01641" w:rsidRPr="0010468F">
        <w:rPr>
          <w:rFonts w:cstheme="minorHAnsi"/>
          <w:sz w:val="24"/>
          <w:szCs w:val="24"/>
        </w:rPr>
        <w:t xml:space="preserve">27 </w:t>
      </w:r>
      <w:r w:rsidRPr="0010468F">
        <w:rPr>
          <w:rFonts w:cstheme="minorHAnsi"/>
          <w:sz w:val="24"/>
          <w:szCs w:val="24"/>
        </w:rPr>
        <w:t>entries with MET data in the CDBN</w:t>
      </w:r>
      <w:r w:rsidR="00F917F5" w:rsidRPr="0010468F">
        <w:rPr>
          <w:rFonts w:cstheme="minorHAnsi"/>
          <w:sz w:val="24"/>
          <w:szCs w:val="24"/>
        </w:rPr>
        <w:t>,</w:t>
      </w:r>
      <w:r w:rsidRPr="0010468F">
        <w:rPr>
          <w:rFonts w:cstheme="minorHAnsi"/>
          <w:sz w:val="24"/>
          <w:szCs w:val="24"/>
        </w:rPr>
        <w:t xml:space="preserve"> (Table </w:t>
      </w:r>
      <w:r w:rsidR="00B123F4" w:rsidRPr="0010468F">
        <w:rPr>
          <w:rFonts w:cstheme="minorHAnsi"/>
          <w:sz w:val="24"/>
          <w:szCs w:val="24"/>
        </w:rPr>
        <w:t>S2</w:t>
      </w:r>
      <w:r w:rsidRPr="0010468F">
        <w:rPr>
          <w:rFonts w:cstheme="minorHAnsi"/>
          <w:sz w:val="24"/>
          <w:szCs w:val="24"/>
        </w:rPr>
        <w:t>)</w:t>
      </w:r>
      <w:r w:rsidR="00F917F5" w:rsidRPr="0010468F">
        <w:rPr>
          <w:rFonts w:cstheme="minorHAnsi"/>
          <w:sz w:val="24"/>
          <w:szCs w:val="24"/>
        </w:rPr>
        <w:t xml:space="preserve"> with aligned SNP data available on </w:t>
      </w:r>
      <w:r w:rsidR="00B129F9" w:rsidRPr="0010468F">
        <w:rPr>
          <w:rFonts w:cstheme="minorHAnsi"/>
          <w:sz w:val="24"/>
          <w:szCs w:val="24"/>
        </w:rPr>
        <w:t xml:space="preserve">the UT Libraries data repository at doi: </w:t>
      </w:r>
      <w:r w:rsidR="007178AF" w:rsidRPr="0010468F">
        <w:rPr>
          <w:rFonts w:cstheme="minorHAnsi"/>
          <w:sz w:val="24"/>
          <w:szCs w:val="24"/>
        </w:rPr>
        <w:t>&lt;</w:t>
      </w:r>
      <w:r w:rsidR="00E80BB7" w:rsidRPr="0010468F">
        <w:rPr>
          <w:rFonts w:cstheme="minorHAnsi"/>
          <w:i/>
          <w:sz w:val="24"/>
          <w:szCs w:val="24"/>
        </w:rPr>
        <w:t>to be obtained before publication</w:t>
      </w:r>
      <w:r w:rsidR="007178AF" w:rsidRPr="0010468F">
        <w:rPr>
          <w:rFonts w:cstheme="minorHAnsi"/>
          <w:i/>
          <w:sz w:val="24"/>
          <w:szCs w:val="24"/>
        </w:rPr>
        <w:t xml:space="preserve">; authors can provide for analysis replication purposes during </w:t>
      </w:r>
      <w:r w:rsidR="007178AF" w:rsidRPr="0010468F">
        <w:rPr>
          <w:rFonts w:cstheme="minorHAnsi"/>
          <w:i/>
          <w:sz w:val="24"/>
          <w:szCs w:val="24"/>
        </w:rPr>
        <w:lastRenderedPageBreak/>
        <w:t>review&gt;</w:t>
      </w:r>
      <w:r w:rsidR="002B61FA" w:rsidRPr="0010468F">
        <w:rPr>
          <w:rFonts w:cstheme="minorHAnsi"/>
          <w:sz w:val="24"/>
          <w:szCs w:val="24"/>
        </w:rPr>
        <w:t xml:space="preserve"> for use in the CDBNgenomics R package</w:t>
      </w:r>
      <w:r w:rsidR="00E80BB7" w:rsidRPr="0010468F">
        <w:rPr>
          <w:rFonts w:cstheme="minorHAnsi"/>
          <w:sz w:val="24"/>
          <w:szCs w:val="24"/>
        </w:rPr>
        <w:t xml:space="preserve"> at </w:t>
      </w:r>
      <w:hyperlink r:id="rId19" w:history="1">
        <w:r w:rsidR="00E80BB7" w:rsidRPr="0010468F">
          <w:rPr>
            <w:rStyle w:val="Hyperlink"/>
            <w:rFonts w:cstheme="minorHAnsi"/>
            <w:sz w:val="24"/>
            <w:szCs w:val="24"/>
          </w:rPr>
          <w:t>https://github.com/Alice-MacQueen/CDBNgenomics</w:t>
        </w:r>
      </w:hyperlink>
      <w:r w:rsidRPr="0010468F">
        <w:rPr>
          <w:rFonts w:cstheme="minorHAnsi"/>
          <w:sz w:val="24"/>
          <w:szCs w:val="24"/>
        </w:rPr>
        <w:t>.</w:t>
      </w:r>
    </w:p>
    <w:p w14:paraId="00377D34" w14:textId="77777777" w:rsidR="00106E2D" w:rsidRPr="0010468F" w:rsidRDefault="00106E2D" w:rsidP="0010468F">
      <w:pPr>
        <w:spacing w:line="480" w:lineRule="auto"/>
        <w:rPr>
          <w:rFonts w:cstheme="minorHAnsi"/>
          <w:i/>
          <w:sz w:val="24"/>
          <w:szCs w:val="24"/>
        </w:rPr>
      </w:pPr>
      <w:r w:rsidRPr="0010468F">
        <w:rPr>
          <w:rFonts w:cstheme="minorHAnsi"/>
          <w:i/>
          <w:sz w:val="24"/>
          <w:szCs w:val="24"/>
        </w:rPr>
        <w:t>Genome-wide association study</w:t>
      </w:r>
    </w:p>
    <w:p w14:paraId="70A951B0" w14:textId="14A552B7" w:rsidR="00EF0172" w:rsidRDefault="00E01641" w:rsidP="0010468F">
      <w:pPr>
        <w:spacing w:line="480" w:lineRule="auto"/>
        <w:ind w:firstLine="720"/>
        <w:rPr>
          <w:ins w:id="9" w:author="MacQueen, Alice H" w:date="2019-12-09T15:12:00Z"/>
          <w:rFonts w:cstheme="minorHAnsi"/>
          <w:sz w:val="24"/>
          <w:szCs w:val="24"/>
        </w:rPr>
      </w:pPr>
      <w:r w:rsidRPr="0010468F">
        <w:rPr>
          <w:rFonts w:cstheme="minorHAnsi"/>
          <w:sz w:val="24"/>
          <w:szCs w:val="24"/>
        </w:rPr>
        <w:t xml:space="preserve">To explore consistent genetic effects that </w:t>
      </w:r>
      <w:r w:rsidR="00F225CA" w:rsidRPr="0010468F">
        <w:rPr>
          <w:rFonts w:cstheme="minorHAnsi"/>
          <w:sz w:val="24"/>
          <w:szCs w:val="24"/>
        </w:rPr>
        <w:t xml:space="preserve">could be compared to balanced genetic </w:t>
      </w:r>
      <w:r w:rsidR="00036397" w:rsidRPr="0010468F">
        <w:rPr>
          <w:rFonts w:cstheme="minorHAnsi"/>
          <w:sz w:val="24"/>
          <w:szCs w:val="24"/>
        </w:rPr>
        <w:t>trials</w:t>
      </w:r>
      <w:r w:rsidRPr="0010468F">
        <w:rPr>
          <w:rFonts w:cstheme="minorHAnsi"/>
          <w:sz w:val="24"/>
          <w:szCs w:val="24"/>
        </w:rPr>
        <w:t xml:space="preserve">, analyses were performed on </w:t>
      </w:r>
      <w:r w:rsidR="00D77208" w:rsidRPr="0010468F">
        <w:rPr>
          <w:rFonts w:cstheme="minorHAnsi"/>
          <w:sz w:val="24"/>
          <w:szCs w:val="24"/>
        </w:rPr>
        <w:t xml:space="preserve">genetic </w:t>
      </w:r>
      <w:r w:rsidRPr="0010468F">
        <w:rPr>
          <w:rFonts w:cstheme="minorHAnsi"/>
          <w:sz w:val="24"/>
          <w:szCs w:val="24"/>
        </w:rPr>
        <w:t xml:space="preserve">BLUPs for each phenotype. BLUPs were calculated </w:t>
      </w:r>
      <w:del w:id="10" w:author="MacQueen, Alice H" w:date="2020-01-17T11:18:00Z">
        <w:r w:rsidRPr="0010468F" w:rsidDel="00F617BC">
          <w:rPr>
            <w:rFonts w:cstheme="minorHAnsi"/>
            <w:sz w:val="24"/>
            <w:szCs w:val="24"/>
          </w:rPr>
          <w:delText xml:space="preserve">in the rrBLUP </w:delText>
        </w:r>
      </w:del>
      <w:ins w:id="11" w:author="MacQueen, Alice H" w:date="2020-01-17T11:18:00Z">
        <w:r w:rsidR="00F617BC">
          <w:rPr>
            <w:rFonts w:cstheme="minorHAnsi"/>
            <w:sz w:val="24"/>
            <w:szCs w:val="24"/>
          </w:rPr>
          <w:t xml:space="preserve">using the ASReml </w:t>
        </w:r>
      </w:ins>
      <w:r w:rsidRPr="0010468F">
        <w:rPr>
          <w:rFonts w:cstheme="minorHAnsi"/>
          <w:sz w:val="24"/>
          <w:szCs w:val="24"/>
        </w:rPr>
        <w:t xml:space="preserve">package in R, </w:t>
      </w:r>
      <w:del w:id="12" w:author="MacQueen, Alice H" w:date="2020-01-17T11:18:00Z">
        <w:r w:rsidRPr="0010468F" w:rsidDel="00F617BC">
          <w:rPr>
            <w:rFonts w:cstheme="minorHAnsi"/>
            <w:sz w:val="24"/>
            <w:szCs w:val="24"/>
          </w:rPr>
          <w:delText>using a kinship matrix</w:delText>
        </w:r>
      </w:del>
      <w:ins w:id="13" w:author="MacQueen, Alice H" w:date="2020-01-17T11:18:00Z">
        <w:r w:rsidR="00F617BC">
          <w:rPr>
            <w:rFonts w:cstheme="minorHAnsi"/>
            <w:sz w:val="24"/>
            <w:szCs w:val="24"/>
          </w:rPr>
          <w:t>treating CDBN germplasm entry as a fixed effect,</w:t>
        </w:r>
      </w:ins>
      <w:r w:rsidRPr="0010468F">
        <w:rPr>
          <w:rFonts w:cstheme="minorHAnsi"/>
          <w:sz w:val="24"/>
          <w:szCs w:val="24"/>
        </w:rPr>
        <w:t xml:space="preserve"> and treating location</w:t>
      </w:r>
      <w:ins w:id="14" w:author="MacQueen, Alice H" w:date="2020-01-17T11:18:00Z">
        <w:r w:rsidR="00F617BC">
          <w:rPr>
            <w:rFonts w:cstheme="minorHAnsi"/>
            <w:sz w:val="24"/>
            <w:szCs w:val="24"/>
          </w:rPr>
          <w:t>,</w:t>
        </w:r>
      </w:ins>
      <w:del w:id="15" w:author="MacQueen, Alice H" w:date="2020-01-17T11:18:00Z">
        <w:r w:rsidRPr="0010468F" w:rsidDel="00F617BC">
          <w:rPr>
            <w:rFonts w:cstheme="minorHAnsi"/>
            <w:sz w:val="24"/>
            <w:szCs w:val="24"/>
          </w:rPr>
          <w:delText xml:space="preserve"> and</w:delText>
        </w:r>
      </w:del>
      <w:r w:rsidRPr="0010468F">
        <w:rPr>
          <w:rFonts w:cstheme="minorHAnsi"/>
          <w:sz w:val="24"/>
          <w:szCs w:val="24"/>
        </w:rPr>
        <w:t xml:space="preserve"> </w:t>
      </w:r>
      <w:r w:rsidR="00061D87" w:rsidRPr="0010468F">
        <w:rPr>
          <w:rFonts w:cstheme="minorHAnsi"/>
          <w:sz w:val="24"/>
          <w:szCs w:val="24"/>
        </w:rPr>
        <w:t>the</w:t>
      </w:r>
      <w:r w:rsidRPr="0010468F">
        <w:rPr>
          <w:rFonts w:cstheme="minorHAnsi"/>
          <w:sz w:val="24"/>
          <w:szCs w:val="24"/>
        </w:rPr>
        <w:t xml:space="preserve"> interaction between location and year</w:t>
      </w:r>
      <w:ins w:id="16" w:author="MacQueen, Alice H" w:date="2020-01-17T11:18:00Z">
        <w:r w:rsidR="00F617BC">
          <w:rPr>
            <w:rFonts w:cstheme="minorHAnsi"/>
            <w:sz w:val="24"/>
            <w:szCs w:val="24"/>
          </w:rPr>
          <w:t>, the interaction between CDBN germplasm entry and location, and the interaction between CDBN germplasm entry and year as random</w:t>
        </w:r>
      </w:ins>
      <w:del w:id="17" w:author="MacQueen, Alice H" w:date="2020-01-17T11:19:00Z">
        <w:r w:rsidRPr="0010468F" w:rsidDel="00F617BC">
          <w:rPr>
            <w:rFonts w:cstheme="minorHAnsi"/>
            <w:sz w:val="24"/>
            <w:szCs w:val="24"/>
          </w:rPr>
          <w:delText xml:space="preserve"> as fixed</w:delText>
        </w:r>
      </w:del>
      <w:r w:rsidRPr="0010468F">
        <w:rPr>
          <w:rFonts w:cstheme="minorHAnsi"/>
          <w:sz w:val="24"/>
          <w:szCs w:val="24"/>
        </w:rPr>
        <w:t xml:space="preserve"> effects. The R code to generate the BLUPs is available on </w:t>
      </w:r>
      <w:r w:rsidR="00317D57" w:rsidRPr="0010468F">
        <w:rPr>
          <w:rFonts w:cstheme="minorHAnsi"/>
          <w:sz w:val="24"/>
          <w:szCs w:val="24"/>
        </w:rPr>
        <w:t>GitHub</w:t>
      </w:r>
      <w:r w:rsidRPr="0010468F">
        <w:rPr>
          <w:rFonts w:cstheme="minorHAnsi"/>
          <w:sz w:val="24"/>
          <w:szCs w:val="24"/>
        </w:rPr>
        <w:t xml:space="preserve"> at </w:t>
      </w:r>
      <w:ins w:id="18" w:author="MacQueen, Alice H" w:date="2019-12-09T12:05:00Z">
        <w:r w:rsidR="00C76FD2">
          <w:rPr>
            <w:rFonts w:cstheme="minorHAnsi"/>
            <w:sz w:val="24"/>
            <w:szCs w:val="24"/>
          </w:rPr>
          <w:fldChar w:fldCharType="begin"/>
        </w:r>
        <w:r w:rsidR="00C76FD2">
          <w:rPr>
            <w:rFonts w:cstheme="minorHAnsi"/>
            <w:sz w:val="24"/>
            <w:szCs w:val="24"/>
          </w:rPr>
          <w:instrText xml:space="preserve"> HYPERLINK "</w:instrText>
        </w:r>
      </w:ins>
      <w:r w:rsidR="00C76FD2" w:rsidRPr="00C76FD2">
        <w:rPr>
          <w:rPrChange w:id="19" w:author="MacQueen, Alice H" w:date="2019-12-09T12:05:00Z">
            <w:rPr>
              <w:rStyle w:val="Hyperlink"/>
              <w:rFonts w:cstheme="minorHAnsi"/>
              <w:sz w:val="24"/>
              <w:szCs w:val="24"/>
            </w:rPr>
          </w:rPrChange>
        </w:rPr>
        <w:instrText>https://github.com/Alice-MacQueen/CDBNgenomics/tree/master/</w:instrText>
      </w:r>
      <w:ins w:id="20" w:author="MacQueen, Alice H" w:date="2019-12-09T12:05:00Z">
        <w:r w:rsidR="00C76FD2" w:rsidRPr="00C76FD2">
          <w:rPr>
            <w:rPrChange w:id="21" w:author="MacQueen, Alice H" w:date="2019-12-09T12:05:00Z">
              <w:rPr>
                <w:rStyle w:val="Hyperlink"/>
                <w:rFonts w:cstheme="minorHAnsi"/>
                <w:sz w:val="24"/>
                <w:szCs w:val="24"/>
              </w:rPr>
            </w:rPrChange>
          </w:rPr>
          <w:instrText>data-raw</w:instrText>
        </w:r>
        <w:r w:rsidR="00C76FD2">
          <w:rPr>
            <w:rFonts w:cstheme="minorHAnsi"/>
            <w:sz w:val="24"/>
            <w:szCs w:val="24"/>
          </w:rPr>
          <w:instrText xml:space="preserve">" </w:instrText>
        </w:r>
        <w:r w:rsidR="00C76FD2">
          <w:rPr>
            <w:rFonts w:cstheme="minorHAnsi"/>
            <w:sz w:val="24"/>
            <w:szCs w:val="24"/>
          </w:rPr>
          <w:fldChar w:fldCharType="separate"/>
        </w:r>
      </w:ins>
      <w:r w:rsidR="00C76FD2" w:rsidRPr="0062094C">
        <w:rPr>
          <w:rStyle w:val="Hyperlink"/>
          <w:rFonts w:cstheme="minorHAnsi"/>
          <w:sz w:val="24"/>
          <w:szCs w:val="24"/>
        </w:rPr>
        <w:t>https://github.com/Alice-MacQueen/CDBNgenomics/tree/master/</w:t>
      </w:r>
      <w:del w:id="22" w:author="MacQueen, Alice H" w:date="2019-12-09T12:05:00Z">
        <w:r w:rsidR="00C76FD2" w:rsidRPr="0062094C" w:rsidDel="00C76FD2">
          <w:rPr>
            <w:rStyle w:val="Hyperlink"/>
            <w:rFonts w:cstheme="minorHAnsi"/>
            <w:sz w:val="24"/>
            <w:szCs w:val="24"/>
          </w:rPr>
          <w:delText>analysis-paper</w:delText>
        </w:r>
      </w:del>
      <w:ins w:id="23" w:author="MacQueen, Alice H" w:date="2019-12-09T12:05:00Z">
        <w:r w:rsidR="00C76FD2" w:rsidRPr="0062094C">
          <w:rPr>
            <w:rStyle w:val="Hyperlink"/>
            <w:rFonts w:cstheme="minorHAnsi"/>
            <w:sz w:val="24"/>
            <w:szCs w:val="24"/>
          </w:rPr>
          <w:t>data-raw</w:t>
        </w:r>
        <w:r w:rsidR="00C76FD2">
          <w:rPr>
            <w:rFonts w:cstheme="minorHAnsi"/>
            <w:sz w:val="24"/>
            <w:szCs w:val="24"/>
          </w:rPr>
          <w:fldChar w:fldCharType="end"/>
        </w:r>
      </w:ins>
      <w:r w:rsidRPr="0010468F">
        <w:rPr>
          <w:rFonts w:cstheme="minorHAnsi"/>
          <w:sz w:val="24"/>
          <w:szCs w:val="24"/>
        </w:rPr>
        <w:t xml:space="preserve">. The BLUPs are available </w:t>
      </w:r>
      <w:r w:rsidR="00384855" w:rsidRPr="0010468F">
        <w:rPr>
          <w:rFonts w:cstheme="minorHAnsi"/>
          <w:sz w:val="24"/>
          <w:szCs w:val="24"/>
        </w:rPr>
        <w:t>in Table S2</w:t>
      </w:r>
      <w:ins w:id="24" w:author="MacQueen, Alice H" w:date="2020-01-17T11:21:00Z">
        <w:r w:rsidR="00F617BC">
          <w:rPr>
            <w:rFonts w:cstheme="minorHAnsi"/>
            <w:sz w:val="24"/>
            <w:szCs w:val="24"/>
          </w:rPr>
          <w:t xml:space="preserve">, and tables of model fixed and random effects are available in </w:t>
        </w:r>
        <w:r w:rsidR="00F617BC" w:rsidRPr="00F617BC">
          <w:rPr>
            <w:rFonts w:cstheme="minorHAnsi"/>
            <w:sz w:val="24"/>
            <w:szCs w:val="24"/>
            <w:highlight w:val="yellow"/>
            <w:rPrChange w:id="25" w:author="MacQueen, Alice H" w:date="2020-01-17T11:21:00Z">
              <w:rPr>
                <w:rFonts w:cstheme="minorHAnsi"/>
                <w:sz w:val="24"/>
                <w:szCs w:val="24"/>
              </w:rPr>
            </w:rPrChange>
          </w:rPr>
          <w:t>Table XXX</w:t>
        </w:r>
      </w:ins>
      <w:r w:rsidRPr="00F617BC">
        <w:rPr>
          <w:rFonts w:cstheme="minorHAnsi"/>
          <w:sz w:val="24"/>
          <w:szCs w:val="24"/>
          <w:highlight w:val="yellow"/>
          <w:rPrChange w:id="26" w:author="MacQueen, Alice H" w:date="2020-01-17T11:21:00Z">
            <w:rPr>
              <w:rFonts w:cstheme="minorHAnsi"/>
              <w:sz w:val="24"/>
              <w:szCs w:val="24"/>
            </w:rPr>
          </w:rPrChange>
        </w:rPr>
        <w:t>.</w:t>
      </w:r>
      <w:r w:rsidRPr="0010468F">
        <w:rPr>
          <w:rFonts w:cstheme="minorHAnsi"/>
          <w:sz w:val="24"/>
          <w:szCs w:val="24"/>
        </w:rPr>
        <w:t xml:space="preserve"> </w:t>
      </w:r>
    </w:p>
    <w:p w14:paraId="3B3B7A8B" w14:textId="4ECACEF6" w:rsidR="00DC3FBC" w:rsidRPr="0010468F" w:rsidRDefault="00E01641" w:rsidP="0010468F">
      <w:pPr>
        <w:spacing w:line="480" w:lineRule="auto"/>
        <w:ind w:firstLine="720"/>
        <w:rPr>
          <w:rFonts w:cstheme="minorHAnsi"/>
          <w:sz w:val="24"/>
          <w:szCs w:val="24"/>
        </w:rPr>
      </w:pPr>
      <w:r w:rsidRPr="0010468F">
        <w:rPr>
          <w:rFonts w:cstheme="minorHAnsi"/>
          <w:sz w:val="24"/>
          <w:szCs w:val="24"/>
        </w:rPr>
        <w:t xml:space="preserve">For GWAS phenotypes, BLUPs were retained only </w:t>
      </w:r>
      <w:r w:rsidR="006F36C9" w:rsidRPr="0010468F">
        <w:rPr>
          <w:rFonts w:cstheme="minorHAnsi"/>
          <w:sz w:val="24"/>
          <w:szCs w:val="24"/>
        </w:rPr>
        <w:t>for</w:t>
      </w:r>
      <w:r w:rsidRPr="0010468F">
        <w:rPr>
          <w:rFonts w:cstheme="minorHAnsi"/>
          <w:sz w:val="24"/>
          <w:szCs w:val="24"/>
        </w:rPr>
        <w:t xml:space="preserve"> CDBN entries </w:t>
      </w:r>
      <w:del w:id="27" w:author="MacQueen, Alice H" w:date="2020-01-17T11:34:00Z">
        <w:r w:rsidRPr="0010468F" w:rsidDel="00F617BC">
          <w:rPr>
            <w:rFonts w:cstheme="minorHAnsi"/>
            <w:sz w:val="24"/>
            <w:szCs w:val="24"/>
          </w:rPr>
          <w:delText>phenotyped at least one time in the CDBN</w:delText>
        </w:r>
      </w:del>
      <w:ins w:id="28" w:author="MacQueen, Alice H" w:date="2020-01-17T11:34:00Z">
        <w:r w:rsidR="00F617BC">
          <w:rPr>
            <w:rFonts w:cstheme="minorHAnsi"/>
            <w:sz w:val="24"/>
            <w:szCs w:val="24"/>
          </w:rPr>
          <w:t>with estimable effects in ASReml</w:t>
        </w:r>
      </w:ins>
      <w:r w:rsidRPr="0010468F">
        <w:rPr>
          <w:rFonts w:cstheme="minorHAnsi"/>
          <w:sz w:val="24"/>
          <w:szCs w:val="24"/>
        </w:rPr>
        <w:t xml:space="preserve">. The kinship matrix was calculated using default methods in GAPIT. </w:t>
      </w:r>
      <w:r w:rsidR="008B5A36" w:rsidRPr="0010468F">
        <w:rPr>
          <w:rFonts w:cstheme="minorHAnsi"/>
          <w:sz w:val="24"/>
          <w:szCs w:val="24"/>
        </w:rPr>
        <w:t xml:space="preserve">A total of </w:t>
      </w:r>
      <w:r w:rsidRPr="0010468F">
        <w:rPr>
          <w:rFonts w:cstheme="minorHAnsi"/>
          <w:sz w:val="24"/>
          <w:szCs w:val="24"/>
        </w:rPr>
        <w:t>1,221,540 SNPs with a minor allele frequency greater than 5% in the CDBN diversity panel were identified and used for the CDBN GWAS. GWAS analyses were performed using compressed mixed linear models</w:t>
      </w:r>
      <w:r w:rsidR="00DC02FE" w:rsidRPr="0010468F">
        <w:rPr>
          <w:rFonts w:cstheme="minorHAnsi"/>
          <w:sz w:val="24"/>
          <w:szCs w:val="24"/>
        </w:rPr>
        <w:t xml:space="preserve"> </w:t>
      </w:r>
      <w:r w:rsidR="00DC02FE" w:rsidRPr="0010468F">
        <w:rPr>
          <w:rFonts w:cstheme="minorHAnsi"/>
          <w:sz w:val="24"/>
          <w:szCs w:val="24"/>
        </w:rPr>
        <w:fldChar w:fldCharType="begin"/>
      </w:r>
      <w:r w:rsidR="008A7F7B">
        <w:rPr>
          <w:rFonts w:cstheme="minorHAnsi"/>
          <w:sz w:val="24"/>
          <w:szCs w:val="24"/>
        </w:rPr>
        <w:instrText xml:space="preserve"> ADDIN EN.CITE &lt;EndNote&gt;&lt;Cite&gt;&lt;Author&gt;Zhang&lt;/Author&gt;&lt;Year&gt;2010&lt;/Year&gt;&lt;RecNum&gt;981&lt;/RecNum&gt;&lt;DisplayText&gt;(&lt;style face="smallcaps"&gt;Zhang&lt;/style&gt;&lt;style face="italic"&gt; et al.&lt;/style&gt; 2010)&lt;/DisplayText&gt;&lt;record&gt;&lt;rec-number&gt;981&lt;/rec-number&gt;&lt;foreign-keys&gt;&lt;key app="EN" db-id="zsx5ewatt59z0be9dwbppxxsd0pp9wttfxp9" timestamp="0"&gt;981&lt;/key&gt;&lt;/foreign-keys&gt;&lt;ref-type name="Journal Article"&gt;17&lt;/ref-type&gt;&lt;contributors&gt;&lt;authors&gt;&lt;author&gt;Zhang, Zhiwu&lt;/author&gt;&lt;author&gt;Ersoz, Elhan&lt;/author&gt;&lt;author&gt;Lai, Chao-Qiang&lt;/author&gt;&lt;author&gt;Todhunter, Rory J.&lt;/author&gt;&lt;author&gt;Tiwari, Hemant K.&lt;/author&gt;&lt;author&gt;Gore, Michael A.&lt;/author&gt;&lt;author&gt;Bradbury, Peter J.&lt;/author&gt;&lt;author&gt;Yu, Jianming&lt;/author&gt;&lt;author&gt;Arnett, Donna K.&lt;/author&gt;&lt;author&gt;Ordovas, Jose M.&lt;/author&gt;&lt;author&gt;Buckler, Edward S.&lt;/author&gt;&lt;/authors&gt;&lt;/contributors&gt;&lt;titles&gt;&lt;title&gt;Mixed linear model approach adapted for genome-wide association studies&lt;/title&gt;&lt;secondary-title&gt;Nature Genetics&lt;/secondary-title&gt;&lt;/titles&gt;&lt;pages&gt;355&lt;/pages&gt;&lt;volume&gt;42&lt;/volume&gt;&lt;dates&gt;&lt;year&gt;2010&lt;/year&gt;&lt;pub-dates&gt;&lt;date&gt;03/07/online&lt;/date&gt;&lt;/pub-dates&gt;&lt;/dates&gt;&lt;publisher&gt;Nature Publishing Group&lt;/publisher&gt;&lt;urls&gt;&lt;related-urls&gt;&lt;url&gt;https://doi.org/10.1038/ng.546&lt;/url&gt;&lt;/related-urls&gt;&lt;/urls&gt;&lt;electronic-resource-num&gt;10.1038/ng.546&amp;#xD;https://www.nature.com/articles/ng.546#supplementary-information&lt;/electronic-resource-num&gt;&lt;/record&gt;&lt;/Cite&gt;&lt;/EndNote&gt;</w:instrText>
      </w:r>
      <w:r w:rsidR="00DC02FE" w:rsidRPr="0010468F">
        <w:rPr>
          <w:rFonts w:cstheme="minorHAnsi"/>
          <w:sz w:val="24"/>
          <w:szCs w:val="24"/>
        </w:rPr>
        <w:fldChar w:fldCharType="separate"/>
      </w:r>
      <w:r w:rsidR="00DC02FE" w:rsidRPr="0010468F">
        <w:rPr>
          <w:rFonts w:cstheme="minorHAnsi"/>
          <w:noProof/>
          <w:sz w:val="24"/>
          <w:szCs w:val="24"/>
        </w:rPr>
        <w:t>(</w:t>
      </w:r>
      <w:r w:rsidR="00DC02FE" w:rsidRPr="0010468F">
        <w:rPr>
          <w:rFonts w:cstheme="minorHAnsi"/>
          <w:smallCaps/>
          <w:noProof/>
          <w:sz w:val="24"/>
          <w:szCs w:val="24"/>
        </w:rPr>
        <w:t>Zhang</w:t>
      </w:r>
      <w:r w:rsidR="00DC02FE" w:rsidRPr="0010468F">
        <w:rPr>
          <w:rFonts w:cstheme="minorHAnsi"/>
          <w:i/>
          <w:noProof/>
          <w:sz w:val="24"/>
          <w:szCs w:val="24"/>
        </w:rPr>
        <w:t xml:space="preserve"> et al.</w:t>
      </w:r>
      <w:r w:rsidR="00DC02FE" w:rsidRPr="0010468F">
        <w:rPr>
          <w:rFonts w:cstheme="minorHAnsi"/>
          <w:noProof/>
          <w:sz w:val="24"/>
          <w:szCs w:val="24"/>
        </w:rPr>
        <w:t xml:space="preserve"> 2010)</w:t>
      </w:r>
      <w:r w:rsidR="00DC02FE" w:rsidRPr="0010468F">
        <w:rPr>
          <w:rFonts w:cstheme="minorHAnsi"/>
          <w:sz w:val="24"/>
          <w:szCs w:val="24"/>
        </w:rPr>
        <w:fldChar w:fldCharType="end"/>
      </w:r>
      <w:r w:rsidR="00DC02FE" w:rsidRPr="0010468F">
        <w:rPr>
          <w:rFonts w:cstheme="minorHAnsi"/>
          <w:sz w:val="24"/>
          <w:szCs w:val="24"/>
        </w:rPr>
        <w:t xml:space="preserve"> implemented</w:t>
      </w:r>
      <w:r w:rsidRPr="0010468F">
        <w:rPr>
          <w:rFonts w:cstheme="minorHAnsi"/>
          <w:sz w:val="24"/>
          <w:szCs w:val="24"/>
        </w:rPr>
        <w:t xml:space="preserve"> in GAPIT with the optimum level of compression</w:t>
      </w:r>
      <w:r w:rsidR="00DC02FE" w:rsidRPr="0010468F">
        <w:rPr>
          <w:rFonts w:cstheme="minorHAnsi"/>
          <w:sz w:val="24"/>
          <w:szCs w:val="24"/>
        </w:rPr>
        <w:t xml:space="preserve"> </w:t>
      </w:r>
      <w:r w:rsidR="00DC02FE" w:rsidRPr="0010468F">
        <w:rPr>
          <w:rFonts w:cstheme="minorHAnsi"/>
          <w:sz w:val="24"/>
          <w:szCs w:val="24"/>
        </w:rPr>
        <w:fldChar w:fldCharType="begin"/>
      </w:r>
      <w:r w:rsidR="008A7F7B">
        <w:rPr>
          <w:rFonts w:cstheme="minorHAnsi"/>
          <w:sz w:val="24"/>
          <w:szCs w:val="24"/>
        </w:rPr>
        <w:instrText xml:space="preserve"> ADDIN EN.CITE &lt;EndNote&gt;&lt;Cite&gt;&lt;Author&gt;Lipka&lt;/Author&gt;&lt;Year&gt;2012&lt;/Year&gt;&lt;RecNum&gt;982&lt;/RecNum&gt;&lt;DisplayText&gt;(&lt;style face="smallcaps"&gt;Lipka&lt;/style&gt;&lt;style face="italic"&gt; et al.&lt;/style&gt; 2012)&lt;/DisplayText&gt;&lt;record&gt;&lt;rec-number&gt;982&lt;/rec-number&gt;&lt;foreign-keys&gt;&lt;key app="EN" db-id="zsx5ewatt59z0be9dwbppxxsd0pp9wttfxp9" timestamp="0"&gt;982&lt;/key&gt;&lt;/foreign-keys&gt;&lt;ref-type name="Journal Article"&gt;17&lt;/ref-type&gt;&lt;contributors&gt;&lt;authors&gt;&lt;author&gt;Lipka, Alexander E.&lt;/author&gt;&lt;author&gt;Tian, Feng&lt;/author&gt;&lt;author&gt;Wang, Qishan&lt;/author&gt;&lt;author&gt;Peiffer, Jason&lt;/author&gt;&lt;author&gt;Li, Meng&lt;/author&gt;&lt;author&gt;Bradbury, Peter J.&lt;/author&gt;&lt;author&gt;Gore, Michael A.&lt;/author&gt;&lt;author&gt;Buckler, Edward S.&lt;/author&gt;&lt;author&gt;Zhang, Zhiwu&lt;/author&gt;&lt;/authors&gt;&lt;/contributors&gt;&lt;titles&gt;&lt;title&gt;GAPIT: genome association and prediction integrated tool&lt;/title&gt;&lt;secondary-title&gt;Bioinformatics&lt;/secondary-title&gt;&lt;/titles&gt;&lt;pages&gt;2397-2399&lt;/pages&gt;&lt;volume&gt;28&lt;/volume&gt;&lt;number&gt;18&lt;/number&gt;&lt;dates&gt;&lt;year&gt;2012&lt;/year&gt;&lt;/dates&gt;&lt;isbn&gt;1367-4803&lt;/isbn&gt;&lt;urls&gt;&lt;related-urls&gt;&lt;url&gt;https://doi.org/10.1093/bioinformatics/bts444&lt;/url&gt;&lt;/related-urls&gt;&lt;/urls&gt;&lt;electronic-resource-num&gt;10.1093/bioinformatics/bts444&lt;/electronic-resource-num&gt;&lt;access-date&gt;8/5/2019&lt;/access-date&gt;&lt;/record&gt;&lt;/Cite&gt;&lt;/EndNote&gt;</w:instrText>
      </w:r>
      <w:r w:rsidR="00DC02FE" w:rsidRPr="0010468F">
        <w:rPr>
          <w:rFonts w:cstheme="minorHAnsi"/>
          <w:sz w:val="24"/>
          <w:szCs w:val="24"/>
        </w:rPr>
        <w:fldChar w:fldCharType="separate"/>
      </w:r>
      <w:r w:rsidR="00DC02FE" w:rsidRPr="0010468F">
        <w:rPr>
          <w:rFonts w:cstheme="minorHAnsi"/>
          <w:noProof/>
          <w:sz w:val="24"/>
          <w:szCs w:val="24"/>
        </w:rPr>
        <w:t>(</w:t>
      </w:r>
      <w:r w:rsidR="00DC02FE" w:rsidRPr="0010468F">
        <w:rPr>
          <w:rFonts w:cstheme="minorHAnsi"/>
          <w:smallCaps/>
          <w:noProof/>
          <w:sz w:val="24"/>
          <w:szCs w:val="24"/>
        </w:rPr>
        <w:t>Lipka</w:t>
      </w:r>
      <w:r w:rsidR="00DC02FE" w:rsidRPr="0010468F">
        <w:rPr>
          <w:rFonts w:cstheme="minorHAnsi"/>
          <w:i/>
          <w:noProof/>
          <w:sz w:val="24"/>
          <w:szCs w:val="24"/>
        </w:rPr>
        <w:t xml:space="preserve"> et al.</w:t>
      </w:r>
      <w:r w:rsidR="00DC02FE" w:rsidRPr="0010468F">
        <w:rPr>
          <w:rFonts w:cstheme="minorHAnsi"/>
          <w:noProof/>
          <w:sz w:val="24"/>
          <w:szCs w:val="24"/>
        </w:rPr>
        <w:t xml:space="preserve"> 2012)</w:t>
      </w:r>
      <w:r w:rsidR="00DC02FE" w:rsidRPr="0010468F">
        <w:rPr>
          <w:rFonts w:cstheme="minorHAnsi"/>
          <w:sz w:val="24"/>
          <w:szCs w:val="24"/>
        </w:rPr>
        <w:fldChar w:fldCharType="end"/>
      </w:r>
      <w:r w:rsidR="00DC02FE" w:rsidRPr="0010468F">
        <w:rPr>
          <w:rFonts w:cstheme="minorHAnsi"/>
          <w:sz w:val="24"/>
          <w:szCs w:val="24"/>
        </w:rPr>
        <w:t>.</w:t>
      </w:r>
      <w:r w:rsidRPr="0010468F">
        <w:rPr>
          <w:rFonts w:cstheme="minorHAnsi"/>
          <w:sz w:val="24"/>
          <w:szCs w:val="24"/>
        </w:rPr>
        <w:t xml:space="preserve"> These models used a kinship matrix calculated within GAPIT to </w:t>
      </w:r>
      <w:del w:id="29" w:author="MacQueen, Alice H" w:date="2019-12-09T14:12:00Z">
        <w:r w:rsidRPr="0010468F" w:rsidDel="00AB0996">
          <w:rPr>
            <w:rFonts w:cstheme="minorHAnsi"/>
            <w:sz w:val="24"/>
            <w:szCs w:val="24"/>
          </w:rPr>
          <w:delText xml:space="preserve">control </w:delText>
        </w:r>
      </w:del>
      <w:ins w:id="30" w:author="MacQueen, Alice H" w:date="2019-12-09T14:12:00Z">
        <w:r w:rsidR="00AB0996">
          <w:rPr>
            <w:rFonts w:cstheme="minorHAnsi"/>
            <w:sz w:val="24"/>
            <w:szCs w:val="24"/>
          </w:rPr>
          <w:t>account</w:t>
        </w:r>
        <w:r w:rsidR="00AB0996" w:rsidRPr="0010468F">
          <w:rPr>
            <w:rFonts w:cstheme="minorHAnsi"/>
            <w:sz w:val="24"/>
            <w:szCs w:val="24"/>
          </w:rPr>
          <w:t xml:space="preserve"> </w:t>
        </w:r>
      </w:ins>
      <w:r w:rsidRPr="0010468F">
        <w:rPr>
          <w:rFonts w:cstheme="minorHAnsi"/>
          <w:sz w:val="24"/>
          <w:szCs w:val="24"/>
        </w:rPr>
        <w:t xml:space="preserve">for individual relatedness, and some number of principle components (PCs) to </w:t>
      </w:r>
      <w:ins w:id="31" w:author="MacQueen, Alice H" w:date="2019-12-09T14:12:00Z">
        <w:r w:rsidR="00AB0996">
          <w:rPr>
            <w:rFonts w:cstheme="minorHAnsi"/>
            <w:sz w:val="24"/>
            <w:szCs w:val="24"/>
          </w:rPr>
          <w:t>account</w:t>
        </w:r>
        <w:r w:rsidR="00AB0996" w:rsidRPr="0010468F">
          <w:rPr>
            <w:rFonts w:cstheme="minorHAnsi"/>
            <w:sz w:val="24"/>
            <w:szCs w:val="24"/>
          </w:rPr>
          <w:t xml:space="preserve"> </w:t>
        </w:r>
      </w:ins>
      <w:del w:id="32" w:author="MacQueen, Alice H" w:date="2019-12-09T14:12:00Z">
        <w:r w:rsidRPr="0010468F" w:rsidDel="00AB0996">
          <w:rPr>
            <w:rFonts w:cstheme="minorHAnsi"/>
            <w:sz w:val="24"/>
            <w:szCs w:val="24"/>
          </w:rPr>
          <w:delText xml:space="preserve">control </w:delText>
        </w:r>
      </w:del>
      <w:r w:rsidRPr="0010468F">
        <w:rPr>
          <w:rFonts w:cstheme="minorHAnsi"/>
          <w:sz w:val="24"/>
          <w:szCs w:val="24"/>
        </w:rPr>
        <w:t xml:space="preserve">for population structure. The optimum number of principle components (PCs) to </w:t>
      </w:r>
      <w:ins w:id="33" w:author="MacQueen, Alice H" w:date="2019-12-09T14:12:00Z">
        <w:r w:rsidR="00AB0996">
          <w:rPr>
            <w:rFonts w:cstheme="minorHAnsi"/>
            <w:sz w:val="24"/>
            <w:szCs w:val="24"/>
          </w:rPr>
          <w:t>account</w:t>
        </w:r>
        <w:r w:rsidR="00AB0996" w:rsidRPr="0010468F">
          <w:rPr>
            <w:rFonts w:cstheme="minorHAnsi"/>
            <w:sz w:val="24"/>
            <w:szCs w:val="24"/>
          </w:rPr>
          <w:t xml:space="preserve"> </w:t>
        </w:r>
      </w:ins>
      <w:del w:id="34" w:author="MacQueen, Alice H" w:date="2019-12-09T14:12:00Z">
        <w:r w:rsidRPr="0010468F" w:rsidDel="00AB0996">
          <w:rPr>
            <w:rFonts w:cstheme="minorHAnsi"/>
            <w:sz w:val="24"/>
            <w:szCs w:val="24"/>
          </w:rPr>
          <w:delText xml:space="preserve">control </w:delText>
        </w:r>
      </w:del>
      <w:r w:rsidRPr="0010468F">
        <w:rPr>
          <w:rFonts w:cstheme="minorHAnsi"/>
          <w:sz w:val="24"/>
          <w:szCs w:val="24"/>
        </w:rPr>
        <w:t>for population structure was determined using model selection in GAPIT</w:t>
      </w:r>
      <w:r w:rsidR="00036397" w:rsidRPr="0010468F">
        <w:rPr>
          <w:rFonts w:cstheme="minorHAnsi"/>
          <w:sz w:val="24"/>
          <w:szCs w:val="24"/>
        </w:rPr>
        <w:t>,</w:t>
      </w:r>
      <w:r w:rsidRPr="0010468F">
        <w:rPr>
          <w:rFonts w:cstheme="minorHAnsi"/>
          <w:sz w:val="24"/>
          <w:szCs w:val="24"/>
        </w:rPr>
        <w:t xml:space="preserve"> and by selecting the number of PCs that maximized the Bayesian Information Criterion (BIC). Typically, zero </w:t>
      </w:r>
      <w:del w:id="35" w:author="MacQueen, Alice H" w:date="2020-01-17T11:34:00Z">
        <w:r w:rsidRPr="0010468F" w:rsidDel="00F617BC">
          <w:rPr>
            <w:rFonts w:cstheme="minorHAnsi"/>
            <w:sz w:val="24"/>
            <w:szCs w:val="24"/>
          </w:rPr>
          <w:delText xml:space="preserve">to two </w:delText>
        </w:r>
      </w:del>
      <w:r w:rsidRPr="0010468F">
        <w:rPr>
          <w:rFonts w:cstheme="minorHAnsi"/>
          <w:sz w:val="24"/>
          <w:szCs w:val="24"/>
        </w:rPr>
        <w:t xml:space="preserve">PCs </w:t>
      </w:r>
      <w:r w:rsidRPr="0010468F">
        <w:rPr>
          <w:rFonts w:cstheme="minorHAnsi"/>
          <w:sz w:val="24"/>
          <w:szCs w:val="24"/>
        </w:rPr>
        <w:lastRenderedPageBreak/>
        <w:t>were used</w:t>
      </w:r>
      <w:ins w:id="36" w:author="MacQueen, Alice H" w:date="2020-01-17T11:35:00Z">
        <w:r w:rsidR="00F617BC">
          <w:rPr>
            <w:rFonts w:cstheme="minorHAnsi"/>
            <w:sz w:val="24"/>
            <w:szCs w:val="24"/>
          </w:rPr>
          <w:t>; two PCs were used for days to maturity and BCMV damage score, while seven PCs were used for seed weight</w:t>
        </w:r>
      </w:ins>
      <w:r w:rsidR="00736C8D" w:rsidRPr="0010468F">
        <w:rPr>
          <w:rFonts w:cstheme="minorHAnsi"/>
          <w:sz w:val="24"/>
          <w:szCs w:val="24"/>
        </w:rPr>
        <w:t xml:space="preserve"> (Table </w:t>
      </w:r>
      <w:r w:rsidR="00496CC0" w:rsidRPr="0010468F">
        <w:rPr>
          <w:rFonts w:cstheme="minorHAnsi"/>
          <w:sz w:val="24"/>
          <w:szCs w:val="24"/>
        </w:rPr>
        <w:t>S</w:t>
      </w:r>
      <w:r w:rsidR="004C5278" w:rsidRPr="0010468F">
        <w:rPr>
          <w:rFonts w:cstheme="minorHAnsi"/>
          <w:sz w:val="24"/>
          <w:szCs w:val="24"/>
        </w:rPr>
        <w:t>3</w:t>
      </w:r>
      <w:r w:rsidR="00736C8D" w:rsidRPr="0010468F">
        <w:rPr>
          <w:rFonts w:cstheme="minorHAnsi"/>
          <w:sz w:val="24"/>
          <w:szCs w:val="24"/>
        </w:rPr>
        <w:t>)</w:t>
      </w:r>
      <w:r w:rsidRPr="0010468F">
        <w:rPr>
          <w:rFonts w:cstheme="minorHAnsi"/>
          <w:sz w:val="24"/>
          <w:szCs w:val="24"/>
        </w:rPr>
        <w:t xml:space="preserve">. </w:t>
      </w:r>
      <w:ins w:id="37" w:author="MacQueen, Alice H" w:date="2020-01-17T11:20:00Z">
        <w:r w:rsidR="00F617BC">
          <w:rPr>
            <w:rFonts w:cstheme="minorHAnsi"/>
            <w:sz w:val="24"/>
            <w:szCs w:val="24"/>
          </w:rPr>
          <w:t>GAPIT was used to calculate narrow sense heritability (</w:t>
        </w:r>
        <w:r w:rsidR="00F617BC" w:rsidRPr="0010468F">
          <w:rPr>
            <w:rFonts w:cstheme="minorHAnsi"/>
            <w:sz w:val="24"/>
            <w:szCs w:val="24"/>
          </w:rPr>
          <w:t>h</w:t>
        </w:r>
        <w:r w:rsidR="00F617BC" w:rsidRPr="0010468F">
          <w:rPr>
            <w:rFonts w:cstheme="minorHAnsi"/>
            <w:sz w:val="24"/>
            <w:szCs w:val="24"/>
            <w:vertAlign w:val="superscript"/>
          </w:rPr>
          <w:t>2</w:t>
        </w:r>
        <w:r w:rsidR="00F617BC" w:rsidRPr="0025181E">
          <w:rPr>
            <w:rFonts w:cstheme="minorHAnsi"/>
            <w:sz w:val="24"/>
            <w:szCs w:val="24"/>
          </w:rPr>
          <w:t>)</w:t>
        </w:r>
        <w:r w:rsidR="00F617BC">
          <w:rPr>
            <w:rFonts w:cstheme="minorHAnsi"/>
            <w:sz w:val="24"/>
            <w:szCs w:val="24"/>
          </w:rPr>
          <w:t xml:space="preserve">, </w:t>
        </w:r>
        <w:r w:rsidR="00F617BC" w:rsidRPr="0010468F">
          <w:rPr>
            <w:rFonts w:cstheme="minorHAnsi"/>
            <w:sz w:val="24"/>
            <w:szCs w:val="24"/>
          </w:rPr>
          <w:t>defined as V</w:t>
        </w:r>
        <w:r w:rsidR="00F617BC" w:rsidRPr="0010468F">
          <w:rPr>
            <w:rFonts w:cstheme="minorHAnsi"/>
            <w:sz w:val="24"/>
            <w:szCs w:val="24"/>
            <w:vertAlign w:val="subscript"/>
          </w:rPr>
          <w:t>g</w:t>
        </w:r>
        <w:r w:rsidR="00F617BC" w:rsidRPr="0010468F">
          <w:rPr>
            <w:rFonts w:cstheme="minorHAnsi"/>
            <w:sz w:val="24"/>
            <w:szCs w:val="24"/>
          </w:rPr>
          <w:t xml:space="preserve"> / (V</w:t>
        </w:r>
        <w:r w:rsidR="00F617BC" w:rsidRPr="0010468F">
          <w:rPr>
            <w:rFonts w:cstheme="minorHAnsi"/>
            <w:sz w:val="24"/>
            <w:szCs w:val="24"/>
            <w:vertAlign w:val="subscript"/>
          </w:rPr>
          <w:t>g</w:t>
        </w:r>
        <w:r w:rsidR="00F617BC" w:rsidRPr="0010468F">
          <w:rPr>
            <w:rFonts w:cstheme="minorHAnsi"/>
            <w:sz w:val="24"/>
            <w:szCs w:val="24"/>
          </w:rPr>
          <w:t xml:space="preserve"> + V</w:t>
        </w:r>
        <w:r w:rsidR="00F617BC" w:rsidRPr="0010468F">
          <w:rPr>
            <w:rFonts w:cstheme="minorHAnsi"/>
            <w:sz w:val="24"/>
            <w:szCs w:val="24"/>
            <w:vertAlign w:val="subscript"/>
          </w:rPr>
          <w:t>e</w:t>
        </w:r>
        <w:r w:rsidR="00F617BC">
          <w:rPr>
            <w:rFonts w:cstheme="minorHAnsi"/>
            <w:sz w:val="24"/>
            <w:szCs w:val="24"/>
          </w:rPr>
          <w:t xml:space="preserve">), where </w:t>
        </w:r>
        <w:r w:rsidR="00F617BC" w:rsidRPr="0010468F">
          <w:rPr>
            <w:rFonts w:cstheme="minorHAnsi"/>
            <w:sz w:val="24"/>
            <w:szCs w:val="24"/>
          </w:rPr>
          <w:t>V</w:t>
        </w:r>
        <w:r w:rsidR="00F617BC" w:rsidRPr="0010468F">
          <w:rPr>
            <w:rFonts w:cstheme="minorHAnsi"/>
            <w:sz w:val="24"/>
            <w:szCs w:val="24"/>
            <w:vertAlign w:val="subscript"/>
          </w:rPr>
          <w:t>g</w:t>
        </w:r>
        <w:r w:rsidR="00F617BC" w:rsidRPr="0010468F">
          <w:rPr>
            <w:rFonts w:cstheme="minorHAnsi"/>
            <w:sz w:val="24"/>
            <w:szCs w:val="24"/>
          </w:rPr>
          <w:t xml:space="preserve"> is the estimate of t</w:t>
        </w:r>
        <w:r w:rsidR="00F617BC">
          <w:rPr>
            <w:rFonts w:cstheme="minorHAnsi"/>
            <w:sz w:val="24"/>
            <w:szCs w:val="24"/>
          </w:rPr>
          <w:t>he genetic variance from GAPIT and</w:t>
        </w:r>
        <w:r w:rsidR="00F617BC" w:rsidRPr="0010468F">
          <w:rPr>
            <w:rFonts w:cstheme="minorHAnsi"/>
            <w:sz w:val="24"/>
            <w:szCs w:val="24"/>
          </w:rPr>
          <w:t xml:space="preserve"> V</w:t>
        </w:r>
        <w:r w:rsidR="00F617BC" w:rsidRPr="0010468F">
          <w:rPr>
            <w:rFonts w:cstheme="minorHAnsi"/>
            <w:sz w:val="24"/>
            <w:szCs w:val="24"/>
            <w:vertAlign w:val="subscript"/>
          </w:rPr>
          <w:t>e</w:t>
        </w:r>
        <w:r w:rsidR="00F617BC" w:rsidRPr="0010468F">
          <w:rPr>
            <w:rFonts w:cstheme="minorHAnsi"/>
            <w:sz w:val="24"/>
            <w:szCs w:val="24"/>
          </w:rPr>
          <w:t xml:space="preserve"> is the estimate of the error variance. </w:t>
        </w:r>
      </w:ins>
      <w:r w:rsidRPr="0010468F">
        <w:rPr>
          <w:rFonts w:cstheme="minorHAnsi"/>
          <w:sz w:val="24"/>
          <w:szCs w:val="24"/>
        </w:rPr>
        <w:t>The final Manhattan plots were created using the ggman R package.</w:t>
      </w:r>
      <w:r w:rsidR="00F12BD9" w:rsidRPr="0010468F">
        <w:rPr>
          <w:rFonts w:cstheme="minorHAnsi"/>
          <w:sz w:val="24"/>
          <w:szCs w:val="24"/>
        </w:rPr>
        <w:t xml:space="preserve"> </w:t>
      </w:r>
      <w:r w:rsidR="00896912" w:rsidRPr="0010468F">
        <w:rPr>
          <w:rFonts w:cstheme="minorHAnsi"/>
          <w:sz w:val="24"/>
          <w:szCs w:val="24"/>
        </w:rPr>
        <w:t xml:space="preserve">Plots of intersecting sets were created using the UpSetR package </w:t>
      </w:r>
      <w:r w:rsidR="00896912" w:rsidRPr="0010468F">
        <w:rPr>
          <w:rFonts w:cstheme="minorHAnsi"/>
          <w:sz w:val="24"/>
          <w:szCs w:val="24"/>
        </w:rPr>
        <w:fldChar w:fldCharType="begin"/>
      </w:r>
      <w:r w:rsidR="008A7F7B">
        <w:rPr>
          <w:rFonts w:cstheme="minorHAnsi"/>
          <w:sz w:val="24"/>
          <w:szCs w:val="24"/>
        </w:rPr>
        <w:instrText xml:space="preserve"> ADDIN EN.CITE &lt;EndNote&gt;&lt;Cite&gt;&lt;Author&gt;Lex&lt;/Author&gt;&lt;Year&gt;2014&lt;/Year&gt;&lt;RecNum&gt;980&lt;/RecNum&gt;&lt;DisplayText&gt;(&lt;style face="smallcaps"&gt;Lex&lt;/style&gt;&lt;style face="italic"&gt; et al.&lt;/style&gt; 2014)&lt;/DisplayText&gt;&lt;record&gt;&lt;rec-number&gt;980&lt;/rec-number&gt;&lt;foreign-keys&gt;&lt;key app="EN" db-id="zsx5ewatt59z0be9dwbppxxsd0pp9wttfxp9" timestamp="0"&gt;980&lt;/key&gt;&lt;/foreign-keys&gt;&lt;ref-type name="Journal Article"&gt;17&lt;/ref-type&gt;&lt;contributors&gt;&lt;authors&gt;&lt;author&gt;Lex, Alexander&lt;/author&gt;&lt;author&gt;Gehlenborg, Nils&lt;/author&gt;&lt;author&gt;Strobelt, Hendrik&lt;/author&gt;&lt;author&gt;Vuillemot, Romain&lt;/author&gt;&lt;author&gt;Pfister, Hanspeter&lt;/author&gt;&lt;/authors&gt;&lt;/contributors&gt;&lt;titles&gt;&lt;title&gt;UpSet: Visualization of Intersecting Sets&lt;/title&gt;&lt;secondary-title&gt;IEEE transactions on visualization and computer graphics&lt;/secondary-title&gt;&lt;alt-title&gt;IEEE Trans Vis Comput Graph&lt;/alt-title&gt;&lt;/titles&gt;&lt;pages&gt;1983-1992&lt;/pages&gt;&lt;volume&gt;20&lt;/volume&gt;&lt;number&gt;12&lt;/number&gt;&lt;keywords&gt;&lt;keyword&gt;*Computer Graphics&lt;/keyword&gt;&lt;keyword&gt;*Databases, Factual&lt;/keyword&gt;&lt;keyword&gt;Informatics/*methods&lt;/keyword&gt;&lt;/keywords&gt;&lt;dates&gt;&lt;year&gt;2014&lt;/year&gt;&lt;/dates&gt;&lt;isbn&gt;1941-0506&amp;#xD;1077-2626&lt;/isbn&gt;&lt;accession-num&gt;26356912&lt;/accession-num&gt;&lt;urls&gt;&lt;related-urls&gt;&lt;url&gt;https://www.ncbi.nlm.nih.gov/pubmed/26356912&lt;/url&gt;&lt;url&gt;https://www.ncbi.nlm.nih.gov/pmc/articles/PMC4720993/&lt;/url&gt;&lt;/related-urls&gt;&lt;/urls&gt;&lt;electronic-resource-num&gt;10.1109/TVCG.2014.2346248&lt;/electronic-resource-num&gt;&lt;remote-database-name&gt;PubMed&lt;/remote-database-name&gt;&lt;language&gt;eng&lt;/language&gt;&lt;/record&gt;&lt;/Cite&gt;&lt;/EndNote&gt;</w:instrText>
      </w:r>
      <w:r w:rsidR="00896912" w:rsidRPr="0010468F">
        <w:rPr>
          <w:rFonts w:cstheme="minorHAnsi"/>
          <w:sz w:val="24"/>
          <w:szCs w:val="24"/>
        </w:rPr>
        <w:fldChar w:fldCharType="separate"/>
      </w:r>
      <w:r w:rsidR="00896912" w:rsidRPr="0010468F">
        <w:rPr>
          <w:rFonts w:cstheme="minorHAnsi"/>
          <w:noProof/>
          <w:sz w:val="24"/>
          <w:szCs w:val="24"/>
        </w:rPr>
        <w:t>(</w:t>
      </w:r>
      <w:r w:rsidR="00896912" w:rsidRPr="0010468F">
        <w:rPr>
          <w:rFonts w:cstheme="minorHAnsi"/>
          <w:smallCaps/>
          <w:noProof/>
          <w:sz w:val="24"/>
          <w:szCs w:val="24"/>
        </w:rPr>
        <w:t>Lex</w:t>
      </w:r>
      <w:r w:rsidR="00896912" w:rsidRPr="0010468F">
        <w:rPr>
          <w:rFonts w:cstheme="minorHAnsi"/>
          <w:i/>
          <w:noProof/>
          <w:sz w:val="24"/>
          <w:szCs w:val="24"/>
        </w:rPr>
        <w:t xml:space="preserve"> et al.</w:t>
      </w:r>
      <w:r w:rsidR="00896912" w:rsidRPr="0010468F">
        <w:rPr>
          <w:rFonts w:cstheme="minorHAnsi"/>
          <w:noProof/>
          <w:sz w:val="24"/>
          <w:szCs w:val="24"/>
        </w:rPr>
        <w:t xml:space="preserve"> 2014)</w:t>
      </w:r>
      <w:r w:rsidR="00896912" w:rsidRPr="0010468F">
        <w:rPr>
          <w:rFonts w:cstheme="minorHAnsi"/>
          <w:sz w:val="24"/>
          <w:szCs w:val="24"/>
        </w:rPr>
        <w:fldChar w:fldCharType="end"/>
      </w:r>
      <w:r w:rsidR="00896912" w:rsidRPr="0010468F">
        <w:rPr>
          <w:rFonts w:cstheme="minorHAnsi"/>
          <w:sz w:val="24"/>
          <w:szCs w:val="24"/>
        </w:rPr>
        <w:t xml:space="preserve">. </w:t>
      </w:r>
      <w:r w:rsidR="00F12BD9" w:rsidRPr="0010468F">
        <w:rPr>
          <w:rFonts w:cstheme="minorHAnsi"/>
          <w:sz w:val="24"/>
          <w:szCs w:val="24"/>
        </w:rPr>
        <w:t>Candidate genes</w:t>
      </w:r>
      <w:ins w:id="38" w:author="MacQueen, Alice H" w:date="2020-01-17T11:38:00Z">
        <w:r w:rsidR="00C64BA0">
          <w:rPr>
            <w:rFonts w:cstheme="minorHAnsi"/>
            <w:sz w:val="24"/>
            <w:szCs w:val="24"/>
          </w:rPr>
          <w:t xml:space="preserve"> for </w:t>
        </w:r>
      </w:ins>
      <w:ins w:id="39" w:author="MacQueen, Alice H" w:date="2020-01-17T12:13:00Z">
        <w:r w:rsidR="000862B8">
          <w:rPr>
            <w:rFonts w:cstheme="minorHAnsi"/>
            <w:sz w:val="24"/>
            <w:szCs w:val="24"/>
          </w:rPr>
          <w:t>phenotypes</w:t>
        </w:r>
      </w:ins>
      <w:ins w:id="40" w:author="MacQueen, Alice H" w:date="2020-01-17T11:39:00Z">
        <w:r w:rsidR="00C64BA0" w:rsidRPr="00C64BA0">
          <w:rPr>
            <w:rFonts w:cstheme="minorHAnsi"/>
            <w:sz w:val="24"/>
            <w:szCs w:val="24"/>
          </w:rPr>
          <w:t xml:space="preserve"> </w:t>
        </w:r>
        <w:r w:rsidR="00C64BA0" w:rsidRPr="0010468F">
          <w:rPr>
            <w:rFonts w:cstheme="minorHAnsi"/>
            <w:sz w:val="24"/>
            <w:szCs w:val="24"/>
          </w:rPr>
          <w:t xml:space="preserve">with </w:t>
        </w:r>
        <w:r w:rsidR="00C64BA0" w:rsidRPr="000862B8">
          <w:rPr>
            <w:rFonts w:cstheme="minorHAnsi"/>
            <w:i/>
            <w:sz w:val="24"/>
            <w:szCs w:val="24"/>
            <w:rPrChange w:id="41" w:author="MacQueen, Alice H" w:date="2020-01-17T12:19:00Z">
              <w:rPr>
                <w:rFonts w:cstheme="minorHAnsi"/>
                <w:sz w:val="24"/>
                <w:szCs w:val="24"/>
              </w:rPr>
            </w:rPrChange>
          </w:rPr>
          <w:t>p</w:t>
        </w:r>
        <w:r w:rsidR="00C64BA0" w:rsidRPr="0010468F">
          <w:rPr>
            <w:rFonts w:cstheme="minorHAnsi"/>
            <w:sz w:val="24"/>
            <w:szCs w:val="24"/>
          </w:rPr>
          <w:t xml:space="preserve">-values above a Benjamini-Hochberg false discovery rate (FDR) threshold of 0.1 </w:t>
        </w:r>
      </w:ins>
      <w:del w:id="42" w:author="MacQueen, Alice H" w:date="2020-01-17T11:39:00Z">
        <w:r w:rsidR="00F12BD9" w:rsidRPr="0010468F" w:rsidDel="00C64BA0">
          <w:rPr>
            <w:rFonts w:cstheme="minorHAnsi"/>
            <w:sz w:val="24"/>
            <w:szCs w:val="24"/>
          </w:rPr>
          <w:delText xml:space="preserve"> </w:delText>
        </w:r>
      </w:del>
      <w:ins w:id="43" w:author="MacQueen, Alice H" w:date="2020-01-17T11:37:00Z">
        <w:r w:rsidR="00C64BA0">
          <w:rPr>
            <w:rFonts w:cstheme="minorHAnsi"/>
            <w:sz w:val="24"/>
            <w:szCs w:val="24"/>
          </w:rPr>
          <w:t>were selected using a local score approach</w:t>
        </w:r>
      </w:ins>
      <w:ins w:id="44" w:author="MacQueen, Alice H" w:date="2020-01-17T12:19:00Z">
        <w:r w:rsidR="000862B8">
          <w:rPr>
            <w:rFonts w:cstheme="minorHAnsi"/>
            <w:sz w:val="24"/>
            <w:szCs w:val="24"/>
          </w:rPr>
          <w:t xml:space="preserve"> with </w:t>
        </w:r>
        <w:r w:rsidR="000862B8" w:rsidRPr="0025181E">
          <w:rPr>
            <w:rFonts w:cstheme="minorHAnsi"/>
            <w:sz w:val="24"/>
            <w:szCs w:val="24"/>
          </w:rPr>
          <w:t>ξ</w:t>
        </w:r>
        <w:r w:rsidR="000862B8">
          <w:rPr>
            <w:rFonts w:cstheme="minorHAnsi"/>
            <w:sz w:val="24"/>
            <w:szCs w:val="24"/>
          </w:rPr>
          <w:t xml:space="preserve"> = 3</w:t>
        </w:r>
      </w:ins>
      <w:ins w:id="45" w:author="MacQueen, Alice H" w:date="2020-01-17T11:39:00Z">
        <w:r w:rsidR="00C64BA0">
          <w:rPr>
            <w:rFonts w:cstheme="minorHAnsi"/>
            <w:sz w:val="24"/>
            <w:szCs w:val="24"/>
          </w:rPr>
          <w:t xml:space="preserve"> (Bonhomme et al 2019). </w:t>
        </w:r>
      </w:ins>
      <w:ins w:id="46" w:author="MacQueen, Alice H" w:date="2020-01-17T12:12:00Z">
        <w:r w:rsidR="000862B8">
          <w:rPr>
            <w:rFonts w:cstheme="minorHAnsi"/>
            <w:sz w:val="24"/>
            <w:szCs w:val="24"/>
          </w:rPr>
          <w:t xml:space="preserve">This approach </w:t>
        </w:r>
      </w:ins>
      <w:ins w:id="47" w:author="MacQueen, Alice H" w:date="2020-01-17T12:15:00Z">
        <w:r w:rsidR="000862B8">
          <w:rPr>
            <w:rFonts w:cstheme="minorHAnsi"/>
            <w:sz w:val="24"/>
            <w:szCs w:val="24"/>
          </w:rPr>
          <w:t xml:space="preserve">takes advantage of cumulative association signals through LD between SNPs in a genomic region which contains a causal variant, and </w:t>
        </w:r>
      </w:ins>
      <w:ins w:id="48" w:author="MacQueen, Alice H" w:date="2020-01-17T12:12:00Z">
        <w:r w:rsidR="000862B8">
          <w:rPr>
            <w:rFonts w:cstheme="minorHAnsi"/>
            <w:sz w:val="24"/>
            <w:szCs w:val="24"/>
          </w:rPr>
          <w:t>improves GWAS resolution and increases the power to detect</w:t>
        </w:r>
      </w:ins>
      <w:ins w:id="49" w:author="MacQueen, Alice H" w:date="2020-01-17T12:13:00Z">
        <w:r w:rsidR="000862B8">
          <w:rPr>
            <w:rFonts w:cstheme="minorHAnsi"/>
            <w:sz w:val="24"/>
            <w:szCs w:val="24"/>
          </w:rPr>
          <w:t xml:space="preserve"> QTL of minor effect</w:t>
        </w:r>
      </w:ins>
      <w:ins w:id="50" w:author="MacQueen, Alice H" w:date="2020-01-17T12:20:00Z">
        <w:r w:rsidR="000862B8">
          <w:rPr>
            <w:rFonts w:cstheme="minorHAnsi"/>
            <w:sz w:val="24"/>
            <w:szCs w:val="24"/>
          </w:rPr>
          <w:t xml:space="preserve">. Candidate genes for phenotypes that did not have </w:t>
        </w:r>
      </w:ins>
      <w:ins w:id="51" w:author="MacQueen, Alice H" w:date="2020-01-17T12:21:00Z">
        <w:r w:rsidR="000862B8">
          <w:rPr>
            <w:rFonts w:cstheme="minorHAnsi"/>
            <w:i/>
            <w:sz w:val="24"/>
            <w:szCs w:val="24"/>
          </w:rPr>
          <w:t>p-</w:t>
        </w:r>
        <w:r w:rsidR="000862B8">
          <w:rPr>
            <w:rFonts w:cstheme="minorHAnsi"/>
            <w:sz w:val="24"/>
            <w:szCs w:val="24"/>
          </w:rPr>
          <w:t xml:space="preserve">values above a FDR threshold of 0.1 are available on </w:t>
        </w:r>
        <w:r w:rsidR="000862B8" w:rsidRPr="000862B8">
          <w:rPr>
            <w:rFonts w:cstheme="minorHAnsi"/>
            <w:sz w:val="24"/>
            <w:szCs w:val="24"/>
            <w:highlight w:val="yellow"/>
            <w:rPrChange w:id="52" w:author="MacQueen, Alice H" w:date="2020-01-17T12:21:00Z">
              <w:rPr>
                <w:rFonts w:cstheme="minorHAnsi"/>
                <w:sz w:val="24"/>
                <w:szCs w:val="24"/>
              </w:rPr>
            </w:rPrChange>
          </w:rPr>
          <w:t>Github.</w:t>
        </w:r>
      </w:ins>
      <w:ins w:id="53" w:author="MacQueen, Alice H" w:date="2020-01-17T12:13:00Z">
        <w:r w:rsidR="000862B8">
          <w:rPr>
            <w:rFonts w:cstheme="minorHAnsi"/>
            <w:sz w:val="24"/>
            <w:szCs w:val="24"/>
          </w:rPr>
          <w:t xml:space="preserve"> </w:t>
        </w:r>
      </w:ins>
      <w:ins w:id="54" w:author="MacQueen, Alice H" w:date="2020-01-17T12:12:00Z">
        <w:r w:rsidR="000862B8">
          <w:rPr>
            <w:rFonts w:cstheme="minorHAnsi"/>
            <w:sz w:val="24"/>
            <w:szCs w:val="24"/>
          </w:rPr>
          <w:t xml:space="preserve"> </w:t>
        </w:r>
      </w:ins>
      <w:del w:id="55" w:author="MacQueen, Alice H" w:date="2020-01-17T12:19:00Z">
        <w:r w:rsidR="00F12BD9" w:rsidRPr="0010468F" w:rsidDel="000862B8">
          <w:rPr>
            <w:rFonts w:cstheme="minorHAnsi"/>
            <w:sz w:val="24"/>
            <w:szCs w:val="24"/>
          </w:rPr>
          <w:delText>within</w:delText>
        </w:r>
        <w:r w:rsidR="005B1A42" w:rsidRPr="0010468F" w:rsidDel="000862B8">
          <w:rPr>
            <w:rFonts w:cstheme="minorHAnsi"/>
            <w:sz w:val="24"/>
            <w:szCs w:val="24"/>
          </w:rPr>
          <w:delText xml:space="preserve"> a 20kb interval centered on the peak SNP w</w:delText>
        </w:r>
        <w:r w:rsidR="00F12BD9" w:rsidRPr="0010468F" w:rsidDel="000862B8">
          <w:rPr>
            <w:rFonts w:cstheme="minorHAnsi"/>
            <w:sz w:val="24"/>
            <w:szCs w:val="24"/>
          </w:rPr>
          <w:delText>ith p-values above a Benjamini-Hochberg false discovery rate (FDR) threshold of 0.1 were examined further</w:delText>
        </w:r>
        <w:r w:rsidR="00F12BD9" w:rsidRPr="000862B8" w:rsidDel="000862B8">
          <w:rPr>
            <w:rFonts w:asciiTheme="majorHAnsi" w:hAnsiTheme="majorHAnsi" w:cstheme="majorHAnsi"/>
            <w:sz w:val="24"/>
            <w:szCs w:val="24"/>
            <w:rPrChange w:id="56" w:author="MacQueen, Alice H" w:date="2020-01-17T12:18:00Z">
              <w:rPr>
                <w:rFonts w:cstheme="minorHAnsi"/>
                <w:sz w:val="24"/>
                <w:szCs w:val="24"/>
              </w:rPr>
            </w:rPrChange>
          </w:rPr>
          <w:delText xml:space="preserve">. </w:delText>
        </w:r>
      </w:del>
    </w:p>
    <w:p w14:paraId="484172D5" w14:textId="172B7980" w:rsidR="00D36D1E" w:rsidRPr="0010468F" w:rsidRDefault="00D36D1E" w:rsidP="0010468F">
      <w:pPr>
        <w:spacing w:line="480" w:lineRule="auto"/>
        <w:rPr>
          <w:rFonts w:cstheme="minorHAnsi"/>
          <w:sz w:val="24"/>
          <w:szCs w:val="24"/>
        </w:rPr>
      </w:pPr>
      <w:r w:rsidRPr="0010468F">
        <w:rPr>
          <w:rFonts w:cstheme="minorHAnsi"/>
          <w:i/>
          <w:sz w:val="24"/>
          <w:szCs w:val="24"/>
        </w:rPr>
        <w:t>Comparison to published genome-wide associations in common bean</w:t>
      </w:r>
    </w:p>
    <w:p w14:paraId="79E0DDDE" w14:textId="598F245E" w:rsidR="00D36D1E" w:rsidRPr="0010468F" w:rsidRDefault="00D36D1E" w:rsidP="0010468F">
      <w:pPr>
        <w:spacing w:line="480" w:lineRule="auto"/>
        <w:rPr>
          <w:rFonts w:cstheme="minorHAnsi"/>
          <w:sz w:val="24"/>
          <w:szCs w:val="24"/>
        </w:rPr>
      </w:pPr>
      <w:r w:rsidRPr="0010468F">
        <w:rPr>
          <w:rFonts w:cstheme="minorHAnsi"/>
          <w:sz w:val="24"/>
          <w:szCs w:val="24"/>
        </w:rPr>
        <w:tab/>
      </w:r>
      <w:r w:rsidR="008B5A36" w:rsidRPr="0010468F">
        <w:rPr>
          <w:rFonts w:cstheme="minorHAnsi"/>
          <w:sz w:val="24"/>
          <w:szCs w:val="24"/>
        </w:rPr>
        <w:t xml:space="preserve">Out </w:t>
      </w:r>
      <w:r w:rsidR="009856F6" w:rsidRPr="0010468F">
        <w:rPr>
          <w:rFonts w:cstheme="minorHAnsi"/>
          <w:sz w:val="24"/>
          <w:szCs w:val="24"/>
        </w:rPr>
        <w:t>of the 2</w:t>
      </w:r>
      <w:r w:rsidR="00865DE9" w:rsidRPr="0010468F">
        <w:rPr>
          <w:rFonts w:cstheme="minorHAnsi"/>
          <w:sz w:val="24"/>
          <w:szCs w:val="24"/>
        </w:rPr>
        <w:t>1</w:t>
      </w:r>
      <w:r w:rsidR="009856F6" w:rsidRPr="0010468F">
        <w:rPr>
          <w:rFonts w:cstheme="minorHAnsi"/>
          <w:sz w:val="24"/>
          <w:szCs w:val="24"/>
        </w:rPr>
        <w:t xml:space="preserve"> </w:t>
      </w:r>
      <w:r w:rsidR="00713F64" w:rsidRPr="0010468F">
        <w:rPr>
          <w:rFonts w:cstheme="minorHAnsi"/>
          <w:sz w:val="24"/>
          <w:szCs w:val="24"/>
        </w:rPr>
        <w:t xml:space="preserve">BLUPs estimated from CDBN </w:t>
      </w:r>
      <w:r w:rsidR="00642F0F" w:rsidRPr="0010468F">
        <w:rPr>
          <w:rFonts w:cstheme="minorHAnsi"/>
          <w:sz w:val="24"/>
          <w:szCs w:val="24"/>
        </w:rPr>
        <w:t>phenotypes</w:t>
      </w:r>
      <w:r w:rsidR="008B5A36" w:rsidRPr="0010468F">
        <w:rPr>
          <w:rFonts w:cstheme="minorHAnsi"/>
          <w:sz w:val="24"/>
          <w:szCs w:val="24"/>
        </w:rPr>
        <w:t>, a group of 1</w:t>
      </w:r>
      <w:r w:rsidR="00257795" w:rsidRPr="0010468F">
        <w:rPr>
          <w:rFonts w:cstheme="minorHAnsi"/>
          <w:sz w:val="24"/>
          <w:szCs w:val="24"/>
        </w:rPr>
        <w:t>3</w:t>
      </w:r>
      <w:r w:rsidR="00713F64" w:rsidRPr="0010468F">
        <w:rPr>
          <w:rFonts w:cstheme="minorHAnsi"/>
          <w:sz w:val="24"/>
          <w:szCs w:val="24"/>
        </w:rPr>
        <w:t xml:space="preserve"> </w:t>
      </w:r>
      <w:r w:rsidR="005023CE" w:rsidRPr="0010468F">
        <w:rPr>
          <w:rFonts w:cstheme="minorHAnsi"/>
          <w:sz w:val="24"/>
          <w:szCs w:val="24"/>
        </w:rPr>
        <w:t xml:space="preserve">also had </w:t>
      </w:r>
      <w:r w:rsidR="004434E4" w:rsidRPr="0010468F">
        <w:rPr>
          <w:rFonts w:cstheme="minorHAnsi"/>
          <w:sz w:val="24"/>
          <w:szCs w:val="24"/>
        </w:rPr>
        <w:t xml:space="preserve">published </w:t>
      </w:r>
      <w:r w:rsidR="005023CE" w:rsidRPr="0010468F">
        <w:rPr>
          <w:rFonts w:cstheme="minorHAnsi"/>
          <w:sz w:val="24"/>
          <w:szCs w:val="24"/>
        </w:rPr>
        <w:t xml:space="preserve">associations </w:t>
      </w:r>
      <w:r w:rsidR="00EF56EB" w:rsidRPr="0010468F">
        <w:rPr>
          <w:rFonts w:cstheme="minorHAnsi"/>
          <w:sz w:val="24"/>
          <w:szCs w:val="24"/>
        </w:rPr>
        <w:t>from GWAS</w:t>
      </w:r>
      <w:r w:rsidR="004434E4" w:rsidRPr="0010468F">
        <w:rPr>
          <w:rFonts w:cstheme="minorHAnsi"/>
          <w:sz w:val="24"/>
          <w:szCs w:val="24"/>
        </w:rPr>
        <w:t xml:space="preserve"> on common bean. </w:t>
      </w:r>
      <w:r w:rsidR="00F3182B" w:rsidRPr="0010468F">
        <w:rPr>
          <w:rFonts w:cstheme="minorHAnsi"/>
          <w:sz w:val="24"/>
          <w:szCs w:val="24"/>
        </w:rPr>
        <w:t xml:space="preserve">To compare the major associations in our study to those of published studies on balanced genetic trials, </w:t>
      </w:r>
      <w:r w:rsidR="00140CD0" w:rsidRPr="0010468F">
        <w:rPr>
          <w:rFonts w:cstheme="minorHAnsi"/>
          <w:sz w:val="24"/>
          <w:szCs w:val="24"/>
        </w:rPr>
        <w:t>we c</w:t>
      </w:r>
      <w:r w:rsidR="00EE2FA2" w:rsidRPr="0010468F">
        <w:rPr>
          <w:rFonts w:cstheme="minorHAnsi"/>
          <w:sz w:val="24"/>
          <w:szCs w:val="24"/>
        </w:rPr>
        <w:t xml:space="preserve">ollected the major </w:t>
      </w:r>
      <w:r w:rsidR="00725251" w:rsidRPr="0010468F">
        <w:rPr>
          <w:rFonts w:cstheme="minorHAnsi"/>
          <w:sz w:val="24"/>
          <w:szCs w:val="24"/>
        </w:rPr>
        <w:t xml:space="preserve">associations </w:t>
      </w:r>
      <w:r w:rsidR="00AF7B8C" w:rsidRPr="0010468F">
        <w:rPr>
          <w:rFonts w:cstheme="minorHAnsi"/>
          <w:sz w:val="24"/>
          <w:szCs w:val="24"/>
        </w:rPr>
        <w:t xml:space="preserve">reported </w:t>
      </w:r>
      <w:r w:rsidR="00354A42" w:rsidRPr="0010468F">
        <w:rPr>
          <w:rFonts w:cstheme="minorHAnsi"/>
          <w:sz w:val="24"/>
          <w:szCs w:val="24"/>
        </w:rPr>
        <w:t xml:space="preserve">in </w:t>
      </w:r>
      <w:r w:rsidR="00257795" w:rsidRPr="0010468F">
        <w:rPr>
          <w:rFonts w:cstheme="minorHAnsi"/>
          <w:sz w:val="24"/>
          <w:szCs w:val="24"/>
        </w:rPr>
        <w:t>eleven</w:t>
      </w:r>
      <w:r w:rsidR="00354A42" w:rsidRPr="0010468F">
        <w:rPr>
          <w:rFonts w:cstheme="minorHAnsi"/>
          <w:sz w:val="24"/>
          <w:szCs w:val="24"/>
        </w:rPr>
        <w:t xml:space="preserve"> published GWAS studies of common bean</w:t>
      </w:r>
      <w:r w:rsidR="00AF0476" w:rsidRPr="0010468F">
        <w:rPr>
          <w:rFonts w:cstheme="minorHAnsi"/>
          <w:sz w:val="24"/>
          <w:szCs w:val="24"/>
        </w:rPr>
        <w:t xml:space="preserve"> </w:t>
      </w:r>
      <w:r w:rsidR="00AF0476" w:rsidRPr="0010468F">
        <w:rPr>
          <w:rFonts w:cstheme="minorHAnsi"/>
          <w:sz w:val="24"/>
          <w:szCs w:val="24"/>
        </w:rPr>
        <w:fldChar w:fldCharType="begin">
          <w:fldData xml:space="preserve">PEVuZE5vdGU+PENpdGU+PEF1dGhvcj5DaWNoeTwvQXV0aG9yPjxZZWFyPjIwMTU8L1llYXI+PFJl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</w:fldData>
        </w:fldChar>
      </w:r>
      <w:r w:rsidR="008A7F7B">
        <w:rPr>
          <w:rFonts w:cstheme="minorHAnsi"/>
          <w:sz w:val="24"/>
          <w:szCs w:val="24"/>
        </w:rPr>
        <w:instrText xml:space="preserve"> ADDIN EN.CITE </w:instrText>
      </w:r>
      <w:r w:rsidR="008A7F7B">
        <w:rPr>
          <w:rFonts w:cstheme="minorHAnsi"/>
          <w:sz w:val="24"/>
          <w:szCs w:val="24"/>
        </w:rPr>
        <w:fldChar w:fldCharType="begin">
          <w:fldData xml:space="preserve">PEVuZE5vdGU+PENpdGU+PEF1dGhvcj5DaWNoeTwvQXV0aG9yPjxZZWFyPjIwMTU8L1llYXI+PFJl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</w:fldData>
        </w:fldChar>
      </w:r>
      <w:r w:rsidR="008A7F7B">
        <w:rPr>
          <w:rFonts w:cstheme="minorHAnsi"/>
          <w:sz w:val="24"/>
          <w:szCs w:val="24"/>
        </w:rPr>
        <w:instrText xml:space="preserve"> ADDIN EN.CITE.DATA </w:instrText>
      </w:r>
      <w:r w:rsidR="008A7F7B">
        <w:rPr>
          <w:rFonts w:cstheme="minorHAnsi"/>
          <w:sz w:val="24"/>
          <w:szCs w:val="24"/>
        </w:rPr>
      </w:r>
      <w:r w:rsidR="008A7F7B">
        <w:rPr>
          <w:rFonts w:cstheme="minorHAnsi"/>
          <w:sz w:val="24"/>
          <w:szCs w:val="24"/>
        </w:rPr>
        <w:fldChar w:fldCharType="end"/>
      </w:r>
      <w:r w:rsidR="00AF0476" w:rsidRPr="0010468F">
        <w:rPr>
          <w:rFonts w:cstheme="minorHAnsi"/>
          <w:sz w:val="24"/>
          <w:szCs w:val="24"/>
        </w:rPr>
        <w:fldChar w:fldCharType="separate"/>
      </w:r>
      <w:r w:rsidR="00FA2ED1" w:rsidRPr="0010468F">
        <w:rPr>
          <w:rFonts w:cstheme="minorHAnsi"/>
          <w:noProof/>
          <w:sz w:val="24"/>
          <w:szCs w:val="24"/>
        </w:rPr>
        <w:t>(</w:t>
      </w:r>
      <w:r w:rsidR="00FA2ED1" w:rsidRPr="0010468F">
        <w:rPr>
          <w:rFonts w:cstheme="minorHAnsi"/>
          <w:smallCaps/>
          <w:noProof/>
          <w:sz w:val="24"/>
          <w:szCs w:val="24"/>
        </w:rPr>
        <w:t>Cichy</w:t>
      </w:r>
      <w:r w:rsidR="00FA2ED1" w:rsidRPr="0010468F">
        <w:rPr>
          <w:rFonts w:cstheme="minorHAnsi"/>
          <w:i/>
          <w:noProof/>
          <w:sz w:val="24"/>
          <w:szCs w:val="24"/>
        </w:rPr>
        <w:t xml:space="preserve"> et al.</w:t>
      </w:r>
      <w:r w:rsidR="00FA2ED1" w:rsidRPr="0010468F">
        <w:rPr>
          <w:rFonts w:cstheme="minorHAnsi"/>
          <w:noProof/>
          <w:sz w:val="24"/>
          <w:szCs w:val="24"/>
        </w:rPr>
        <w:t xml:space="preserve"> 2015; </w:t>
      </w:r>
      <w:r w:rsidR="00FA2ED1" w:rsidRPr="0010468F">
        <w:rPr>
          <w:rFonts w:cstheme="minorHAnsi"/>
          <w:smallCaps/>
          <w:noProof/>
          <w:sz w:val="24"/>
          <w:szCs w:val="24"/>
        </w:rPr>
        <w:t>Kamfwa</w:t>
      </w:r>
      <w:r w:rsidR="00FA2ED1" w:rsidRPr="0010468F">
        <w:rPr>
          <w:rFonts w:cstheme="minorHAnsi"/>
          <w:i/>
          <w:noProof/>
          <w:sz w:val="24"/>
          <w:szCs w:val="24"/>
        </w:rPr>
        <w:t xml:space="preserve"> et al.</w:t>
      </w:r>
      <w:r w:rsidR="00FA2ED1" w:rsidRPr="0010468F">
        <w:rPr>
          <w:rFonts w:cstheme="minorHAnsi"/>
          <w:noProof/>
          <w:sz w:val="24"/>
          <w:szCs w:val="24"/>
        </w:rPr>
        <w:t xml:space="preserve"> 2015b; </w:t>
      </w:r>
      <w:r w:rsidR="00FA2ED1" w:rsidRPr="0010468F">
        <w:rPr>
          <w:rFonts w:cstheme="minorHAnsi"/>
          <w:smallCaps/>
          <w:noProof/>
          <w:sz w:val="24"/>
          <w:szCs w:val="24"/>
        </w:rPr>
        <w:t>Kamfwa</w:t>
      </w:r>
      <w:r w:rsidR="00FA2ED1" w:rsidRPr="0010468F">
        <w:rPr>
          <w:rFonts w:cstheme="minorHAnsi"/>
          <w:i/>
          <w:noProof/>
          <w:sz w:val="24"/>
          <w:szCs w:val="24"/>
        </w:rPr>
        <w:t xml:space="preserve"> et al.</w:t>
      </w:r>
      <w:r w:rsidR="00FA2ED1" w:rsidRPr="0010468F">
        <w:rPr>
          <w:rFonts w:cstheme="minorHAnsi"/>
          <w:noProof/>
          <w:sz w:val="24"/>
          <w:szCs w:val="24"/>
        </w:rPr>
        <w:t xml:space="preserve"> 2015a; </w:t>
      </w:r>
      <w:r w:rsidR="00FA2ED1" w:rsidRPr="0010468F">
        <w:rPr>
          <w:rFonts w:cstheme="minorHAnsi"/>
          <w:smallCaps/>
          <w:noProof/>
          <w:sz w:val="24"/>
          <w:szCs w:val="24"/>
        </w:rPr>
        <w:t>Moghaddam</w:t>
      </w:r>
      <w:r w:rsidR="00FA2ED1" w:rsidRPr="0010468F">
        <w:rPr>
          <w:rFonts w:cstheme="minorHAnsi"/>
          <w:i/>
          <w:noProof/>
          <w:sz w:val="24"/>
          <w:szCs w:val="24"/>
        </w:rPr>
        <w:t xml:space="preserve"> et al.</w:t>
      </w:r>
      <w:r w:rsidR="00FA2ED1" w:rsidRPr="0010468F">
        <w:rPr>
          <w:rFonts w:cstheme="minorHAnsi"/>
          <w:noProof/>
          <w:sz w:val="24"/>
          <w:szCs w:val="24"/>
        </w:rPr>
        <w:t xml:space="preserve"> 2016;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2017; </w:t>
      </w:r>
      <w:r w:rsidR="00FA2ED1" w:rsidRPr="0010468F">
        <w:rPr>
          <w:rFonts w:cstheme="minorHAnsi"/>
          <w:smallCaps/>
          <w:noProof/>
          <w:sz w:val="24"/>
          <w:szCs w:val="24"/>
        </w:rPr>
        <w:t>Tock</w:t>
      </w:r>
      <w:r w:rsidR="00FA2ED1" w:rsidRPr="0010468F">
        <w:rPr>
          <w:rFonts w:cstheme="minorHAnsi"/>
          <w:i/>
          <w:noProof/>
          <w:sz w:val="24"/>
          <w:szCs w:val="24"/>
        </w:rPr>
        <w:t xml:space="preserve"> et al.</w:t>
      </w:r>
      <w:r w:rsidR="00FA2ED1" w:rsidRPr="0010468F">
        <w:rPr>
          <w:rFonts w:cstheme="minorHAnsi"/>
          <w:noProof/>
          <w:sz w:val="24"/>
          <w:szCs w:val="24"/>
        </w:rPr>
        <w:t xml:space="preserve"> 2017; </w:t>
      </w:r>
      <w:r w:rsidR="00FA2ED1" w:rsidRPr="0010468F">
        <w:rPr>
          <w:rFonts w:cstheme="minorHAnsi"/>
          <w:smallCaps/>
          <w:noProof/>
          <w:sz w:val="24"/>
          <w:szCs w:val="24"/>
        </w:rPr>
        <w:t>Nascimento</w:t>
      </w:r>
      <w:r w:rsidR="00FA2ED1" w:rsidRPr="0010468F">
        <w:rPr>
          <w:rFonts w:cstheme="minorHAnsi"/>
          <w:i/>
          <w:noProof/>
          <w:sz w:val="24"/>
          <w:szCs w:val="24"/>
        </w:rPr>
        <w:t xml:space="preserve"> et al.</w:t>
      </w:r>
      <w:r w:rsidR="00FA2ED1" w:rsidRPr="0010468F">
        <w:rPr>
          <w:rFonts w:cstheme="minorHAnsi"/>
          <w:noProof/>
          <w:sz w:val="24"/>
          <w:szCs w:val="24"/>
        </w:rPr>
        <w:t xml:space="preserve"> 2018;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2018;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2019a;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2019b; </w:t>
      </w:r>
      <w:r w:rsidR="00FA2ED1" w:rsidRPr="0010468F">
        <w:rPr>
          <w:rFonts w:cstheme="minorHAnsi"/>
          <w:smallCaps/>
          <w:noProof/>
          <w:sz w:val="24"/>
          <w:szCs w:val="24"/>
        </w:rPr>
        <w:t>Raggi</w:t>
      </w:r>
      <w:r w:rsidR="00FA2ED1" w:rsidRPr="0010468F">
        <w:rPr>
          <w:rFonts w:cstheme="minorHAnsi"/>
          <w:i/>
          <w:noProof/>
          <w:sz w:val="24"/>
          <w:szCs w:val="24"/>
        </w:rPr>
        <w:t xml:space="preserve"> et al.</w:t>
      </w:r>
      <w:r w:rsidR="00FA2ED1" w:rsidRPr="0010468F">
        <w:rPr>
          <w:rFonts w:cstheme="minorHAnsi"/>
          <w:noProof/>
          <w:sz w:val="24"/>
          <w:szCs w:val="24"/>
        </w:rPr>
        <w:t xml:space="preserve"> 2019)</w:t>
      </w:r>
      <w:r w:rsidR="00AF0476" w:rsidRPr="0010468F">
        <w:rPr>
          <w:rFonts w:cstheme="minorHAnsi"/>
          <w:sz w:val="24"/>
          <w:szCs w:val="24"/>
        </w:rPr>
        <w:fldChar w:fldCharType="end"/>
      </w:r>
      <w:r w:rsidR="00725251" w:rsidRPr="0010468F">
        <w:rPr>
          <w:rFonts w:cstheme="minorHAnsi"/>
          <w:sz w:val="24"/>
          <w:szCs w:val="24"/>
        </w:rPr>
        <w:t>.</w:t>
      </w:r>
      <w:r w:rsidR="004C0FDC" w:rsidRPr="0010468F">
        <w:rPr>
          <w:rFonts w:cstheme="minorHAnsi"/>
          <w:sz w:val="24"/>
          <w:szCs w:val="24"/>
        </w:rPr>
        <w:t xml:space="preserve"> We compared these published associations to the associations for the top 10 SNPs for each of the 13 phenotypes in this study, thinned to one SNP per 20kb region.</w:t>
      </w:r>
      <w:r w:rsidR="00354A42" w:rsidRPr="0010468F">
        <w:rPr>
          <w:rFonts w:cstheme="minorHAnsi"/>
          <w:sz w:val="24"/>
          <w:szCs w:val="24"/>
        </w:rPr>
        <w:t xml:space="preserve"> Unfortunately, these comparisons were likely very conservative, </w:t>
      </w:r>
      <w:r w:rsidR="00D936B7" w:rsidRPr="0010468F">
        <w:rPr>
          <w:rFonts w:cstheme="minorHAnsi"/>
          <w:sz w:val="24"/>
          <w:szCs w:val="24"/>
        </w:rPr>
        <w:t>in that</w:t>
      </w:r>
      <w:r w:rsidR="00354A42" w:rsidRPr="0010468F">
        <w:rPr>
          <w:rFonts w:cstheme="minorHAnsi"/>
          <w:sz w:val="24"/>
          <w:szCs w:val="24"/>
        </w:rPr>
        <w:t xml:space="preserve"> most of these publications used panels of common bean </w:t>
      </w:r>
      <w:r w:rsidR="006F36C9" w:rsidRPr="0010468F">
        <w:rPr>
          <w:rFonts w:cstheme="minorHAnsi"/>
          <w:sz w:val="24"/>
          <w:szCs w:val="24"/>
        </w:rPr>
        <w:t>that</w:t>
      </w:r>
      <w:r w:rsidR="00354A42" w:rsidRPr="0010468F">
        <w:rPr>
          <w:rFonts w:cstheme="minorHAnsi"/>
          <w:sz w:val="24"/>
          <w:szCs w:val="24"/>
        </w:rPr>
        <w:t xml:space="preserve"> were comprised of material from different genepools than the CDBN, </w:t>
      </w:r>
      <w:r w:rsidR="00354A42" w:rsidRPr="0010468F">
        <w:rPr>
          <w:rFonts w:cstheme="minorHAnsi"/>
          <w:sz w:val="24"/>
          <w:szCs w:val="24"/>
        </w:rPr>
        <w:lastRenderedPageBreak/>
        <w:t xml:space="preserve">with </w:t>
      </w:r>
      <w:r w:rsidR="00E30ED8" w:rsidRPr="0010468F">
        <w:rPr>
          <w:rFonts w:cstheme="minorHAnsi"/>
          <w:sz w:val="24"/>
          <w:szCs w:val="24"/>
        </w:rPr>
        <w:t>the</w:t>
      </w:r>
      <w:r w:rsidR="00354A42" w:rsidRPr="0010468F">
        <w:rPr>
          <w:rFonts w:cstheme="minorHAnsi"/>
          <w:sz w:val="24"/>
          <w:szCs w:val="24"/>
        </w:rPr>
        <w:t xml:space="preserve"> exception</w:t>
      </w:r>
      <w:r w:rsidR="00E30ED8" w:rsidRPr="0010468F">
        <w:rPr>
          <w:rFonts w:cstheme="minorHAnsi"/>
          <w:sz w:val="24"/>
          <w:szCs w:val="24"/>
        </w:rPr>
        <w:t xml:space="preserve"> of the MDP and DDP</w:t>
      </w:r>
      <w:r w:rsidR="00AF0476" w:rsidRPr="0010468F">
        <w:rPr>
          <w:rFonts w:cstheme="minorHAnsi"/>
          <w:sz w:val="24"/>
          <w:szCs w:val="24"/>
        </w:rPr>
        <w:t xml:space="preserve"> </w:t>
      </w:r>
      <w:r w:rsidR="00AF0476" w:rsidRPr="0010468F">
        <w:rPr>
          <w:rFonts w:cstheme="minorHAnsi"/>
          <w:sz w:val="24"/>
          <w:szCs w:val="24"/>
        </w:rPr>
        <w:fldChar w:fldCharType="begin">
          <w:fldData xml:space="preserve">PEVuZE5vdGU+PENpdGU+PEF1dGhvcj5Nb2doYWRkYW08L0F1dGhvcj48WWVhcj4yMDE2PC9ZZWFy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</w:fldData>
        </w:fldChar>
      </w:r>
      <w:r w:rsidR="008A7F7B">
        <w:rPr>
          <w:rFonts w:cstheme="minorHAnsi"/>
          <w:sz w:val="24"/>
          <w:szCs w:val="24"/>
        </w:rPr>
        <w:instrText xml:space="preserve"> ADDIN EN.CITE </w:instrText>
      </w:r>
      <w:r w:rsidR="008A7F7B">
        <w:rPr>
          <w:rFonts w:cstheme="minorHAnsi"/>
          <w:sz w:val="24"/>
          <w:szCs w:val="24"/>
        </w:rPr>
        <w:fldChar w:fldCharType="begin">
          <w:fldData xml:space="preserve">PEVuZE5vdGU+PENpdGU+PEF1dGhvcj5Nb2doYWRkYW08L0F1dGhvcj48WWVhcj4yMDE2PC9ZZWFy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</w:fldData>
        </w:fldChar>
      </w:r>
      <w:r w:rsidR="008A7F7B">
        <w:rPr>
          <w:rFonts w:cstheme="minorHAnsi"/>
          <w:sz w:val="24"/>
          <w:szCs w:val="24"/>
        </w:rPr>
        <w:instrText xml:space="preserve"> ADDIN EN.CITE.DATA </w:instrText>
      </w:r>
      <w:r w:rsidR="008A7F7B">
        <w:rPr>
          <w:rFonts w:cstheme="minorHAnsi"/>
          <w:sz w:val="24"/>
          <w:szCs w:val="24"/>
        </w:rPr>
      </w:r>
      <w:r w:rsidR="008A7F7B">
        <w:rPr>
          <w:rFonts w:cstheme="minorHAnsi"/>
          <w:sz w:val="24"/>
          <w:szCs w:val="24"/>
        </w:rPr>
        <w:fldChar w:fldCharType="end"/>
      </w:r>
      <w:r w:rsidR="00AF0476" w:rsidRPr="0010468F">
        <w:rPr>
          <w:rFonts w:cstheme="minorHAnsi"/>
          <w:sz w:val="24"/>
          <w:szCs w:val="24"/>
        </w:rPr>
        <w:fldChar w:fldCharType="separate"/>
      </w:r>
      <w:r w:rsidR="00FA2ED1" w:rsidRPr="0010468F">
        <w:rPr>
          <w:rFonts w:cstheme="minorHAnsi"/>
          <w:noProof/>
          <w:sz w:val="24"/>
          <w:szCs w:val="24"/>
        </w:rPr>
        <w:t>(</w:t>
      </w:r>
      <w:r w:rsidR="00FA2ED1" w:rsidRPr="0010468F">
        <w:rPr>
          <w:rFonts w:cstheme="minorHAnsi"/>
          <w:smallCaps/>
          <w:noProof/>
          <w:sz w:val="24"/>
          <w:szCs w:val="24"/>
        </w:rPr>
        <w:t>Moghaddam</w:t>
      </w:r>
      <w:r w:rsidR="00FA2ED1" w:rsidRPr="0010468F">
        <w:rPr>
          <w:rFonts w:cstheme="minorHAnsi"/>
          <w:i/>
          <w:noProof/>
          <w:sz w:val="24"/>
          <w:szCs w:val="24"/>
        </w:rPr>
        <w:t xml:space="preserve"> et al.</w:t>
      </w:r>
      <w:r w:rsidR="00FA2ED1" w:rsidRPr="0010468F">
        <w:rPr>
          <w:rFonts w:cstheme="minorHAnsi"/>
          <w:noProof/>
          <w:sz w:val="24"/>
          <w:szCs w:val="24"/>
        </w:rPr>
        <w:t xml:space="preserve"> 2016;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2016;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2019a;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2019b)</w:t>
      </w:r>
      <w:r w:rsidR="00AF0476" w:rsidRPr="0010468F">
        <w:rPr>
          <w:rFonts w:cstheme="minorHAnsi"/>
          <w:sz w:val="24"/>
          <w:szCs w:val="24"/>
        </w:rPr>
        <w:fldChar w:fldCharType="end"/>
      </w:r>
      <w:r w:rsidR="00354A42" w:rsidRPr="0010468F">
        <w:rPr>
          <w:rFonts w:cstheme="minorHAnsi"/>
          <w:sz w:val="24"/>
          <w:szCs w:val="24"/>
        </w:rPr>
        <w:t>.</w:t>
      </w:r>
      <w:r w:rsidR="00CB6C47" w:rsidRPr="0010468F">
        <w:rPr>
          <w:rFonts w:cstheme="minorHAnsi"/>
          <w:sz w:val="24"/>
          <w:szCs w:val="24"/>
        </w:rPr>
        <w:t xml:space="preserve"> </w:t>
      </w:r>
      <w:r w:rsidR="008B5A36" w:rsidRPr="0010468F">
        <w:rPr>
          <w:rFonts w:cstheme="minorHAnsi"/>
          <w:sz w:val="24"/>
          <w:szCs w:val="24"/>
        </w:rPr>
        <w:t>Both Andean and Middle-American</w:t>
      </w:r>
      <w:r w:rsidR="00CB6C47" w:rsidRPr="0010468F">
        <w:rPr>
          <w:rFonts w:cstheme="minorHAnsi"/>
          <w:sz w:val="24"/>
          <w:szCs w:val="24"/>
        </w:rPr>
        <w:t xml:space="preserve"> genepools</w:t>
      </w:r>
      <w:r w:rsidR="00213367" w:rsidRPr="0010468F">
        <w:rPr>
          <w:rFonts w:cstheme="minorHAnsi"/>
          <w:sz w:val="24"/>
          <w:szCs w:val="24"/>
        </w:rPr>
        <w:t xml:space="preserve"> have been observed </w:t>
      </w:r>
      <w:r w:rsidR="00422AD6" w:rsidRPr="0010468F">
        <w:rPr>
          <w:rFonts w:cstheme="minorHAnsi"/>
          <w:sz w:val="24"/>
          <w:szCs w:val="24"/>
        </w:rPr>
        <w:t xml:space="preserve">to have different </w:t>
      </w:r>
      <w:r w:rsidR="000D1855" w:rsidRPr="0010468F">
        <w:rPr>
          <w:rFonts w:cstheme="minorHAnsi"/>
          <w:sz w:val="24"/>
          <w:szCs w:val="24"/>
        </w:rPr>
        <w:t xml:space="preserve">SNPs underlying domestication traits </w:t>
      </w:r>
      <w:r w:rsidR="000D1855" w:rsidRPr="0010468F">
        <w:rPr>
          <w:rFonts w:cstheme="minorHAnsi"/>
          <w:sz w:val="24"/>
          <w:szCs w:val="24"/>
        </w:rPr>
        <w:fldChar w:fldCharType="begin">
          <w:fldData xml:space="preserve">PEVuZE5vdGU+PENpdGU+PEF1dGhvcj5TY2htdXR6PC9BdXRob3I+PFllYXI+MjAxNDwvWWVhcj48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</w:fldData>
        </w:fldChar>
      </w:r>
      <w:r w:rsidR="008A7F7B">
        <w:rPr>
          <w:rFonts w:cstheme="minorHAnsi"/>
          <w:sz w:val="24"/>
          <w:szCs w:val="24"/>
        </w:rPr>
        <w:instrText xml:space="preserve"> ADDIN EN.CITE </w:instrText>
      </w:r>
      <w:r w:rsidR="008A7F7B">
        <w:rPr>
          <w:rFonts w:cstheme="minorHAnsi"/>
          <w:sz w:val="24"/>
          <w:szCs w:val="24"/>
        </w:rPr>
        <w:fldChar w:fldCharType="begin">
          <w:fldData xml:space="preserve">PEVuZE5vdGU+PENpdGU+PEF1dGhvcj5TY2htdXR6PC9BdXRob3I+PFllYXI+MjAxNDwvWWVhcj48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</w:fldData>
        </w:fldChar>
      </w:r>
      <w:r w:rsidR="008A7F7B">
        <w:rPr>
          <w:rFonts w:cstheme="minorHAnsi"/>
          <w:sz w:val="24"/>
          <w:szCs w:val="24"/>
        </w:rPr>
        <w:instrText xml:space="preserve"> ADDIN EN.CITE.DATA </w:instrText>
      </w:r>
      <w:r w:rsidR="008A7F7B">
        <w:rPr>
          <w:rFonts w:cstheme="minorHAnsi"/>
          <w:sz w:val="24"/>
          <w:szCs w:val="24"/>
        </w:rPr>
      </w:r>
      <w:r w:rsidR="008A7F7B">
        <w:rPr>
          <w:rFonts w:cstheme="minorHAnsi"/>
          <w:sz w:val="24"/>
          <w:szCs w:val="24"/>
        </w:rPr>
        <w:fldChar w:fldCharType="end"/>
      </w:r>
      <w:r w:rsidR="000D1855" w:rsidRPr="0010468F">
        <w:rPr>
          <w:rFonts w:cstheme="minorHAnsi"/>
          <w:sz w:val="24"/>
          <w:szCs w:val="24"/>
        </w:rPr>
        <w:fldChar w:fldCharType="separate"/>
      </w:r>
      <w:r w:rsidR="000D1855" w:rsidRPr="0010468F">
        <w:rPr>
          <w:rFonts w:cstheme="minorHAnsi"/>
          <w:noProof/>
          <w:sz w:val="24"/>
          <w:szCs w:val="24"/>
        </w:rPr>
        <w:t>(</w:t>
      </w:r>
      <w:r w:rsidR="000D1855" w:rsidRPr="0010468F">
        <w:rPr>
          <w:rFonts w:cstheme="minorHAnsi"/>
          <w:smallCaps/>
          <w:noProof/>
          <w:sz w:val="24"/>
          <w:szCs w:val="24"/>
        </w:rPr>
        <w:t>Schmutz</w:t>
      </w:r>
      <w:r w:rsidR="000D1855" w:rsidRPr="0010468F">
        <w:rPr>
          <w:rFonts w:cstheme="minorHAnsi"/>
          <w:i/>
          <w:noProof/>
          <w:sz w:val="24"/>
          <w:szCs w:val="24"/>
        </w:rPr>
        <w:t xml:space="preserve"> et al.</w:t>
      </w:r>
      <w:r w:rsidR="000D1855" w:rsidRPr="0010468F">
        <w:rPr>
          <w:rFonts w:cstheme="minorHAnsi"/>
          <w:noProof/>
          <w:sz w:val="24"/>
          <w:szCs w:val="24"/>
        </w:rPr>
        <w:t xml:space="preserve"> 2014)</w:t>
      </w:r>
      <w:r w:rsidR="000D1855" w:rsidRPr="0010468F">
        <w:rPr>
          <w:rFonts w:cstheme="minorHAnsi"/>
          <w:sz w:val="24"/>
          <w:szCs w:val="24"/>
        </w:rPr>
        <w:fldChar w:fldCharType="end"/>
      </w:r>
      <w:r w:rsidR="000D1855" w:rsidRPr="0010468F">
        <w:rPr>
          <w:rFonts w:cstheme="minorHAnsi"/>
          <w:sz w:val="24"/>
          <w:szCs w:val="24"/>
        </w:rPr>
        <w:t>.</w:t>
      </w:r>
      <w:r w:rsidR="00725251" w:rsidRPr="0010468F">
        <w:rPr>
          <w:rFonts w:cstheme="minorHAnsi"/>
          <w:sz w:val="24"/>
          <w:szCs w:val="24"/>
        </w:rPr>
        <w:t xml:space="preserve"> </w:t>
      </w:r>
      <w:r w:rsidR="00BF345E" w:rsidRPr="0010468F">
        <w:rPr>
          <w:rFonts w:cstheme="minorHAnsi"/>
          <w:sz w:val="24"/>
          <w:szCs w:val="24"/>
        </w:rPr>
        <w:t>Eight</w:t>
      </w:r>
      <w:r w:rsidR="00725251" w:rsidRPr="0010468F">
        <w:rPr>
          <w:rFonts w:cstheme="minorHAnsi"/>
          <w:sz w:val="24"/>
          <w:szCs w:val="24"/>
        </w:rPr>
        <w:t xml:space="preserve"> </w:t>
      </w:r>
      <w:r w:rsidR="00354A42" w:rsidRPr="0010468F">
        <w:rPr>
          <w:rFonts w:cstheme="minorHAnsi"/>
          <w:sz w:val="24"/>
          <w:szCs w:val="24"/>
        </w:rPr>
        <w:t>of</w:t>
      </w:r>
      <w:r w:rsidR="00725251" w:rsidRPr="0010468F">
        <w:rPr>
          <w:rFonts w:cstheme="minorHAnsi"/>
          <w:sz w:val="24"/>
          <w:szCs w:val="24"/>
        </w:rPr>
        <w:t xml:space="preserve"> these publications used v1.0 of the </w:t>
      </w:r>
      <w:r w:rsidR="00725251" w:rsidRPr="0010468F">
        <w:rPr>
          <w:rFonts w:cstheme="minorHAnsi"/>
          <w:i/>
          <w:sz w:val="24"/>
          <w:szCs w:val="24"/>
        </w:rPr>
        <w:t>Phaseolus vulgaris</w:t>
      </w:r>
      <w:r w:rsidR="00725251" w:rsidRPr="0010468F">
        <w:rPr>
          <w:rFonts w:cstheme="minorHAnsi"/>
          <w:sz w:val="24"/>
          <w:szCs w:val="24"/>
        </w:rPr>
        <w:t xml:space="preserve"> genome annotation</w:t>
      </w:r>
      <w:r w:rsidR="00321FA1" w:rsidRPr="0010468F">
        <w:rPr>
          <w:rFonts w:cstheme="minorHAnsi"/>
          <w:sz w:val="24"/>
          <w:szCs w:val="24"/>
        </w:rPr>
        <w:t>, while our associations were mapped to v2.</w:t>
      </w:r>
      <w:r w:rsidR="00BF345E" w:rsidRPr="0010468F">
        <w:rPr>
          <w:rFonts w:cstheme="minorHAnsi"/>
          <w:sz w:val="24"/>
          <w:szCs w:val="24"/>
        </w:rPr>
        <w:t>0</w:t>
      </w:r>
      <w:r w:rsidR="00321FA1" w:rsidRPr="0010468F">
        <w:rPr>
          <w:rFonts w:cstheme="minorHAnsi"/>
          <w:sz w:val="24"/>
          <w:szCs w:val="24"/>
        </w:rPr>
        <w:t xml:space="preserve">. </w:t>
      </w:r>
      <w:r w:rsidR="001D4671" w:rsidRPr="0010468F">
        <w:rPr>
          <w:rFonts w:cstheme="minorHAnsi"/>
          <w:sz w:val="24"/>
          <w:szCs w:val="24"/>
        </w:rPr>
        <w:t xml:space="preserve">We used the genome browser </w:t>
      </w:r>
      <w:r w:rsidR="00CB5BCC" w:rsidRPr="0010468F">
        <w:rPr>
          <w:rFonts w:cstheme="minorHAnsi"/>
          <w:sz w:val="24"/>
          <w:szCs w:val="24"/>
        </w:rPr>
        <w:t xml:space="preserve">located at </w:t>
      </w:r>
      <w:hyperlink r:id="rId20" w:history="1">
        <w:r w:rsidR="00CB5BCC" w:rsidRPr="0010468F">
          <w:rPr>
            <w:rStyle w:val="Hyperlink"/>
            <w:rFonts w:cstheme="minorHAnsi"/>
            <w:sz w:val="24"/>
            <w:szCs w:val="24"/>
          </w:rPr>
          <w:t>https://legumeinfo.org/genomes/gbrowse/phavu.G19833.gnm2</w:t>
        </w:r>
      </w:hyperlink>
      <w:r w:rsidR="00CB5BCC" w:rsidRPr="0010468F">
        <w:rPr>
          <w:rFonts w:cstheme="minorHAnsi"/>
          <w:sz w:val="24"/>
          <w:szCs w:val="24"/>
        </w:rPr>
        <w:t xml:space="preserve"> to </w:t>
      </w:r>
      <w:r w:rsidR="00AF7B8C" w:rsidRPr="0010468F">
        <w:rPr>
          <w:rFonts w:cstheme="minorHAnsi"/>
          <w:sz w:val="24"/>
          <w:szCs w:val="24"/>
        </w:rPr>
        <w:t>convert associations between these two versions of the genome annotation.</w:t>
      </w:r>
      <w:r w:rsidR="00D7152F" w:rsidRPr="0010468F">
        <w:rPr>
          <w:rFonts w:cstheme="minorHAnsi"/>
          <w:sz w:val="24"/>
          <w:szCs w:val="24"/>
        </w:rPr>
        <w:t xml:space="preserve"> </w:t>
      </w:r>
      <w:r w:rsidR="00215CC9" w:rsidRPr="0010468F">
        <w:rPr>
          <w:rFonts w:cstheme="minorHAnsi"/>
          <w:sz w:val="24"/>
          <w:szCs w:val="24"/>
        </w:rPr>
        <w:t>We then determined the number of overlapping associations meeting two criteria: first, those within 200kb</w:t>
      </w:r>
      <w:r w:rsidR="002B0634" w:rsidRPr="0010468F">
        <w:rPr>
          <w:rFonts w:cstheme="minorHAnsi"/>
          <w:sz w:val="24"/>
          <w:szCs w:val="24"/>
        </w:rPr>
        <w:t xml:space="preserve"> of one another, and second, within 20kb of one another</w:t>
      </w:r>
      <w:r w:rsidR="00EF368E" w:rsidRPr="0010468F">
        <w:rPr>
          <w:rFonts w:cstheme="minorHAnsi"/>
          <w:sz w:val="24"/>
          <w:szCs w:val="24"/>
        </w:rPr>
        <w:t xml:space="preserve"> and </w:t>
      </w:r>
      <w:r w:rsidR="002B0634" w:rsidRPr="0010468F">
        <w:rPr>
          <w:rFonts w:cstheme="minorHAnsi"/>
          <w:sz w:val="24"/>
          <w:szCs w:val="24"/>
        </w:rPr>
        <w:t>with the same candidate gene. We determined these overlaps for the 80 associations from the eleven published GWAS</w:t>
      </w:r>
      <w:r w:rsidR="00BA703E" w:rsidRPr="0010468F">
        <w:rPr>
          <w:rFonts w:cstheme="minorHAnsi"/>
          <w:sz w:val="24"/>
          <w:szCs w:val="24"/>
        </w:rPr>
        <w:t xml:space="preserve"> to find an expected rate of overlap, then compared this to the rate of overlap </w:t>
      </w:r>
      <w:r w:rsidR="002B0634" w:rsidRPr="0010468F">
        <w:rPr>
          <w:rFonts w:cstheme="minorHAnsi"/>
          <w:sz w:val="24"/>
          <w:szCs w:val="24"/>
        </w:rPr>
        <w:t xml:space="preserve">between this study and </w:t>
      </w:r>
      <w:r w:rsidR="00BA703E" w:rsidRPr="0010468F">
        <w:rPr>
          <w:rFonts w:cstheme="minorHAnsi"/>
          <w:sz w:val="24"/>
          <w:szCs w:val="24"/>
        </w:rPr>
        <w:t xml:space="preserve">the eleven </w:t>
      </w:r>
      <w:r w:rsidR="009E7841" w:rsidRPr="0010468F">
        <w:rPr>
          <w:rFonts w:cstheme="minorHAnsi"/>
          <w:sz w:val="24"/>
          <w:szCs w:val="24"/>
        </w:rPr>
        <w:t>balanced GWAS.</w:t>
      </w:r>
    </w:p>
    <w:p w14:paraId="34967531" w14:textId="40F9E0C3" w:rsidR="00CF3E8B" w:rsidRPr="0010468F" w:rsidRDefault="008D6EB3" w:rsidP="0010468F">
      <w:pPr>
        <w:spacing w:line="480" w:lineRule="auto"/>
        <w:rPr>
          <w:rFonts w:cstheme="minorHAnsi"/>
          <w:i/>
          <w:sz w:val="24"/>
          <w:szCs w:val="24"/>
        </w:rPr>
      </w:pPr>
      <w:r w:rsidRPr="0010468F">
        <w:rPr>
          <w:rFonts w:cstheme="minorHAnsi"/>
          <w:i/>
          <w:sz w:val="24"/>
          <w:szCs w:val="24"/>
        </w:rPr>
        <w:t xml:space="preserve">Analysis of </w:t>
      </w:r>
      <w:r w:rsidR="009F6CA9" w:rsidRPr="0010468F">
        <w:rPr>
          <w:rFonts w:cstheme="minorHAnsi"/>
          <w:i/>
          <w:sz w:val="24"/>
          <w:szCs w:val="24"/>
        </w:rPr>
        <w:t xml:space="preserve">pleiotropy or </w:t>
      </w:r>
      <w:r w:rsidRPr="0010468F">
        <w:rPr>
          <w:rFonts w:cstheme="minorHAnsi"/>
          <w:i/>
          <w:sz w:val="24"/>
          <w:szCs w:val="24"/>
        </w:rPr>
        <w:t>linked effe</w:t>
      </w:r>
      <w:r w:rsidR="006B1FFE" w:rsidRPr="0010468F">
        <w:rPr>
          <w:rFonts w:cstheme="minorHAnsi"/>
          <w:i/>
          <w:sz w:val="24"/>
          <w:szCs w:val="24"/>
        </w:rPr>
        <w:t>cts on multiple phenotypes</w:t>
      </w:r>
    </w:p>
    <w:p w14:paraId="049F5987" w14:textId="3DE97DBC" w:rsidR="002B438A" w:rsidRPr="0010468F" w:rsidRDefault="001573C2" w:rsidP="0010468F">
      <w:pPr>
        <w:spacing w:line="480" w:lineRule="auto"/>
        <w:rPr>
          <w:rFonts w:cstheme="minorHAnsi"/>
          <w:sz w:val="24"/>
          <w:szCs w:val="24"/>
        </w:rPr>
      </w:pPr>
      <w:r w:rsidRPr="0010468F">
        <w:rPr>
          <w:rFonts w:cstheme="minorHAnsi"/>
          <w:sz w:val="24"/>
          <w:szCs w:val="24"/>
        </w:rPr>
        <w:tab/>
      </w:r>
      <w:r w:rsidR="004C2989" w:rsidRPr="0010468F">
        <w:rPr>
          <w:rFonts w:cstheme="minorHAnsi"/>
          <w:sz w:val="24"/>
          <w:szCs w:val="24"/>
        </w:rPr>
        <w:t>To increase our power to detect associations above a FDR, and t</w:t>
      </w:r>
      <w:r w:rsidRPr="0010468F">
        <w:rPr>
          <w:rFonts w:cstheme="minorHAnsi"/>
          <w:sz w:val="24"/>
          <w:szCs w:val="24"/>
        </w:rPr>
        <w:t xml:space="preserve">o </w:t>
      </w:r>
      <w:r w:rsidR="00625108" w:rsidRPr="0010468F">
        <w:rPr>
          <w:rFonts w:cstheme="minorHAnsi"/>
          <w:sz w:val="24"/>
          <w:szCs w:val="24"/>
        </w:rPr>
        <w:t>find</w:t>
      </w:r>
      <w:r w:rsidRPr="0010468F">
        <w:rPr>
          <w:rFonts w:cstheme="minorHAnsi"/>
          <w:sz w:val="24"/>
          <w:szCs w:val="24"/>
        </w:rPr>
        <w:t xml:space="preserve"> </w:t>
      </w:r>
      <w:r w:rsidR="00C437E8" w:rsidRPr="0010468F">
        <w:rPr>
          <w:rFonts w:cstheme="minorHAnsi"/>
          <w:sz w:val="24"/>
          <w:szCs w:val="24"/>
        </w:rPr>
        <w:t xml:space="preserve">genomic associations with significant effects on one or more CDBN phenotype, </w:t>
      </w:r>
      <w:r w:rsidR="0016292E" w:rsidRPr="0010468F">
        <w:rPr>
          <w:rFonts w:cstheme="minorHAnsi"/>
          <w:sz w:val="24"/>
          <w:szCs w:val="24"/>
        </w:rPr>
        <w:t xml:space="preserve">we used a </w:t>
      </w:r>
      <w:r w:rsidR="00E31A25" w:rsidRPr="0010468F">
        <w:rPr>
          <w:rFonts w:cstheme="minorHAnsi"/>
          <w:sz w:val="24"/>
          <w:szCs w:val="24"/>
        </w:rPr>
        <w:t>two-step empirical Bayes procedure</w:t>
      </w:r>
      <w:r w:rsidR="007826AB" w:rsidRPr="0010468F">
        <w:rPr>
          <w:rFonts w:cstheme="minorHAnsi"/>
          <w:sz w:val="24"/>
          <w:szCs w:val="24"/>
        </w:rPr>
        <w:t>, mash</w:t>
      </w:r>
      <w:r w:rsidR="00E31A25" w:rsidRPr="0010468F">
        <w:rPr>
          <w:rFonts w:cstheme="minorHAnsi"/>
          <w:sz w:val="24"/>
          <w:szCs w:val="24"/>
        </w:rPr>
        <w:t>,</w:t>
      </w:r>
      <w:r w:rsidR="007826AB" w:rsidRPr="0010468F">
        <w:rPr>
          <w:rFonts w:cstheme="minorHAnsi"/>
          <w:sz w:val="24"/>
          <w:szCs w:val="24"/>
        </w:rPr>
        <w:t xml:space="preserve"> to </w:t>
      </w:r>
      <w:r w:rsidR="001552BB" w:rsidRPr="0010468F">
        <w:rPr>
          <w:rFonts w:cstheme="minorHAnsi"/>
          <w:sz w:val="24"/>
          <w:szCs w:val="24"/>
        </w:rPr>
        <w:t xml:space="preserve">estimate effects of </w:t>
      </w:r>
      <w:r w:rsidR="00B417ED" w:rsidRPr="0010468F">
        <w:rPr>
          <w:rFonts w:cstheme="minorHAnsi"/>
          <w:sz w:val="24"/>
          <w:szCs w:val="24"/>
        </w:rPr>
        <w:t>~</w:t>
      </w:r>
      <w:del w:id="57" w:author="MacQueen, Alice H" w:date="2020-01-17T12:21:00Z">
        <w:r w:rsidR="003D00AB" w:rsidRPr="0010468F" w:rsidDel="000862B8">
          <w:rPr>
            <w:rFonts w:cstheme="minorHAnsi"/>
            <w:sz w:val="24"/>
            <w:szCs w:val="24"/>
          </w:rPr>
          <w:delText>45000</w:delText>
        </w:r>
        <w:r w:rsidR="001552BB" w:rsidRPr="0010468F" w:rsidDel="000862B8">
          <w:rPr>
            <w:rFonts w:cstheme="minorHAnsi"/>
            <w:sz w:val="24"/>
            <w:szCs w:val="24"/>
          </w:rPr>
          <w:delText xml:space="preserve"> </w:delText>
        </w:r>
      </w:del>
      <w:ins w:id="58" w:author="MacQueen, Alice H" w:date="2020-01-17T12:21:00Z">
        <w:r w:rsidR="000862B8">
          <w:rPr>
            <w:rFonts w:cstheme="minorHAnsi"/>
            <w:sz w:val="24"/>
            <w:szCs w:val="24"/>
          </w:rPr>
          <w:t>30</w:t>
        </w:r>
        <w:r w:rsidR="000862B8" w:rsidRPr="0010468F">
          <w:rPr>
            <w:rFonts w:cstheme="minorHAnsi"/>
            <w:sz w:val="24"/>
            <w:szCs w:val="24"/>
          </w:rPr>
          <w:t xml:space="preserve">000 </w:t>
        </w:r>
      </w:ins>
      <w:r w:rsidR="001552BB" w:rsidRPr="0010468F">
        <w:rPr>
          <w:rFonts w:cstheme="minorHAnsi"/>
          <w:sz w:val="24"/>
          <w:szCs w:val="24"/>
        </w:rPr>
        <w:t xml:space="preserve">SNPs </w:t>
      </w:r>
      <w:del w:id="59" w:author="MacQueen, Alice H" w:date="2020-01-17T12:22:00Z">
        <w:r w:rsidR="001552BB" w:rsidRPr="0010468F" w:rsidDel="00663BFE">
          <w:rPr>
            <w:rFonts w:cstheme="minorHAnsi"/>
            <w:sz w:val="24"/>
            <w:szCs w:val="24"/>
          </w:rPr>
          <w:delText>on</w:delText>
        </w:r>
        <w:r w:rsidR="00B417ED" w:rsidRPr="0010468F" w:rsidDel="00663BFE">
          <w:rPr>
            <w:rFonts w:cstheme="minorHAnsi"/>
            <w:sz w:val="24"/>
            <w:szCs w:val="24"/>
          </w:rPr>
          <w:delText xml:space="preserve"> </w:delText>
        </w:r>
      </w:del>
      <w:ins w:id="60" w:author="MacQueen, Alice H" w:date="2020-01-17T12:22:00Z">
        <w:r w:rsidR="00663BFE">
          <w:rPr>
            <w:rFonts w:cstheme="minorHAnsi"/>
            <w:sz w:val="24"/>
            <w:szCs w:val="24"/>
          </w:rPr>
          <w:t>from</w:t>
        </w:r>
        <w:r w:rsidR="00663BFE" w:rsidRPr="0010468F">
          <w:rPr>
            <w:rFonts w:cstheme="minorHAnsi"/>
            <w:sz w:val="24"/>
            <w:szCs w:val="24"/>
          </w:rPr>
          <w:t xml:space="preserve"> </w:t>
        </w:r>
      </w:ins>
      <w:del w:id="61" w:author="MacQueen, Alice H" w:date="2020-01-17T12:22:00Z">
        <w:r w:rsidR="00B417ED" w:rsidRPr="0010468F" w:rsidDel="00663BFE">
          <w:rPr>
            <w:rFonts w:cstheme="minorHAnsi"/>
            <w:sz w:val="24"/>
            <w:szCs w:val="24"/>
          </w:rPr>
          <w:delText>2</w:delText>
        </w:r>
        <w:r w:rsidR="003D00AB" w:rsidRPr="0010468F" w:rsidDel="00663BFE">
          <w:rPr>
            <w:rFonts w:cstheme="minorHAnsi"/>
            <w:sz w:val="24"/>
            <w:szCs w:val="24"/>
          </w:rPr>
          <w:delText>0</w:delText>
        </w:r>
        <w:r w:rsidR="00B417ED" w:rsidRPr="0010468F" w:rsidDel="00663BFE">
          <w:rPr>
            <w:rFonts w:cstheme="minorHAnsi"/>
            <w:sz w:val="24"/>
            <w:szCs w:val="24"/>
          </w:rPr>
          <w:delText xml:space="preserve"> </w:delText>
        </w:r>
      </w:del>
      <w:ins w:id="62" w:author="MacQueen, Alice H" w:date="2020-01-17T12:22:00Z">
        <w:r w:rsidR="00663BFE">
          <w:rPr>
            <w:rFonts w:cstheme="minorHAnsi"/>
            <w:sz w:val="24"/>
            <w:szCs w:val="24"/>
          </w:rPr>
          <w:t>17</w:t>
        </w:r>
        <w:r w:rsidR="00663BFE" w:rsidRPr="0010468F">
          <w:rPr>
            <w:rFonts w:cstheme="minorHAnsi"/>
            <w:sz w:val="24"/>
            <w:szCs w:val="24"/>
          </w:rPr>
          <w:t xml:space="preserve"> </w:t>
        </w:r>
      </w:ins>
      <w:del w:id="63" w:author="MacQueen, Alice H" w:date="2020-01-17T12:22:00Z">
        <w:r w:rsidR="00B417ED" w:rsidRPr="0010468F" w:rsidDel="00663BFE">
          <w:rPr>
            <w:rFonts w:cstheme="minorHAnsi"/>
            <w:sz w:val="24"/>
            <w:szCs w:val="24"/>
          </w:rPr>
          <w:delText xml:space="preserve">BLUPs </w:delText>
        </w:r>
      </w:del>
      <w:ins w:id="64" w:author="MacQueen, Alice H" w:date="2020-01-17T12:22:00Z">
        <w:r w:rsidR="00663BFE">
          <w:rPr>
            <w:rFonts w:cstheme="minorHAnsi"/>
            <w:sz w:val="24"/>
            <w:szCs w:val="24"/>
          </w:rPr>
          <w:t>GWAS conducted on</w:t>
        </w:r>
      </w:ins>
      <w:del w:id="65" w:author="MacQueen, Alice H" w:date="2020-01-17T12:22:00Z">
        <w:r w:rsidR="00B417ED" w:rsidRPr="0010468F" w:rsidDel="00663BFE">
          <w:rPr>
            <w:rFonts w:cstheme="minorHAnsi"/>
            <w:sz w:val="24"/>
            <w:szCs w:val="24"/>
          </w:rPr>
          <w:delText>determined from</w:delText>
        </w:r>
      </w:del>
      <w:r w:rsidR="00B417ED" w:rsidRPr="0010468F">
        <w:rPr>
          <w:rFonts w:cstheme="minorHAnsi"/>
          <w:sz w:val="24"/>
          <w:szCs w:val="24"/>
        </w:rPr>
        <w:t xml:space="preserve"> CDBN phenotypes</w:t>
      </w:r>
      <w:r w:rsidR="00E25CAA" w:rsidRPr="0010468F">
        <w:rPr>
          <w:rFonts w:cstheme="minorHAnsi"/>
          <w:sz w:val="24"/>
          <w:szCs w:val="24"/>
        </w:rPr>
        <w:t xml:space="preserve"> </w:t>
      </w:r>
      <w:r w:rsidR="00E25CAA"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eXM+PGtleSBhcHA9IkVOIiBkYi1pZD0ienN4NWV3YXR0NTl6MGJlOWR3YnBweHhzZDBwcDl3dHRm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</w:fldData>
        </w:fldChar>
      </w:r>
      <w:r w:rsidR="008A7F7B">
        <w:rPr>
          <w:rFonts w:cstheme="minorHAnsi"/>
          <w:sz w:val="24"/>
          <w:szCs w:val="24"/>
        </w:rPr>
        <w:instrText xml:space="preserve"> ADDIN EN.CITE </w:instrText>
      </w:r>
      <w:r w:rsidR="008A7F7B">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eXM+PGtleSBhcHA9IkVOIiBkYi1pZD0ienN4NWV3YXR0NTl6MGJlOWR3YnBweHhzZDBwcDl3dHRm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</w:fldData>
        </w:fldChar>
      </w:r>
      <w:r w:rsidR="008A7F7B">
        <w:rPr>
          <w:rFonts w:cstheme="minorHAnsi"/>
          <w:sz w:val="24"/>
          <w:szCs w:val="24"/>
        </w:rPr>
        <w:instrText xml:space="preserve"> ADDIN EN.CITE.DATA </w:instrText>
      </w:r>
      <w:r w:rsidR="008A7F7B">
        <w:rPr>
          <w:rFonts w:cstheme="minorHAnsi"/>
          <w:sz w:val="24"/>
          <w:szCs w:val="24"/>
        </w:rPr>
      </w:r>
      <w:r w:rsidR="008A7F7B">
        <w:rPr>
          <w:rFonts w:cstheme="minorHAnsi"/>
          <w:sz w:val="24"/>
          <w:szCs w:val="24"/>
        </w:rPr>
        <w:fldChar w:fldCharType="end"/>
      </w:r>
      <w:r w:rsidR="00E25CAA" w:rsidRPr="0010468F">
        <w:rPr>
          <w:rFonts w:cstheme="minorHAnsi"/>
          <w:sz w:val="24"/>
          <w:szCs w:val="24"/>
        </w:rPr>
        <w:fldChar w:fldCharType="separate"/>
      </w:r>
      <w:r w:rsidR="00E25CAA" w:rsidRPr="0010468F">
        <w:rPr>
          <w:rFonts w:cstheme="minorHAnsi"/>
          <w:noProof/>
          <w:sz w:val="24"/>
          <w:szCs w:val="24"/>
        </w:rPr>
        <w:t>(</w:t>
      </w:r>
      <w:r w:rsidR="00E25CAA" w:rsidRPr="0010468F">
        <w:rPr>
          <w:rFonts w:cstheme="minorHAnsi"/>
          <w:smallCaps/>
          <w:noProof/>
          <w:sz w:val="24"/>
          <w:szCs w:val="24"/>
        </w:rPr>
        <w:t>Urbut</w:t>
      </w:r>
      <w:r w:rsidR="00E25CAA" w:rsidRPr="0010468F">
        <w:rPr>
          <w:rFonts w:cstheme="minorHAnsi"/>
          <w:i/>
          <w:noProof/>
          <w:sz w:val="24"/>
          <w:szCs w:val="24"/>
        </w:rPr>
        <w:t xml:space="preserve"> et al.</w:t>
      </w:r>
      <w:r w:rsidR="00E25CAA" w:rsidRPr="0010468F">
        <w:rPr>
          <w:rFonts w:cstheme="minorHAnsi"/>
          <w:noProof/>
          <w:sz w:val="24"/>
          <w:szCs w:val="24"/>
        </w:rPr>
        <w:t xml:space="preserve"> 2019)</w:t>
      </w:r>
      <w:r w:rsidR="00E25CAA" w:rsidRPr="0010468F">
        <w:rPr>
          <w:rFonts w:cstheme="minorHAnsi"/>
          <w:sz w:val="24"/>
          <w:szCs w:val="24"/>
        </w:rPr>
        <w:fldChar w:fldCharType="end"/>
      </w:r>
      <w:r w:rsidR="00E25CAA" w:rsidRPr="0010468F">
        <w:rPr>
          <w:rFonts w:cstheme="minorHAnsi"/>
          <w:sz w:val="24"/>
          <w:szCs w:val="24"/>
        </w:rPr>
        <w:t>.</w:t>
      </w:r>
      <w:r w:rsidR="00E30ED8" w:rsidRPr="0010468F">
        <w:rPr>
          <w:rFonts w:cstheme="minorHAnsi"/>
          <w:sz w:val="24"/>
          <w:szCs w:val="24"/>
        </w:rPr>
        <w:t xml:space="preserve"> Mash has been used to increase power to detect effects in analyses of human data, and while the methods are extensible to any dataset with many </w:t>
      </w:r>
      <w:r w:rsidR="0044083B" w:rsidRPr="0010468F">
        <w:rPr>
          <w:rFonts w:cstheme="minorHAnsi"/>
          <w:sz w:val="24"/>
          <w:szCs w:val="24"/>
        </w:rPr>
        <w:t xml:space="preserve">SNPs/markers and many phenotypes/conditions, it has not yet been used in an agricultural setting. </w:t>
      </w:r>
      <w:del w:id="66" w:author="MacQueen, Alice H" w:date="2019-12-09T15:08:00Z">
        <w:r w:rsidR="007826AB" w:rsidRPr="0010468F" w:rsidDel="00EF0172">
          <w:rPr>
            <w:rFonts w:cstheme="minorHAnsi"/>
            <w:sz w:val="24"/>
            <w:szCs w:val="24"/>
          </w:rPr>
          <w:delText>Briefly,</w:delText>
        </w:r>
      </w:del>
      <w:ins w:id="67" w:author="MacQueen, Alice H" w:date="2019-12-09T15:08:00Z">
        <w:r w:rsidR="00EF0172">
          <w:rPr>
            <w:rFonts w:cstheme="minorHAnsi"/>
            <w:sz w:val="24"/>
            <w:szCs w:val="24"/>
          </w:rPr>
          <w:t xml:space="preserve">It </w:t>
        </w:r>
      </w:ins>
      <w:ins w:id="68" w:author="MacQueen, Alice H" w:date="2019-12-09T15:06:00Z">
        <w:r w:rsidR="00040A8B">
          <w:rPr>
            <w:rFonts w:cstheme="minorHAnsi"/>
            <w:sz w:val="24"/>
            <w:szCs w:val="24"/>
          </w:rPr>
          <w:t xml:space="preserve">can be used </w:t>
        </w:r>
      </w:ins>
      <w:ins w:id="69" w:author="MacQueen, Alice H" w:date="2019-12-09T15:05:00Z">
        <w:r w:rsidR="00040A8B">
          <w:rPr>
            <w:rFonts w:cstheme="minorHAnsi"/>
            <w:sz w:val="24"/>
            <w:szCs w:val="24"/>
          </w:rPr>
          <w:t>for any dataset where effects ca</w:t>
        </w:r>
      </w:ins>
      <w:ins w:id="70" w:author="MacQueen, Alice H" w:date="2019-12-09T15:06:00Z">
        <w:r w:rsidR="00040A8B">
          <w:rPr>
            <w:rFonts w:cstheme="minorHAnsi"/>
            <w:sz w:val="24"/>
            <w:szCs w:val="24"/>
          </w:rPr>
          <w:t xml:space="preserve">n be estimated for many conditions (here, phenotypes) across many units (here, SNPs). </w:t>
        </w:r>
      </w:ins>
      <w:del w:id="71" w:author="MacQueen, Alice H" w:date="2019-12-09T15:05:00Z">
        <w:r w:rsidR="007826AB" w:rsidRPr="0010468F" w:rsidDel="00040A8B">
          <w:rPr>
            <w:rFonts w:cstheme="minorHAnsi"/>
            <w:sz w:val="24"/>
            <w:szCs w:val="24"/>
          </w:rPr>
          <w:delText xml:space="preserve"> </w:delText>
        </w:r>
        <w:r w:rsidR="0091371B" w:rsidRPr="0010468F" w:rsidDel="00040A8B">
          <w:rPr>
            <w:rFonts w:cstheme="minorHAnsi"/>
            <w:sz w:val="24"/>
            <w:szCs w:val="24"/>
          </w:rPr>
          <w:delText>mash</w:delText>
        </w:r>
      </w:del>
      <w:del w:id="72" w:author="MacQueen, Alice H" w:date="2019-12-09T15:06:00Z">
        <w:r w:rsidR="0091371B" w:rsidRPr="0010468F" w:rsidDel="00040A8B">
          <w:rPr>
            <w:rFonts w:cstheme="minorHAnsi"/>
            <w:sz w:val="24"/>
            <w:szCs w:val="24"/>
          </w:rPr>
          <w:delText xml:space="preserve"> </w:delText>
        </w:r>
      </w:del>
      <w:del w:id="73" w:author="MacQueen, Alice H" w:date="2019-12-09T15:05:00Z">
        <w:r w:rsidR="0091371B" w:rsidRPr="0010468F" w:rsidDel="00040A8B">
          <w:rPr>
            <w:rFonts w:cstheme="minorHAnsi"/>
            <w:sz w:val="24"/>
            <w:szCs w:val="24"/>
          </w:rPr>
          <w:delText>is a flexible, data-driven method</w:delText>
        </w:r>
      </w:del>
      <w:del w:id="74" w:author="MacQueen, Alice H" w:date="2019-12-09T15:06:00Z">
        <w:r w:rsidR="0091371B" w:rsidRPr="0010468F" w:rsidDel="00040A8B">
          <w:rPr>
            <w:rFonts w:cstheme="minorHAnsi"/>
            <w:sz w:val="24"/>
            <w:szCs w:val="24"/>
          </w:rPr>
          <w:delText xml:space="preserve"> t</w:delText>
        </w:r>
        <w:r w:rsidR="00625108" w:rsidRPr="0010468F" w:rsidDel="00040A8B">
          <w:rPr>
            <w:rFonts w:cstheme="minorHAnsi"/>
            <w:sz w:val="24"/>
            <w:szCs w:val="24"/>
          </w:rPr>
          <w:delText>hat</w:delText>
        </w:r>
        <w:r w:rsidR="0091371B" w:rsidRPr="0010468F" w:rsidDel="00040A8B">
          <w:rPr>
            <w:rFonts w:cstheme="minorHAnsi"/>
            <w:sz w:val="24"/>
            <w:szCs w:val="24"/>
          </w:rPr>
          <w:delText xml:space="preserve"> </w:delText>
        </w:r>
        <w:r w:rsidR="007826AB" w:rsidRPr="0010468F" w:rsidDel="00040A8B">
          <w:rPr>
            <w:rFonts w:cstheme="minorHAnsi"/>
            <w:sz w:val="24"/>
            <w:szCs w:val="24"/>
          </w:rPr>
          <w:delText xml:space="preserve">shares information on </w:delText>
        </w:r>
        <w:r w:rsidR="0091371B" w:rsidRPr="0010468F" w:rsidDel="00040A8B">
          <w:rPr>
            <w:rFonts w:cstheme="minorHAnsi"/>
            <w:sz w:val="24"/>
            <w:szCs w:val="24"/>
          </w:rPr>
          <w:delText xml:space="preserve">patterns of </w:delText>
        </w:r>
        <w:r w:rsidR="007826AB" w:rsidRPr="0010468F" w:rsidDel="00040A8B">
          <w:rPr>
            <w:rFonts w:cstheme="minorHAnsi"/>
            <w:sz w:val="24"/>
            <w:szCs w:val="24"/>
          </w:rPr>
          <w:delText>effect s</w:delText>
        </w:r>
        <w:r w:rsidR="00531EBD" w:rsidRPr="0010468F" w:rsidDel="00040A8B">
          <w:rPr>
            <w:rFonts w:cstheme="minorHAnsi"/>
            <w:sz w:val="24"/>
            <w:szCs w:val="24"/>
          </w:rPr>
          <w:delText xml:space="preserve">ize and </w:delText>
        </w:r>
        <w:r w:rsidR="0091371B" w:rsidRPr="0010468F" w:rsidDel="00040A8B">
          <w:rPr>
            <w:rFonts w:cstheme="minorHAnsi"/>
            <w:sz w:val="24"/>
            <w:szCs w:val="24"/>
          </w:rPr>
          <w:delText>sign</w:delText>
        </w:r>
        <w:r w:rsidR="00B429C8" w:rsidRPr="0010468F" w:rsidDel="00040A8B">
          <w:rPr>
            <w:rFonts w:cstheme="minorHAnsi"/>
            <w:sz w:val="24"/>
            <w:szCs w:val="24"/>
          </w:rPr>
          <w:delText xml:space="preserve"> in any dataset where effects can be estimated </w:delText>
        </w:r>
        <w:r w:rsidR="00F757DD" w:rsidRPr="0010468F" w:rsidDel="00040A8B">
          <w:rPr>
            <w:rFonts w:cstheme="minorHAnsi"/>
            <w:sz w:val="24"/>
            <w:szCs w:val="24"/>
          </w:rPr>
          <w:delText>on a condition-by-condition bas</w:delText>
        </w:r>
        <w:r w:rsidR="0066137F" w:rsidRPr="0010468F" w:rsidDel="00040A8B">
          <w:rPr>
            <w:rFonts w:cstheme="minorHAnsi"/>
            <w:sz w:val="24"/>
            <w:szCs w:val="24"/>
          </w:rPr>
          <w:delText>i</w:delText>
        </w:r>
        <w:r w:rsidR="00F757DD" w:rsidRPr="0010468F" w:rsidDel="00040A8B">
          <w:rPr>
            <w:rFonts w:cstheme="minorHAnsi"/>
            <w:sz w:val="24"/>
            <w:szCs w:val="24"/>
          </w:rPr>
          <w:delText>s for many</w:delText>
        </w:r>
        <w:r w:rsidR="00B429C8" w:rsidRPr="0010468F" w:rsidDel="00040A8B">
          <w:rPr>
            <w:rFonts w:cstheme="minorHAnsi"/>
            <w:sz w:val="24"/>
            <w:szCs w:val="24"/>
          </w:rPr>
          <w:delText xml:space="preserve"> conditions (</w:delText>
        </w:r>
        <w:r w:rsidR="0082641E" w:rsidRPr="0010468F" w:rsidDel="00040A8B">
          <w:rPr>
            <w:rFonts w:cstheme="minorHAnsi"/>
            <w:sz w:val="24"/>
            <w:szCs w:val="24"/>
          </w:rPr>
          <w:delText xml:space="preserve">here, </w:delText>
        </w:r>
        <w:r w:rsidR="00B429C8" w:rsidRPr="0010468F" w:rsidDel="00040A8B">
          <w:rPr>
            <w:rFonts w:cstheme="minorHAnsi"/>
            <w:sz w:val="24"/>
            <w:szCs w:val="24"/>
          </w:rPr>
          <w:delText xml:space="preserve">phenotypes) </w:delText>
        </w:r>
        <w:r w:rsidR="00F757DD" w:rsidRPr="0010468F" w:rsidDel="00040A8B">
          <w:rPr>
            <w:rFonts w:cstheme="minorHAnsi"/>
            <w:sz w:val="24"/>
            <w:szCs w:val="24"/>
          </w:rPr>
          <w:delText>across</w:delText>
        </w:r>
        <w:r w:rsidR="00B429C8" w:rsidRPr="0010468F" w:rsidDel="00040A8B">
          <w:rPr>
            <w:rFonts w:cstheme="minorHAnsi"/>
            <w:sz w:val="24"/>
            <w:szCs w:val="24"/>
          </w:rPr>
          <w:delText xml:space="preserve"> many </w:delText>
        </w:r>
        <w:r w:rsidR="00F757DD" w:rsidRPr="0010468F" w:rsidDel="00040A8B">
          <w:rPr>
            <w:rFonts w:cstheme="minorHAnsi"/>
            <w:sz w:val="24"/>
            <w:szCs w:val="24"/>
          </w:rPr>
          <w:delText>units (</w:delText>
        </w:r>
        <w:r w:rsidR="0082641E" w:rsidRPr="0010468F" w:rsidDel="00040A8B">
          <w:rPr>
            <w:rFonts w:cstheme="minorHAnsi"/>
            <w:sz w:val="24"/>
            <w:szCs w:val="24"/>
          </w:rPr>
          <w:delText xml:space="preserve">here, </w:delText>
        </w:r>
        <w:r w:rsidR="00F757DD" w:rsidRPr="0010468F" w:rsidDel="00040A8B">
          <w:rPr>
            <w:rFonts w:cstheme="minorHAnsi"/>
            <w:sz w:val="24"/>
            <w:szCs w:val="24"/>
          </w:rPr>
          <w:delText>SNPs)</w:delText>
        </w:r>
        <w:r w:rsidR="00531EBD" w:rsidRPr="0010468F" w:rsidDel="00040A8B">
          <w:rPr>
            <w:rFonts w:cstheme="minorHAnsi"/>
            <w:sz w:val="24"/>
            <w:szCs w:val="24"/>
          </w:rPr>
          <w:delText>. It</w:delText>
        </w:r>
      </w:del>
      <w:ins w:id="75" w:author="MacQueen, Alice H" w:date="2019-12-09T15:06:00Z">
        <w:r w:rsidR="00040A8B">
          <w:rPr>
            <w:rFonts w:cstheme="minorHAnsi"/>
            <w:sz w:val="24"/>
            <w:szCs w:val="24"/>
          </w:rPr>
          <w:t>Mash</w:t>
        </w:r>
      </w:ins>
      <w:r w:rsidR="00072048" w:rsidRPr="0010468F">
        <w:rPr>
          <w:rFonts w:cstheme="minorHAnsi"/>
          <w:sz w:val="24"/>
          <w:szCs w:val="24"/>
        </w:rPr>
        <w:t xml:space="preserve"> first</w:t>
      </w:r>
      <w:r w:rsidR="00531EBD" w:rsidRPr="0010468F">
        <w:rPr>
          <w:rFonts w:cstheme="minorHAnsi"/>
          <w:sz w:val="24"/>
          <w:szCs w:val="24"/>
        </w:rPr>
        <w:t xml:space="preserve"> learns </w:t>
      </w:r>
      <w:r w:rsidR="00AC743C" w:rsidRPr="0010468F">
        <w:rPr>
          <w:rFonts w:cstheme="minorHAnsi"/>
          <w:sz w:val="24"/>
          <w:szCs w:val="24"/>
        </w:rPr>
        <w:t xml:space="preserve">patterns of covariance between SNPs and phenotypes from SNPs without strong effects, then </w:t>
      </w:r>
      <w:r w:rsidR="00072048" w:rsidRPr="0010468F">
        <w:rPr>
          <w:rFonts w:cstheme="minorHAnsi"/>
          <w:sz w:val="24"/>
          <w:szCs w:val="24"/>
        </w:rPr>
        <w:t xml:space="preserve">combines </w:t>
      </w:r>
      <w:r w:rsidR="00072048" w:rsidRPr="0010468F">
        <w:rPr>
          <w:rFonts w:cstheme="minorHAnsi"/>
          <w:sz w:val="24"/>
          <w:szCs w:val="24"/>
        </w:rPr>
        <w:lastRenderedPageBreak/>
        <w:t xml:space="preserve">these </w:t>
      </w:r>
      <w:r w:rsidR="0091371B" w:rsidRPr="0010468F">
        <w:rPr>
          <w:rFonts w:cstheme="minorHAnsi"/>
          <w:sz w:val="24"/>
          <w:szCs w:val="24"/>
        </w:rPr>
        <w:t xml:space="preserve">data-driven </w:t>
      </w:r>
      <w:r w:rsidR="00CD215F" w:rsidRPr="0010468F">
        <w:rPr>
          <w:rFonts w:cstheme="minorHAnsi"/>
          <w:sz w:val="24"/>
          <w:szCs w:val="24"/>
        </w:rPr>
        <w:t xml:space="preserve">covariances </w:t>
      </w:r>
      <w:r w:rsidR="00A70888" w:rsidRPr="0010468F">
        <w:rPr>
          <w:rFonts w:cstheme="minorHAnsi"/>
          <w:sz w:val="24"/>
          <w:szCs w:val="24"/>
        </w:rPr>
        <w:t xml:space="preserve">with the original condition-by-condition results </w:t>
      </w:r>
      <w:r w:rsidR="00CD215F" w:rsidRPr="0010468F">
        <w:rPr>
          <w:rFonts w:cstheme="minorHAnsi"/>
          <w:sz w:val="24"/>
          <w:szCs w:val="24"/>
        </w:rPr>
        <w:t xml:space="preserve">to </w:t>
      </w:r>
      <w:r w:rsidR="003A6E66" w:rsidRPr="0010468F">
        <w:rPr>
          <w:rFonts w:cstheme="minorHAnsi"/>
          <w:sz w:val="24"/>
          <w:szCs w:val="24"/>
        </w:rPr>
        <w:t>produce improved effect estimates</w:t>
      </w:r>
      <w:r w:rsidR="00394340" w:rsidRPr="0010468F">
        <w:rPr>
          <w:rFonts w:cstheme="minorHAnsi"/>
          <w:sz w:val="24"/>
          <w:szCs w:val="24"/>
        </w:rPr>
        <w:t xml:space="preserve">. </w:t>
      </w:r>
      <w:r w:rsidR="003D02F3" w:rsidRPr="0010468F">
        <w:rPr>
          <w:rFonts w:cstheme="minorHAnsi"/>
          <w:sz w:val="24"/>
          <w:szCs w:val="24"/>
        </w:rPr>
        <w:t xml:space="preserve">In this way, mash shares information between conditions to increase the power to detect </w:t>
      </w:r>
      <w:r w:rsidR="005B6CA4" w:rsidRPr="0010468F">
        <w:rPr>
          <w:rFonts w:cstheme="minorHAnsi"/>
          <w:sz w:val="24"/>
          <w:szCs w:val="24"/>
        </w:rPr>
        <w:t xml:space="preserve">shared patterns of effects. </w:t>
      </w:r>
      <w:r w:rsidR="00394340" w:rsidRPr="0010468F">
        <w:rPr>
          <w:rFonts w:cstheme="minorHAnsi"/>
          <w:sz w:val="24"/>
          <w:szCs w:val="24"/>
        </w:rPr>
        <w:t xml:space="preserve">Importantly, this method does not </w:t>
      </w:r>
      <w:r w:rsidR="000C0BAF" w:rsidRPr="0010468F">
        <w:rPr>
          <w:rFonts w:cstheme="minorHAnsi"/>
          <w:sz w:val="24"/>
          <w:szCs w:val="24"/>
        </w:rPr>
        <w:t>have restrictive assumptions</w:t>
      </w:r>
      <w:r w:rsidR="00394340" w:rsidRPr="0010468F">
        <w:rPr>
          <w:rFonts w:cstheme="minorHAnsi"/>
          <w:sz w:val="24"/>
          <w:szCs w:val="24"/>
        </w:rPr>
        <w:t xml:space="preserve"> about the patterns of effects between markers or condition</w:t>
      </w:r>
      <w:r w:rsidR="00B862BF" w:rsidRPr="0010468F">
        <w:rPr>
          <w:rFonts w:cstheme="minorHAnsi"/>
          <w:sz w:val="24"/>
          <w:szCs w:val="24"/>
        </w:rPr>
        <w:t xml:space="preserve">s. In addition, </w:t>
      </w:r>
      <w:r w:rsidR="00A71BF0" w:rsidRPr="0010468F">
        <w:rPr>
          <w:rFonts w:cstheme="minorHAnsi"/>
          <w:sz w:val="24"/>
          <w:szCs w:val="24"/>
        </w:rPr>
        <w:t xml:space="preserve">estimates </w:t>
      </w:r>
      <w:r w:rsidR="005B6CA4" w:rsidRPr="0010468F">
        <w:rPr>
          <w:rFonts w:cstheme="minorHAnsi"/>
          <w:sz w:val="24"/>
          <w:szCs w:val="24"/>
        </w:rPr>
        <w:t xml:space="preserve">with little uncertainty </w:t>
      </w:r>
      <w:r w:rsidR="00A71BF0" w:rsidRPr="0010468F">
        <w:rPr>
          <w:rFonts w:cstheme="minorHAnsi"/>
          <w:sz w:val="24"/>
          <w:szCs w:val="24"/>
        </w:rPr>
        <w:t xml:space="preserve">are not adversely affected by </w:t>
      </w:r>
      <w:r w:rsidR="00CA0F76" w:rsidRPr="0010468F">
        <w:rPr>
          <w:rFonts w:cstheme="minorHAnsi"/>
          <w:sz w:val="24"/>
          <w:szCs w:val="24"/>
        </w:rPr>
        <w:t xml:space="preserve">the inclusion of estimates with high uncertainty. </w:t>
      </w:r>
      <w:r w:rsidR="009E5F7F" w:rsidRPr="0010468F">
        <w:rPr>
          <w:rFonts w:cstheme="minorHAnsi"/>
          <w:sz w:val="24"/>
          <w:szCs w:val="24"/>
        </w:rPr>
        <w:t xml:space="preserve">Thus, we included </w:t>
      </w:r>
      <w:del w:id="76" w:author="MacQueen, Alice H" w:date="2020-01-17T12:23:00Z">
        <w:r w:rsidR="009E5F7F" w:rsidRPr="0010468F" w:rsidDel="00663BFE">
          <w:rPr>
            <w:rFonts w:cstheme="minorHAnsi"/>
            <w:sz w:val="24"/>
            <w:szCs w:val="24"/>
          </w:rPr>
          <w:delText>20</w:delText>
        </w:r>
        <w:r w:rsidR="00CA0F76" w:rsidRPr="0010468F" w:rsidDel="00663BFE">
          <w:rPr>
            <w:rFonts w:cstheme="minorHAnsi"/>
            <w:sz w:val="24"/>
            <w:szCs w:val="24"/>
          </w:rPr>
          <w:delText xml:space="preserve"> </w:delText>
        </w:r>
      </w:del>
      <w:ins w:id="77" w:author="MacQueen, Alice H" w:date="2020-01-17T12:23:00Z">
        <w:r w:rsidR="00663BFE">
          <w:rPr>
            <w:rFonts w:cstheme="minorHAnsi"/>
            <w:sz w:val="24"/>
            <w:szCs w:val="24"/>
          </w:rPr>
          <w:t>17</w:t>
        </w:r>
        <w:r w:rsidR="00663BFE" w:rsidRPr="0010468F">
          <w:rPr>
            <w:rFonts w:cstheme="minorHAnsi"/>
            <w:sz w:val="24"/>
            <w:szCs w:val="24"/>
          </w:rPr>
          <w:t xml:space="preserve"> </w:t>
        </w:r>
      </w:ins>
      <w:r w:rsidR="00CA0F76" w:rsidRPr="0010468F">
        <w:rPr>
          <w:rFonts w:cstheme="minorHAnsi"/>
          <w:sz w:val="24"/>
          <w:szCs w:val="24"/>
        </w:rPr>
        <w:t>phenotypes</w:t>
      </w:r>
      <w:r w:rsidR="007B4D65" w:rsidRPr="0010468F">
        <w:rPr>
          <w:rFonts w:cstheme="minorHAnsi"/>
          <w:sz w:val="24"/>
          <w:szCs w:val="24"/>
        </w:rPr>
        <w:t xml:space="preserve"> in the mash analysis</w:t>
      </w:r>
      <w:r w:rsidR="00CA0F76" w:rsidRPr="0010468F">
        <w:rPr>
          <w:rFonts w:cstheme="minorHAnsi"/>
          <w:sz w:val="24"/>
          <w:szCs w:val="24"/>
        </w:rPr>
        <w:t xml:space="preserve">, </w:t>
      </w:r>
      <w:r w:rsidR="00DD0DEE" w:rsidRPr="0010468F">
        <w:rPr>
          <w:rFonts w:cstheme="minorHAnsi"/>
          <w:sz w:val="24"/>
          <w:szCs w:val="24"/>
        </w:rPr>
        <w:t>including</w:t>
      </w:r>
      <w:r w:rsidR="00496CC0" w:rsidRPr="0010468F">
        <w:rPr>
          <w:rFonts w:cstheme="minorHAnsi"/>
          <w:sz w:val="24"/>
          <w:szCs w:val="24"/>
        </w:rPr>
        <w:t xml:space="preserve"> </w:t>
      </w:r>
      <w:r w:rsidR="00865DE9" w:rsidRPr="0010468F">
        <w:rPr>
          <w:rFonts w:cstheme="minorHAnsi"/>
          <w:sz w:val="24"/>
          <w:szCs w:val="24"/>
        </w:rPr>
        <w:t>twelve</w:t>
      </w:r>
      <w:r w:rsidR="009E5F7F" w:rsidRPr="0010468F">
        <w:rPr>
          <w:rFonts w:cstheme="minorHAnsi"/>
          <w:sz w:val="24"/>
          <w:szCs w:val="24"/>
        </w:rPr>
        <w:t xml:space="preserve"> phenotypes</w:t>
      </w:r>
      <w:r w:rsidR="00CA0F76" w:rsidRPr="0010468F">
        <w:rPr>
          <w:rFonts w:cstheme="minorHAnsi"/>
          <w:sz w:val="24"/>
          <w:szCs w:val="24"/>
        </w:rPr>
        <w:t xml:space="preserve"> with </w:t>
      </w:r>
      <w:r w:rsidR="00F12BD9" w:rsidRPr="0010468F">
        <w:rPr>
          <w:rFonts w:cstheme="minorHAnsi"/>
          <w:sz w:val="24"/>
          <w:szCs w:val="24"/>
        </w:rPr>
        <w:t>no</w:t>
      </w:r>
      <w:r w:rsidR="00CA0F76" w:rsidRPr="0010468F">
        <w:rPr>
          <w:rFonts w:cstheme="minorHAnsi"/>
          <w:sz w:val="24"/>
          <w:szCs w:val="24"/>
        </w:rPr>
        <w:t xml:space="preserve"> signal </w:t>
      </w:r>
      <w:r w:rsidR="00F12BD9" w:rsidRPr="0010468F">
        <w:rPr>
          <w:rFonts w:cstheme="minorHAnsi"/>
          <w:sz w:val="24"/>
          <w:szCs w:val="24"/>
        </w:rPr>
        <w:t xml:space="preserve">above the </w:t>
      </w:r>
      <w:r w:rsidR="00E85D1D" w:rsidRPr="0010468F">
        <w:rPr>
          <w:rFonts w:cstheme="minorHAnsi"/>
          <w:sz w:val="24"/>
          <w:szCs w:val="24"/>
        </w:rPr>
        <w:t xml:space="preserve">Benjamini-Hochberg </w:t>
      </w:r>
      <w:r w:rsidR="005C01D7" w:rsidRPr="0010468F">
        <w:rPr>
          <w:rFonts w:cstheme="minorHAnsi"/>
          <w:sz w:val="24"/>
          <w:szCs w:val="24"/>
        </w:rPr>
        <w:t>FDR</w:t>
      </w:r>
      <w:r w:rsidR="00E85D1D" w:rsidRPr="0010468F">
        <w:rPr>
          <w:rFonts w:cstheme="minorHAnsi"/>
          <w:sz w:val="24"/>
          <w:szCs w:val="24"/>
        </w:rPr>
        <w:t xml:space="preserve"> threshold</w:t>
      </w:r>
      <w:r w:rsidR="00F12BD9" w:rsidRPr="0010468F">
        <w:rPr>
          <w:rFonts w:cstheme="minorHAnsi"/>
          <w:sz w:val="24"/>
          <w:szCs w:val="24"/>
        </w:rPr>
        <w:t xml:space="preserve"> </w:t>
      </w:r>
      <w:r w:rsidR="00CA0F76" w:rsidRPr="0010468F">
        <w:rPr>
          <w:rFonts w:cstheme="minorHAnsi"/>
          <w:sz w:val="24"/>
          <w:szCs w:val="24"/>
        </w:rPr>
        <w:t>in individual GWAS.</w:t>
      </w:r>
      <w:r w:rsidR="007B4D65" w:rsidRPr="0010468F">
        <w:rPr>
          <w:rFonts w:cstheme="minorHAnsi"/>
          <w:sz w:val="24"/>
          <w:szCs w:val="24"/>
        </w:rPr>
        <w:t xml:space="preserve"> </w:t>
      </w:r>
      <w:del w:id="78" w:author="MacQueen, Alice H" w:date="2020-01-17T12:23:00Z">
        <w:r w:rsidR="000C2BDE" w:rsidRPr="0010468F" w:rsidDel="00663BFE">
          <w:rPr>
            <w:rFonts w:cstheme="minorHAnsi"/>
            <w:sz w:val="24"/>
            <w:szCs w:val="24"/>
          </w:rPr>
          <w:delText xml:space="preserve">Two </w:delText>
        </w:r>
      </w:del>
      <w:ins w:id="79" w:author="MacQueen, Alice H" w:date="2020-01-17T12:23:00Z">
        <w:r w:rsidR="00663BFE">
          <w:rPr>
            <w:rFonts w:cstheme="minorHAnsi"/>
            <w:sz w:val="24"/>
            <w:szCs w:val="24"/>
          </w:rPr>
          <w:t>Five</w:t>
        </w:r>
        <w:r w:rsidR="00663BFE" w:rsidRPr="0010468F">
          <w:rPr>
            <w:rFonts w:cstheme="minorHAnsi"/>
            <w:sz w:val="24"/>
            <w:szCs w:val="24"/>
          </w:rPr>
          <w:t xml:space="preserve"> </w:t>
        </w:r>
      </w:ins>
      <w:r w:rsidR="000C2BDE" w:rsidRPr="0010468F">
        <w:rPr>
          <w:rFonts w:cstheme="minorHAnsi"/>
          <w:sz w:val="24"/>
          <w:szCs w:val="24"/>
        </w:rPr>
        <w:t xml:space="preserve">low-signal phenotypes </w:t>
      </w:r>
      <w:del w:id="80" w:author="MacQueen, Alice H" w:date="2020-01-17T12:23:00Z">
        <w:r w:rsidR="000C2BDE" w:rsidRPr="0010468F" w:rsidDel="00663BFE">
          <w:rPr>
            <w:rFonts w:cstheme="minorHAnsi"/>
            <w:sz w:val="24"/>
            <w:szCs w:val="24"/>
          </w:rPr>
          <w:delText>related to bean common mosaic virus presence or absence were not included</w:delText>
        </w:r>
      </w:del>
      <w:ins w:id="81" w:author="MacQueen, Alice H" w:date="2020-01-17T12:23:00Z">
        <w:r w:rsidR="00663BFE">
          <w:rPr>
            <w:rFonts w:cstheme="minorHAnsi"/>
            <w:sz w:val="24"/>
            <w:szCs w:val="24"/>
          </w:rPr>
          <w:t>with narrow-sense heritability estimates below 30% were not included</w:t>
        </w:r>
      </w:ins>
      <w:r w:rsidR="000C2BDE" w:rsidRPr="0010468F">
        <w:rPr>
          <w:rFonts w:cstheme="minorHAnsi"/>
          <w:sz w:val="24"/>
          <w:szCs w:val="24"/>
        </w:rPr>
        <w:t xml:space="preserve">; </w:t>
      </w:r>
      <w:r w:rsidR="005C01D7" w:rsidRPr="0010468F">
        <w:rPr>
          <w:rFonts w:cstheme="minorHAnsi"/>
          <w:sz w:val="24"/>
          <w:szCs w:val="24"/>
        </w:rPr>
        <w:t>inclusion</w:t>
      </w:r>
      <w:r w:rsidR="008F25DE" w:rsidRPr="0010468F">
        <w:rPr>
          <w:rFonts w:cstheme="minorHAnsi"/>
          <w:sz w:val="24"/>
          <w:szCs w:val="24"/>
        </w:rPr>
        <w:t xml:space="preserve"> of these phenotypes did not significantly alter the mash results (data </w:t>
      </w:r>
      <w:del w:id="82" w:author="MacQueen, Alice H" w:date="2020-01-17T12:23:00Z">
        <w:r w:rsidR="008F25DE" w:rsidRPr="0010468F" w:rsidDel="00663BFE">
          <w:rPr>
            <w:rFonts w:cstheme="minorHAnsi"/>
            <w:sz w:val="24"/>
            <w:szCs w:val="24"/>
          </w:rPr>
          <w:delText>not shown</w:delText>
        </w:r>
      </w:del>
      <w:ins w:id="83" w:author="MacQueen, Alice H" w:date="2020-01-17T12:23:00Z">
        <w:r w:rsidR="00663BFE">
          <w:rPr>
            <w:rFonts w:cstheme="minorHAnsi"/>
            <w:sz w:val="24"/>
            <w:szCs w:val="24"/>
          </w:rPr>
          <w:t xml:space="preserve">available on </w:t>
        </w:r>
        <w:r w:rsidR="00663BFE" w:rsidRPr="00663BFE">
          <w:rPr>
            <w:rFonts w:cstheme="minorHAnsi"/>
            <w:sz w:val="24"/>
            <w:szCs w:val="24"/>
            <w:highlight w:val="yellow"/>
            <w:rPrChange w:id="84" w:author="MacQueen, Alice H" w:date="2020-01-17T12:24:00Z">
              <w:rPr>
                <w:rFonts w:cstheme="minorHAnsi"/>
                <w:sz w:val="24"/>
                <w:szCs w:val="24"/>
              </w:rPr>
            </w:rPrChange>
          </w:rPr>
          <w:t>Github</w:t>
        </w:r>
      </w:ins>
      <w:r w:rsidR="008F25DE" w:rsidRPr="0010468F">
        <w:rPr>
          <w:rFonts w:cstheme="minorHAnsi"/>
          <w:sz w:val="24"/>
          <w:szCs w:val="24"/>
        </w:rPr>
        <w:t>).</w:t>
      </w:r>
      <w:r w:rsidR="005C01D7" w:rsidRPr="0010468F">
        <w:rPr>
          <w:rFonts w:cstheme="minorHAnsi"/>
          <w:sz w:val="24"/>
          <w:szCs w:val="24"/>
        </w:rPr>
        <w:t xml:space="preserve"> </w:t>
      </w:r>
      <w:r w:rsidR="007F54DB" w:rsidRPr="0010468F">
        <w:rPr>
          <w:rFonts w:cstheme="minorHAnsi"/>
          <w:sz w:val="24"/>
          <w:szCs w:val="24"/>
        </w:rPr>
        <w:t xml:space="preserve">The procedure we used to generate input matrices for mash is captured in the R package gapit2mashr, available at </w:t>
      </w:r>
      <w:hyperlink r:id="rId21" w:history="1">
        <w:r w:rsidR="00362F5B" w:rsidRPr="0010468F">
          <w:rPr>
            <w:rStyle w:val="Hyperlink"/>
            <w:rFonts w:cstheme="minorHAnsi"/>
            <w:sz w:val="24"/>
            <w:szCs w:val="24"/>
          </w:rPr>
          <w:t>https://github.com/Alice-MacQueen/gapit2mashr</w:t>
        </w:r>
      </w:hyperlink>
      <w:r w:rsidR="007F54DB" w:rsidRPr="0010468F">
        <w:rPr>
          <w:rFonts w:cstheme="minorHAnsi"/>
          <w:sz w:val="24"/>
          <w:szCs w:val="24"/>
        </w:rPr>
        <w:t xml:space="preserve">. Briefly, </w:t>
      </w:r>
      <w:r w:rsidR="00EE075F" w:rsidRPr="0010468F">
        <w:rPr>
          <w:rFonts w:cstheme="minorHAnsi"/>
          <w:sz w:val="24"/>
          <w:szCs w:val="24"/>
        </w:rPr>
        <w:t xml:space="preserve">the effect of the alternate allele </w:t>
      </w:r>
      <w:r w:rsidR="00362F5B" w:rsidRPr="0010468F">
        <w:rPr>
          <w:rFonts w:cstheme="minorHAnsi"/>
          <w:sz w:val="24"/>
          <w:szCs w:val="24"/>
        </w:rPr>
        <w:t xml:space="preserve">relative to the reference allele </w:t>
      </w:r>
      <w:r w:rsidR="00EE075F" w:rsidRPr="0010468F">
        <w:rPr>
          <w:rFonts w:cstheme="minorHAnsi"/>
          <w:sz w:val="24"/>
          <w:szCs w:val="24"/>
        </w:rPr>
        <w:t>was determined for each SNP</w:t>
      </w:r>
      <w:r w:rsidR="00D55882" w:rsidRPr="0010468F">
        <w:rPr>
          <w:rFonts w:cstheme="minorHAnsi"/>
          <w:sz w:val="24"/>
          <w:szCs w:val="24"/>
        </w:rPr>
        <w:t xml:space="preserve"> using GAPIT.</w:t>
      </w:r>
      <w:r w:rsidR="00364D35" w:rsidRPr="0010468F">
        <w:rPr>
          <w:rFonts w:cstheme="minorHAnsi"/>
          <w:sz w:val="24"/>
          <w:szCs w:val="24"/>
        </w:rPr>
        <w:t xml:space="preserve"> </w:t>
      </w:r>
      <w:r w:rsidR="005029F9" w:rsidRPr="0010468F">
        <w:rPr>
          <w:rFonts w:cstheme="minorHAnsi"/>
          <w:sz w:val="24"/>
          <w:szCs w:val="24"/>
        </w:rPr>
        <w:t xml:space="preserve">To allow mash to </w:t>
      </w:r>
      <w:r w:rsidR="00A4491E" w:rsidRPr="0010468F">
        <w:rPr>
          <w:rFonts w:cstheme="minorHAnsi"/>
          <w:sz w:val="24"/>
          <w:szCs w:val="24"/>
        </w:rPr>
        <w:t>converge effecti</w:t>
      </w:r>
      <w:r w:rsidR="004B4DD6" w:rsidRPr="0010468F">
        <w:rPr>
          <w:rFonts w:cstheme="minorHAnsi"/>
          <w:sz w:val="24"/>
          <w:szCs w:val="24"/>
        </w:rPr>
        <w:t>vely on effect estimates, t</w:t>
      </w:r>
      <w:r w:rsidR="00364D35" w:rsidRPr="0010468F">
        <w:rPr>
          <w:rFonts w:cstheme="minorHAnsi"/>
          <w:sz w:val="24"/>
          <w:szCs w:val="24"/>
        </w:rPr>
        <w:t xml:space="preserve">he effects </w:t>
      </w:r>
      <w:r w:rsidR="00AA2717" w:rsidRPr="0010468F">
        <w:rPr>
          <w:rFonts w:cstheme="minorHAnsi"/>
          <w:sz w:val="24"/>
          <w:szCs w:val="24"/>
        </w:rPr>
        <w:t xml:space="preserve">for each phenotype </w:t>
      </w:r>
      <w:r w:rsidR="00364D35" w:rsidRPr="0010468F">
        <w:rPr>
          <w:rFonts w:cstheme="minorHAnsi"/>
          <w:sz w:val="24"/>
          <w:szCs w:val="24"/>
        </w:rPr>
        <w:t>were standardized</w:t>
      </w:r>
      <w:r w:rsidR="00D55882" w:rsidRPr="0010468F">
        <w:rPr>
          <w:rFonts w:cstheme="minorHAnsi"/>
          <w:sz w:val="24"/>
          <w:szCs w:val="24"/>
        </w:rPr>
        <w:t xml:space="preserve"> </w:t>
      </w:r>
      <w:r w:rsidR="009B6B88" w:rsidRPr="0010468F">
        <w:rPr>
          <w:rFonts w:cstheme="minorHAnsi"/>
          <w:sz w:val="24"/>
          <w:szCs w:val="24"/>
        </w:rPr>
        <w:t>to fall between -</w:t>
      </w:r>
      <w:r w:rsidR="00364D35" w:rsidRPr="0010468F">
        <w:rPr>
          <w:rFonts w:cstheme="minorHAnsi"/>
          <w:sz w:val="24"/>
          <w:szCs w:val="24"/>
        </w:rPr>
        <w:t>1</w:t>
      </w:r>
      <w:r w:rsidR="009B6B88" w:rsidRPr="0010468F">
        <w:rPr>
          <w:rFonts w:cstheme="minorHAnsi"/>
          <w:sz w:val="24"/>
          <w:szCs w:val="24"/>
        </w:rPr>
        <w:t xml:space="preserve"> and 1, </w:t>
      </w:r>
      <w:r w:rsidR="00364D35" w:rsidRPr="0010468F">
        <w:rPr>
          <w:rFonts w:cstheme="minorHAnsi"/>
          <w:sz w:val="24"/>
          <w:szCs w:val="24"/>
        </w:rPr>
        <w:t xml:space="preserve">with a mean of 0. </w:t>
      </w:r>
      <w:r w:rsidR="00AA2717" w:rsidRPr="0010468F">
        <w:rPr>
          <w:rFonts w:cstheme="minorHAnsi"/>
          <w:sz w:val="24"/>
          <w:szCs w:val="24"/>
        </w:rPr>
        <w:t xml:space="preserve">Because </w:t>
      </w:r>
      <w:r w:rsidR="00DF3270" w:rsidRPr="0010468F">
        <w:rPr>
          <w:rFonts w:cstheme="minorHAnsi"/>
          <w:sz w:val="24"/>
          <w:szCs w:val="24"/>
        </w:rPr>
        <w:t>mash does not accept NA values, w</w:t>
      </w:r>
      <w:r w:rsidR="00AA2717" w:rsidRPr="0010468F">
        <w:rPr>
          <w:rFonts w:cstheme="minorHAnsi"/>
          <w:sz w:val="24"/>
          <w:szCs w:val="24"/>
        </w:rPr>
        <w:t xml:space="preserve">hen GAPIT calculated standard errors for </w:t>
      </w:r>
      <w:r w:rsidR="00DF3270" w:rsidRPr="0010468F">
        <w:rPr>
          <w:rFonts w:cstheme="minorHAnsi"/>
          <w:sz w:val="24"/>
          <w:szCs w:val="24"/>
        </w:rPr>
        <w:t>95%</w:t>
      </w:r>
      <w:r w:rsidR="00866F55" w:rsidRPr="0010468F">
        <w:rPr>
          <w:rFonts w:cstheme="minorHAnsi"/>
          <w:sz w:val="24"/>
          <w:szCs w:val="24"/>
        </w:rPr>
        <w:t xml:space="preserve"> or fewer</w:t>
      </w:r>
      <w:r w:rsidR="00DF3270" w:rsidRPr="0010468F">
        <w:rPr>
          <w:rFonts w:cstheme="minorHAnsi"/>
          <w:sz w:val="24"/>
          <w:szCs w:val="24"/>
        </w:rPr>
        <w:t xml:space="preserve"> of the SNPs in the GWAS, </w:t>
      </w:r>
      <w:r w:rsidR="007B328A" w:rsidRPr="0010468F">
        <w:rPr>
          <w:rFonts w:cstheme="minorHAnsi"/>
          <w:sz w:val="24"/>
          <w:szCs w:val="24"/>
        </w:rPr>
        <w:t>we</w:t>
      </w:r>
      <w:r w:rsidR="00866F55" w:rsidRPr="0010468F">
        <w:rPr>
          <w:rFonts w:cstheme="minorHAnsi"/>
          <w:sz w:val="24"/>
          <w:szCs w:val="24"/>
        </w:rPr>
        <w:t xml:space="preserve"> instead</w:t>
      </w:r>
      <w:r w:rsidR="007B328A" w:rsidRPr="0010468F">
        <w:rPr>
          <w:rFonts w:cstheme="minorHAnsi"/>
          <w:sz w:val="24"/>
          <w:szCs w:val="24"/>
        </w:rPr>
        <w:t xml:space="preserve"> calculated standard errors </w:t>
      </w:r>
      <w:r w:rsidR="00866F55" w:rsidRPr="0010468F">
        <w:rPr>
          <w:rFonts w:cstheme="minorHAnsi"/>
          <w:sz w:val="24"/>
          <w:szCs w:val="24"/>
        </w:rPr>
        <w:t xml:space="preserve">for that phenotype </w:t>
      </w:r>
      <w:r w:rsidR="007B328A" w:rsidRPr="0010468F">
        <w:rPr>
          <w:rFonts w:cstheme="minorHAnsi"/>
          <w:sz w:val="24"/>
          <w:szCs w:val="24"/>
        </w:rPr>
        <w:t xml:space="preserve">using </w:t>
      </w:r>
      <w:r w:rsidR="00572DD0" w:rsidRPr="0010468F">
        <w:rPr>
          <w:rFonts w:cstheme="minorHAnsi"/>
          <w:sz w:val="24"/>
          <w:szCs w:val="24"/>
        </w:rPr>
        <w:t>Hedges’ G</w:t>
      </w:r>
      <w:r w:rsidR="005F31DF" w:rsidRPr="0010468F">
        <w:rPr>
          <w:rFonts w:cstheme="minorHAnsi"/>
          <w:sz w:val="24"/>
          <w:szCs w:val="24"/>
        </w:rPr>
        <w:t xml:space="preserve"> </w:t>
      </w:r>
      <w:r w:rsidR="005F31DF" w:rsidRPr="0010468F">
        <w:rPr>
          <w:rFonts w:cstheme="minorHAnsi"/>
          <w:sz w:val="24"/>
          <w:szCs w:val="24"/>
        </w:rPr>
        <w:fldChar w:fldCharType="begin"/>
      </w:r>
      <w:r w:rsidR="008A7F7B">
        <w:rPr>
          <w:rFonts w:cstheme="minorHAnsi"/>
          <w:sz w:val="24"/>
          <w:szCs w:val="24"/>
        </w:rPr>
        <w:instrText xml:space="preserve"> ADDIN EN.CITE &lt;EndNote&gt;&lt;Cite&gt;&lt;Author&gt;Hedges&lt;/Author&gt;&lt;Year&gt;1985&lt;/Year&gt;&lt;RecNum&gt;872&lt;/RecNum&gt;&lt;DisplayText&gt;(&lt;style face="smallcaps"&gt;Hedges and Olkin&lt;/style&gt; 1985)&lt;/DisplayText&gt;&lt;record&gt;&lt;rec-number&gt;872&lt;/rec-number&gt;&lt;foreign-keys&gt;&lt;key app="EN" db-id="zsx5ewatt59z0be9dwbppxxsd0pp9wttfxp9" timestamp="0"&gt;872&lt;/key&gt;&lt;/foreign-keys&gt;&lt;ref-type name="Book Section"&gt;5&lt;/ref-type&gt;&lt;contributors&gt;&lt;authors&gt;&lt;author&gt;Hedges, Larry V.&lt;/author&gt;&lt;author&gt;Olkin, Ingram&lt;/author&gt;&lt;/authors&gt;&lt;secondary-authors&gt;&lt;author&gt;Hedges, Larry V.&lt;/author&gt;&lt;author&gt;Olkin, Ingram&lt;/author&gt;&lt;/secondary-authors&gt;&lt;/contributors&gt;&lt;titles&gt;&lt;title&gt;CHAPTER 5 - Estimation of a Single Effect Size: Parametric and Nonparametric Methods&lt;/title&gt;&lt;secondary-title&gt;Statistical Methods for Meta-Analysis&lt;/secondary-title&gt;&lt;/titles&gt;&lt;pages&gt;75-106&lt;/pages&gt;&lt;dates&gt;&lt;year&gt;1985&lt;/year&gt;&lt;pub-dates&gt;&lt;date&gt;1985/01/01/&lt;/date&gt;&lt;/pub-dates&gt;&lt;/dates&gt;&lt;pub-location&gt;San Diego&lt;/pub-location&gt;&lt;publisher&gt;Academic Press&lt;/publisher&gt;&lt;isbn&gt;978-0-08-057065-5&lt;/isbn&gt;&lt;urls&gt;&lt;related-urls&gt;&lt;url&gt;http://www.sciencedirect.com/science/article/pii/B9780080570655500105&lt;/url&gt;&lt;/related-urls&gt;&lt;/urls&gt;&lt;electronic-resource-num&gt;https://doi.org/10.1016/B978-0-08-057065-5.50010-5&lt;/electronic-resource-num&gt;&lt;/record&gt;&lt;/Cite&gt;&lt;/EndNote&gt;</w:instrText>
      </w:r>
      <w:r w:rsidR="005F31DF" w:rsidRPr="0010468F">
        <w:rPr>
          <w:rFonts w:cstheme="minorHAnsi"/>
          <w:sz w:val="24"/>
          <w:szCs w:val="24"/>
        </w:rPr>
        <w:fldChar w:fldCharType="separate"/>
      </w:r>
      <w:r w:rsidR="005F31DF" w:rsidRPr="0010468F">
        <w:rPr>
          <w:rFonts w:cstheme="minorHAnsi"/>
          <w:noProof/>
          <w:sz w:val="24"/>
          <w:szCs w:val="24"/>
        </w:rPr>
        <w:t>(</w:t>
      </w:r>
      <w:r w:rsidR="005F31DF" w:rsidRPr="0010468F">
        <w:rPr>
          <w:rFonts w:cstheme="minorHAnsi"/>
          <w:smallCaps/>
          <w:noProof/>
          <w:sz w:val="24"/>
          <w:szCs w:val="24"/>
        </w:rPr>
        <w:t>Hedges and Olkin</w:t>
      </w:r>
      <w:r w:rsidR="005F31DF" w:rsidRPr="0010468F">
        <w:rPr>
          <w:rFonts w:cstheme="minorHAnsi"/>
          <w:noProof/>
          <w:sz w:val="24"/>
          <w:szCs w:val="24"/>
        </w:rPr>
        <w:t xml:space="preserve"> 1985)</w:t>
      </w:r>
      <w:r w:rsidR="005F31DF" w:rsidRPr="0010468F">
        <w:rPr>
          <w:rFonts w:cstheme="minorHAnsi"/>
          <w:sz w:val="24"/>
          <w:szCs w:val="24"/>
        </w:rPr>
        <w:fldChar w:fldCharType="end"/>
      </w:r>
      <w:r w:rsidR="00572DD0" w:rsidRPr="0010468F">
        <w:rPr>
          <w:rFonts w:cstheme="minorHAnsi"/>
          <w:sz w:val="24"/>
          <w:szCs w:val="24"/>
        </w:rPr>
        <w:t>.</w:t>
      </w:r>
      <w:r w:rsidR="00E634BB" w:rsidRPr="0010468F">
        <w:rPr>
          <w:rFonts w:cstheme="minorHAnsi"/>
          <w:sz w:val="24"/>
          <w:szCs w:val="24"/>
        </w:rPr>
        <w:t xml:space="preserve"> </w:t>
      </w:r>
    </w:p>
    <w:p w14:paraId="1370E8ED" w14:textId="1F34EB0E" w:rsidR="001573C2" w:rsidRDefault="00E634BB" w:rsidP="0010468F">
      <w:pPr>
        <w:spacing w:line="480" w:lineRule="auto"/>
        <w:ind w:firstLine="720"/>
        <w:rPr>
          <w:rFonts w:cstheme="minorHAnsi"/>
          <w:sz w:val="24"/>
          <w:szCs w:val="24"/>
        </w:rPr>
      </w:pPr>
      <w:r w:rsidRPr="0010468F">
        <w:rPr>
          <w:rFonts w:cstheme="minorHAnsi"/>
          <w:sz w:val="24"/>
          <w:szCs w:val="24"/>
        </w:rPr>
        <w:t xml:space="preserve">Data-driven covariance matrices were estimated using </w:t>
      </w:r>
      <w:del w:id="85" w:author="MacQueen, Alice H" w:date="2020-01-17T12:24:00Z">
        <w:r w:rsidR="00C021AD" w:rsidRPr="0010468F" w:rsidDel="00663BFE">
          <w:rPr>
            <w:rFonts w:cstheme="minorHAnsi"/>
            <w:sz w:val="24"/>
            <w:szCs w:val="24"/>
          </w:rPr>
          <w:delText>45</w:delText>
        </w:r>
      </w:del>
      <w:ins w:id="86" w:author="MacQueen, Alice H" w:date="2020-01-17T12:24:00Z">
        <w:r w:rsidR="00663BFE">
          <w:rPr>
            <w:rFonts w:cstheme="minorHAnsi"/>
            <w:sz w:val="24"/>
            <w:szCs w:val="24"/>
          </w:rPr>
          <w:t>30</w:t>
        </w:r>
      </w:ins>
      <w:r w:rsidR="00AB64EE" w:rsidRPr="0010468F">
        <w:rPr>
          <w:rFonts w:cstheme="minorHAnsi"/>
          <w:sz w:val="24"/>
          <w:szCs w:val="24"/>
        </w:rPr>
        <w:t>,</w:t>
      </w:r>
      <w:r w:rsidR="00C021AD" w:rsidRPr="0010468F">
        <w:rPr>
          <w:rFonts w:cstheme="minorHAnsi"/>
          <w:sz w:val="24"/>
          <w:szCs w:val="24"/>
        </w:rPr>
        <w:t xml:space="preserve">000 </w:t>
      </w:r>
      <w:r w:rsidRPr="0010468F">
        <w:rPr>
          <w:rFonts w:cstheme="minorHAnsi"/>
          <w:sz w:val="24"/>
          <w:szCs w:val="24"/>
        </w:rPr>
        <w:t>randomly selected SNPs from the entire</w:t>
      </w:r>
      <w:r w:rsidR="00785D8E" w:rsidRPr="0010468F">
        <w:rPr>
          <w:rFonts w:cstheme="minorHAnsi"/>
          <w:sz w:val="24"/>
          <w:szCs w:val="24"/>
        </w:rPr>
        <w:t xml:space="preserve"> set of</w:t>
      </w:r>
      <w:r w:rsidRPr="0010468F">
        <w:rPr>
          <w:rFonts w:cstheme="minorHAnsi"/>
          <w:sz w:val="24"/>
          <w:szCs w:val="24"/>
        </w:rPr>
        <w:t xml:space="preserve"> 1,221,540 SNPs. These matrices were then used on the top </w:t>
      </w:r>
      <w:del w:id="87" w:author="MacQueen, Alice H" w:date="2020-01-17T12:24:00Z">
        <w:r w:rsidRPr="0010468F" w:rsidDel="00663BFE">
          <w:rPr>
            <w:rFonts w:cstheme="minorHAnsi"/>
            <w:sz w:val="24"/>
            <w:szCs w:val="24"/>
          </w:rPr>
          <w:delText>4</w:delText>
        </w:r>
      </w:del>
      <w:ins w:id="88" w:author="MacQueen, Alice H" w:date="2020-01-17T12:24:00Z">
        <w:r w:rsidR="00663BFE">
          <w:rPr>
            <w:rFonts w:cstheme="minorHAnsi"/>
            <w:sz w:val="24"/>
            <w:szCs w:val="24"/>
          </w:rPr>
          <w:t>2</w:t>
        </w:r>
      </w:ins>
      <w:r w:rsidR="00AB64EE" w:rsidRPr="0010468F">
        <w:rPr>
          <w:rFonts w:cstheme="minorHAnsi"/>
          <w:sz w:val="24"/>
          <w:szCs w:val="24"/>
        </w:rPr>
        <w:t>,</w:t>
      </w:r>
      <w:del w:id="89" w:author="MacQueen, Alice H" w:date="2020-01-17T12:24:00Z">
        <w:r w:rsidRPr="0010468F" w:rsidDel="00663BFE">
          <w:rPr>
            <w:rFonts w:cstheme="minorHAnsi"/>
            <w:sz w:val="24"/>
            <w:szCs w:val="24"/>
          </w:rPr>
          <w:delText>0</w:delText>
        </w:r>
      </w:del>
      <w:ins w:id="90" w:author="MacQueen, Alice H" w:date="2020-01-17T12:24:00Z">
        <w:r w:rsidR="00663BFE">
          <w:rPr>
            <w:rFonts w:cstheme="minorHAnsi"/>
            <w:sz w:val="24"/>
            <w:szCs w:val="24"/>
          </w:rPr>
          <w:t>5</w:t>
        </w:r>
      </w:ins>
      <w:r w:rsidRPr="0010468F">
        <w:rPr>
          <w:rFonts w:cstheme="minorHAnsi"/>
          <w:sz w:val="24"/>
          <w:szCs w:val="24"/>
        </w:rPr>
        <w:t xml:space="preserve">00 SNPs for each of the </w:t>
      </w:r>
      <w:del w:id="91" w:author="MacQueen, Alice H" w:date="2020-01-17T12:24:00Z">
        <w:r w:rsidRPr="0010468F" w:rsidDel="00663BFE">
          <w:rPr>
            <w:rFonts w:cstheme="minorHAnsi"/>
            <w:sz w:val="24"/>
            <w:szCs w:val="24"/>
          </w:rPr>
          <w:delText>2</w:delText>
        </w:r>
        <w:r w:rsidR="005F4D5A" w:rsidRPr="0010468F" w:rsidDel="00663BFE">
          <w:rPr>
            <w:rFonts w:cstheme="minorHAnsi"/>
            <w:sz w:val="24"/>
            <w:szCs w:val="24"/>
          </w:rPr>
          <w:delText>0</w:delText>
        </w:r>
        <w:r w:rsidRPr="0010468F" w:rsidDel="00663BFE">
          <w:rPr>
            <w:rFonts w:cstheme="minorHAnsi"/>
            <w:sz w:val="24"/>
            <w:szCs w:val="24"/>
          </w:rPr>
          <w:delText xml:space="preserve"> </w:delText>
        </w:r>
      </w:del>
      <w:ins w:id="92" w:author="MacQueen, Alice H" w:date="2020-01-17T12:24:00Z">
        <w:r w:rsidR="00663BFE">
          <w:rPr>
            <w:rFonts w:cstheme="minorHAnsi"/>
            <w:sz w:val="24"/>
            <w:szCs w:val="24"/>
          </w:rPr>
          <w:t>17</w:t>
        </w:r>
        <w:r w:rsidR="00663BFE" w:rsidRPr="0010468F">
          <w:rPr>
            <w:rFonts w:cstheme="minorHAnsi"/>
            <w:sz w:val="24"/>
            <w:szCs w:val="24"/>
          </w:rPr>
          <w:t xml:space="preserve"> </w:t>
        </w:r>
      </w:ins>
      <w:r w:rsidR="0062736E" w:rsidRPr="0010468F">
        <w:rPr>
          <w:rFonts w:cstheme="minorHAnsi"/>
          <w:sz w:val="24"/>
          <w:szCs w:val="24"/>
        </w:rPr>
        <w:t>traits</w:t>
      </w:r>
      <w:r w:rsidRPr="0010468F">
        <w:rPr>
          <w:rFonts w:cstheme="minorHAnsi"/>
          <w:sz w:val="24"/>
          <w:szCs w:val="24"/>
        </w:rPr>
        <w:t xml:space="preserve">, as determined by </w:t>
      </w:r>
      <w:r w:rsidRPr="0010468F">
        <w:rPr>
          <w:rFonts w:cstheme="minorHAnsi"/>
          <w:i/>
          <w:sz w:val="24"/>
          <w:szCs w:val="24"/>
        </w:rPr>
        <w:t>p</w:t>
      </w:r>
      <w:r w:rsidRPr="0010468F">
        <w:rPr>
          <w:rFonts w:cstheme="minorHAnsi"/>
          <w:sz w:val="24"/>
          <w:szCs w:val="24"/>
        </w:rPr>
        <w:t>-value in the individual GWAS</w:t>
      </w:r>
      <w:r w:rsidR="00C021AD" w:rsidRPr="0010468F">
        <w:rPr>
          <w:rFonts w:cstheme="minorHAnsi"/>
          <w:sz w:val="24"/>
          <w:szCs w:val="24"/>
        </w:rPr>
        <w:t>, which produced a matrix of</w:t>
      </w:r>
      <w:r w:rsidR="00AF348D" w:rsidRPr="0010468F">
        <w:rPr>
          <w:rFonts w:cstheme="minorHAnsi"/>
          <w:sz w:val="24"/>
          <w:szCs w:val="24"/>
        </w:rPr>
        <w:t xml:space="preserve"> strong</w:t>
      </w:r>
      <w:r w:rsidR="005F4D5A" w:rsidRPr="0010468F">
        <w:rPr>
          <w:rFonts w:cstheme="minorHAnsi"/>
          <w:sz w:val="24"/>
          <w:szCs w:val="24"/>
        </w:rPr>
        <w:t xml:space="preserve"> effects for</w:t>
      </w:r>
      <w:r w:rsidR="00C021AD" w:rsidRPr="0010468F">
        <w:rPr>
          <w:rFonts w:cstheme="minorHAnsi"/>
          <w:sz w:val="24"/>
          <w:szCs w:val="24"/>
        </w:rPr>
        <w:t xml:space="preserve"> </w:t>
      </w:r>
      <w:del w:id="93" w:author="MacQueen, Alice H" w:date="2020-01-17T12:24:00Z">
        <w:r w:rsidR="00C021AD" w:rsidRPr="0010468F" w:rsidDel="00663BFE">
          <w:rPr>
            <w:rFonts w:cstheme="minorHAnsi"/>
            <w:sz w:val="24"/>
            <w:szCs w:val="24"/>
          </w:rPr>
          <w:delText>45</w:delText>
        </w:r>
      </w:del>
      <w:ins w:id="94" w:author="MacQueen, Alice H" w:date="2020-01-17T12:24:00Z">
        <w:r w:rsidR="00663BFE">
          <w:rPr>
            <w:rFonts w:cstheme="minorHAnsi"/>
            <w:sz w:val="24"/>
            <w:szCs w:val="24"/>
          </w:rPr>
          <w:t>30</w:t>
        </w:r>
      </w:ins>
      <w:r w:rsidR="00AB64EE" w:rsidRPr="0010468F">
        <w:rPr>
          <w:rFonts w:cstheme="minorHAnsi"/>
          <w:sz w:val="24"/>
          <w:szCs w:val="24"/>
        </w:rPr>
        <w:t>,</w:t>
      </w:r>
      <w:r w:rsidR="00C021AD" w:rsidRPr="0010468F">
        <w:rPr>
          <w:rFonts w:cstheme="minorHAnsi"/>
          <w:sz w:val="24"/>
          <w:szCs w:val="24"/>
        </w:rPr>
        <w:t>000 SNPs</w:t>
      </w:r>
      <w:r w:rsidRPr="0010468F">
        <w:rPr>
          <w:rFonts w:cstheme="minorHAnsi"/>
          <w:sz w:val="24"/>
          <w:szCs w:val="24"/>
        </w:rPr>
        <w:t>.</w:t>
      </w:r>
      <w:r w:rsidR="00572DD0" w:rsidRPr="0010468F">
        <w:rPr>
          <w:rFonts w:cstheme="minorHAnsi"/>
          <w:sz w:val="24"/>
          <w:szCs w:val="24"/>
        </w:rPr>
        <w:t xml:space="preserve"> </w:t>
      </w:r>
      <w:r w:rsidR="00AF4592" w:rsidRPr="0010468F">
        <w:rPr>
          <w:rFonts w:cstheme="minorHAnsi"/>
          <w:sz w:val="24"/>
          <w:szCs w:val="24"/>
        </w:rPr>
        <w:t>We the</w:t>
      </w:r>
      <w:r w:rsidR="00362F5B" w:rsidRPr="0010468F">
        <w:rPr>
          <w:rFonts w:cstheme="minorHAnsi"/>
          <w:sz w:val="24"/>
          <w:szCs w:val="24"/>
        </w:rPr>
        <w:t>n</w:t>
      </w:r>
      <w:r w:rsidR="00AF4592" w:rsidRPr="0010468F">
        <w:rPr>
          <w:rFonts w:cstheme="minorHAnsi"/>
          <w:sz w:val="24"/>
          <w:szCs w:val="24"/>
        </w:rPr>
        <w:t xml:space="preserve"> explored the patterns of </w:t>
      </w:r>
      <w:r w:rsidR="00572DD0" w:rsidRPr="0010468F">
        <w:rPr>
          <w:rFonts w:cstheme="minorHAnsi"/>
          <w:sz w:val="24"/>
          <w:szCs w:val="24"/>
        </w:rPr>
        <w:t xml:space="preserve">significant effects </w:t>
      </w:r>
      <w:r w:rsidR="003B7186" w:rsidRPr="0010468F">
        <w:rPr>
          <w:rFonts w:cstheme="minorHAnsi"/>
          <w:sz w:val="24"/>
          <w:szCs w:val="24"/>
        </w:rPr>
        <w:t>in the mash output</w:t>
      </w:r>
      <w:r w:rsidR="00074ED5" w:rsidRPr="0010468F">
        <w:rPr>
          <w:rFonts w:cstheme="minorHAnsi"/>
          <w:sz w:val="24"/>
          <w:szCs w:val="24"/>
        </w:rPr>
        <w:t xml:space="preserve">. We </w:t>
      </w:r>
      <w:r w:rsidR="0006240C" w:rsidRPr="0010468F">
        <w:rPr>
          <w:rFonts w:cstheme="minorHAnsi"/>
          <w:sz w:val="24"/>
          <w:szCs w:val="24"/>
        </w:rPr>
        <w:t>first determined which SNPs had evidence o</w:t>
      </w:r>
      <w:r w:rsidR="00F1534C" w:rsidRPr="0010468F">
        <w:rPr>
          <w:rFonts w:cstheme="minorHAnsi"/>
          <w:sz w:val="24"/>
          <w:szCs w:val="24"/>
        </w:rPr>
        <w:t xml:space="preserve">f significant phenotypic </w:t>
      </w:r>
      <w:r w:rsidR="00F1534C" w:rsidRPr="0010468F">
        <w:rPr>
          <w:rFonts w:cstheme="minorHAnsi"/>
          <w:sz w:val="24"/>
          <w:szCs w:val="24"/>
        </w:rPr>
        <w:lastRenderedPageBreak/>
        <w:t>effects by determining SNPs with the largest Bayes factors.</w:t>
      </w:r>
      <w:r w:rsidR="00ED46D5" w:rsidRPr="0010468F">
        <w:rPr>
          <w:rFonts w:cstheme="minorHAnsi"/>
          <w:sz w:val="24"/>
          <w:szCs w:val="24"/>
        </w:rPr>
        <w:t xml:space="preserve"> </w:t>
      </w:r>
      <w:r w:rsidR="00177152" w:rsidRPr="0010468F">
        <w:rPr>
          <w:rFonts w:cstheme="minorHAnsi"/>
          <w:sz w:val="24"/>
          <w:szCs w:val="24"/>
        </w:rPr>
        <w:t>In this analysis</w:t>
      </w:r>
      <w:r w:rsidR="00ED46D5" w:rsidRPr="0010468F">
        <w:rPr>
          <w:rFonts w:cstheme="minorHAnsi"/>
          <w:sz w:val="24"/>
          <w:szCs w:val="24"/>
        </w:rPr>
        <w:t>, the</w:t>
      </w:r>
      <w:r w:rsidR="00260BB4" w:rsidRPr="0010468F">
        <w:rPr>
          <w:rFonts w:cstheme="minorHAnsi"/>
          <w:sz w:val="24"/>
          <w:szCs w:val="24"/>
        </w:rPr>
        <w:t xml:space="preserve"> Bayes factor </w:t>
      </w:r>
      <w:r w:rsidR="00D10D91" w:rsidRPr="0010468F">
        <w:rPr>
          <w:rFonts w:cstheme="minorHAnsi"/>
          <w:sz w:val="24"/>
          <w:szCs w:val="24"/>
        </w:rPr>
        <w:t>was the ratio of the likelihood of one or more significant phenotypic effects at a SNP to the likelihood that the SNP had only null effects.</w:t>
      </w:r>
      <w:r w:rsidR="0018310F" w:rsidRPr="0010468F">
        <w:rPr>
          <w:rFonts w:cstheme="minorHAnsi"/>
          <w:sz w:val="24"/>
          <w:szCs w:val="24"/>
        </w:rPr>
        <w:t xml:space="preserve"> </w:t>
      </w:r>
      <w:r w:rsidR="00A87DB1" w:rsidRPr="0010468F">
        <w:rPr>
          <w:rFonts w:cstheme="minorHAnsi"/>
          <w:sz w:val="24"/>
          <w:szCs w:val="24"/>
        </w:rPr>
        <w:t>Here</w:t>
      </w:r>
      <w:r w:rsidR="00A37233" w:rsidRPr="0010468F">
        <w:rPr>
          <w:rFonts w:cstheme="minorHAnsi"/>
          <w:sz w:val="24"/>
          <w:szCs w:val="24"/>
        </w:rPr>
        <w:t xml:space="preserve">, following </w:t>
      </w:r>
      <w:r w:rsidR="00A37233" w:rsidRPr="0010468F">
        <w:rPr>
          <w:rFonts w:cstheme="minorHAnsi"/>
          <w:sz w:val="24"/>
          <w:szCs w:val="24"/>
        </w:rPr>
        <w:fldChar w:fldCharType="begin"/>
      </w:r>
      <w:r w:rsidR="008A7F7B">
        <w:rPr>
          <w:rFonts w:cstheme="minorHAnsi"/>
          <w:sz w:val="24"/>
          <w:szCs w:val="24"/>
        </w:rPr>
        <w:instrText xml:space="preserve"> ADDIN EN.CITE &lt;EndNote&gt;&lt;Cite AuthorYear="1"&gt;&lt;Author&gt;Kass&lt;/Author&gt;&lt;Year&gt;1995&lt;/Year&gt;&lt;RecNum&gt;979&lt;/RecNum&gt;&lt;DisplayText&gt;&lt;style face="smallcaps"&gt;Kass and Raftery&lt;/style&gt; (1995)&lt;/DisplayText&gt;&lt;record&gt;&lt;rec-number&gt;979&lt;/rec-number&gt;&lt;foreign-keys&gt;&lt;key app="EN" db-id="zsx5ewatt59z0be9dwbppxxsd0pp9wttfxp9" timestamp="0"&gt;979&lt;/key&gt;&lt;/foreign-keys&gt;&lt;ref-type name="Journal Article"&gt;17&lt;/ref-type&gt;&lt;contributors&gt;&lt;authors&gt;&lt;author&gt;Kass, Robert E.&lt;/author&gt;&lt;author&gt;Raftery, Adrian E.&lt;/author&gt;&lt;/authors&gt;&lt;/contributors&gt;&lt;titles&gt;&lt;title&gt;Bayes Factors&lt;/title&gt;&lt;secondary-title&gt;Journal of the American Statistical Association&lt;/secondary-title&gt;&lt;/titles&gt;&lt;pages&gt;773-795&lt;/pages&gt;&lt;volume&gt;90&lt;/volume&gt;&lt;number&gt;430&lt;/number&gt;&lt;dates&gt;&lt;year&gt;1995&lt;/year&gt;&lt;pub-dates&gt;&lt;date&gt;1995/06/01&lt;/date&gt;&lt;/pub-dates&gt;&lt;/dates&gt;&lt;publisher&gt;Taylor &amp;amp; Francis&lt;/publisher&gt;&lt;isbn&gt;0162-1459&lt;/isbn&gt;&lt;urls&gt;&lt;related-urls&gt;&lt;url&gt;https://www.tandfonline.com/doi/abs/10.1080/01621459.1995.10476572&lt;/url&gt;&lt;/related-urls&gt;&lt;/urls&gt;&lt;electronic-resource-num&gt;10.1080/01621459.1995.10476572&lt;/electronic-resource-num&gt;&lt;/record&gt;&lt;/Cite&gt;&lt;/EndNote&gt;</w:instrText>
      </w:r>
      <w:r w:rsidR="00A37233" w:rsidRPr="0010468F">
        <w:rPr>
          <w:rFonts w:cstheme="minorHAnsi"/>
          <w:sz w:val="24"/>
          <w:szCs w:val="24"/>
        </w:rPr>
        <w:fldChar w:fldCharType="separate"/>
      </w:r>
      <w:r w:rsidR="00A37233" w:rsidRPr="0010468F">
        <w:rPr>
          <w:rFonts w:cstheme="minorHAnsi"/>
          <w:smallCaps/>
          <w:noProof/>
          <w:sz w:val="24"/>
          <w:szCs w:val="24"/>
        </w:rPr>
        <w:t>Kass and Raftery</w:t>
      </w:r>
      <w:r w:rsidR="00A37233" w:rsidRPr="0010468F">
        <w:rPr>
          <w:rFonts w:cstheme="minorHAnsi"/>
          <w:noProof/>
          <w:sz w:val="24"/>
          <w:szCs w:val="24"/>
        </w:rPr>
        <w:t xml:space="preserve"> (1995)</w:t>
      </w:r>
      <w:r w:rsidR="00A37233" w:rsidRPr="0010468F">
        <w:rPr>
          <w:rFonts w:cstheme="minorHAnsi"/>
          <w:sz w:val="24"/>
          <w:szCs w:val="24"/>
        </w:rPr>
        <w:fldChar w:fldCharType="end"/>
      </w:r>
      <w:r w:rsidR="004105C3" w:rsidRPr="0010468F">
        <w:rPr>
          <w:rFonts w:cstheme="minorHAnsi"/>
          <w:sz w:val="24"/>
          <w:szCs w:val="24"/>
        </w:rPr>
        <w:t>, a Bayes factor of &gt; 10</w:t>
      </w:r>
      <w:r w:rsidR="004105C3" w:rsidRPr="0010468F">
        <w:rPr>
          <w:rFonts w:cstheme="minorHAnsi"/>
          <w:sz w:val="24"/>
          <w:szCs w:val="24"/>
          <w:vertAlign w:val="superscript"/>
        </w:rPr>
        <w:t>2</w:t>
      </w:r>
      <w:r w:rsidR="004105C3" w:rsidRPr="0010468F">
        <w:rPr>
          <w:rFonts w:cstheme="minorHAnsi"/>
          <w:sz w:val="24"/>
          <w:szCs w:val="24"/>
        </w:rPr>
        <w:t xml:space="preserve"> is considered decisive evidence in </w:t>
      </w:r>
      <w:r w:rsidR="00A87DB1" w:rsidRPr="0010468F">
        <w:rPr>
          <w:rFonts w:cstheme="minorHAnsi"/>
          <w:sz w:val="24"/>
          <w:szCs w:val="24"/>
        </w:rPr>
        <w:t>favor of t</w:t>
      </w:r>
      <w:r w:rsidR="000D7139" w:rsidRPr="0010468F">
        <w:rPr>
          <w:rFonts w:cstheme="minorHAnsi"/>
          <w:sz w:val="24"/>
          <w:szCs w:val="24"/>
        </w:rPr>
        <w:t>he hypothesis that a SNP has one or mo</w:t>
      </w:r>
      <w:r w:rsidR="00865DE9" w:rsidRPr="0010468F">
        <w:rPr>
          <w:rFonts w:cstheme="minorHAnsi"/>
          <w:sz w:val="24"/>
          <w:szCs w:val="24"/>
        </w:rPr>
        <w:t>re significant phenotypic effect</w:t>
      </w:r>
      <w:r w:rsidR="000D7139" w:rsidRPr="0010468F">
        <w:rPr>
          <w:rFonts w:cstheme="minorHAnsi"/>
          <w:sz w:val="24"/>
          <w:szCs w:val="24"/>
        </w:rPr>
        <w:t>.</w:t>
      </w:r>
      <w:r w:rsidR="00D10D91" w:rsidRPr="0010468F">
        <w:rPr>
          <w:rFonts w:cstheme="minorHAnsi"/>
          <w:sz w:val="24"/>
          <w:szCs w:val="24"/>
        </w:rPr>
        <w:t xml:space="preserve"> </w:t>
      </w:r>
      <w:r w:rsidR="00612208" w:rsidRPr="0010468F">
        <w:rPr>
          <w:rFonts w:cstheme="minorHAnsi"/>
          <w:sz w:val="24"/>
          <w:szCs w:val="24"/>
        </w:rPr>
        <w:t>We also compared the size of significant phenotypic effects</w:t>
      </w:r>
      <w:r w:rsidR="003B7186" w:rsidRPr="0010468F">
        <w:rPr>
          <w:rFonts w:cstheme="minorHAnsi"/>
          <w:sz w:val="24"/>
          <w:szCs w:val="24"/>
        </w:rPr>
        <w:t xml:space="preserve">, as determined by </w:t>
      </w:r>
      <w:r w:rsidR="00287722" w:rsidRPr="0010468F">
        <w:rPr>
          <w:rFonts w:cstheme="minorHAnsi"/>
          <w:sz w:val="24"/>
          <w:szCs w:val="24"/>
        </w:rPr>
        <w:t xml:space="preserve">SNPs with a </w:t>
      </w:r>
      <w:r w:rsidR="003B7186" w:rsidRPr="0010468F">
        <w:rPr>
          <w:rFonts w:cstheme="minorHAnsi"/>
          <w:sz w:val="24"/>
          <w:szCs w:val="24"/>
        </w:rPr>
        <w:t>local false sign rate</w:t>
      </w:r>
      <w:r w:rsidR="00287722" w:rsidRPr="0010468F">
        <w:rPr>
          <w:rFonts w:cstheme="minorHAnsi"/>
          <w:sz w:val="24"/>
          <w:szCs w:val="24"/>
        </w:rPr>
        <w:t xml:space="preserve"> of 0.05 or less </w:t>
      </w:r>
      <w:r w:rsidR="008F2247" w:rsidRPr="0010468F">
        <w:rPr>
          <w:rFonts w:cstheme="minorHAnsi"/>
          <w:sz w:val="24"/>
          <w:szCs w:val="24"/>
        </w:rPr>
        <w:t>for one or more phenotype</w:t>
      </w:r>
      <w:r w:rsidR="003B7186" w:rsidRPr="0010468F">
        <w:rPr>
          <w:rFonts w:cstheme="minorHAnsi"/>
          <w:sz w:val="24"/>
          <w:szCs w:val="24"/>
        </w:rPr>
        <w:t xml:space="preserve">. The local false sign rate is analogous to a </w:t>
      </w:r>
      <w:r w:rsidR="005A73DC" w:rsidRPr="0010468F">
        <w:rPr>
          <w:rFonts w:cstheme="minorHAnsi"/>
          <w:sz w:val="24"/>
          <w:szCs w:val="24"/>
        </w:rPr>
        <w:t>FDR</w:t>
      </w:r>
      <w:r w:rsidR="003B7186" w:rsidRPr="0010468F">
        <w:rPr>
          <w:rFonts w:cstheme="minorHAnsi"/>
          <w:sz w:val="24"/>
          <w:szCs w:val="24"/>
        </w:rPr>
        <w:t xml:space="preserve">, but is </w:t>
      </w:r>
      <w:r w:rsidR="004F7AC2" w:rsidRPr="0010468F">
        <w:rPr>
          <w:rFonts w:cstheme="minorHAnsi"/>
          <w:sz w:val="24"/>
          <w:szCs w:val="24"/>
        </w:rPr>
        <w:t>more conservative</w:t>
      </w:r>
      <w:r w:rsidR="008D6EB3" w:rsidRPr="0010468F">
        <w:rPr>
          <w:rFonts w:cstheme="minorHAnsi"/>
          <w:sz w:val="24"/>
          <w:szCs w:val="24"/>
        </w:rPr>
        <w:t>,</w:t>
      </w:r>
      <w:r w:rsidR="004F7AC2" w:rsidRPr="0010468F">
        <w:rPr>
          <w:rFonts w:cstheme="minorHAnsi"/>
          <w:sz w:val="24"/>
          <w:szCs w:val="24"/>
        </w:rPr>
        <w:t xml:space="preserve"> in that it also reflects the uncertainty </w:t>
      </w:r>
      <w:r w:rsidR="00397922" w:rsidRPr="0010468F">
        <w:rPr>
          <w:rFonts w:cstheme="minorHAnsi"/>
          <w:sz w:val="24"/>
          <w:szCs w:val="24"/>
        </w:rPr>
        <w:t>in the estimation of the</w:t>
      </w:r>
      <w:r w:rsidR="004F7AC2" w:rsidRPr="0010468F">
        <w:rPr>
          <w:rFonts w:cstheme="minorHAnsi"/>
          <w:sz w:val="24"/>
          <w:szCs w:val="24"/>
        </w:rPr>
        <w:t xml:space="preserve"> sign of the effect </w:t>
      </w:r>
      <w:r w:rsidR="005F31DF" w:rsidRPr="0010468F">
        <w:rPr>
          <w:rFonts w:cstheme="minorHAnsi"/>
          <w:sz w:val="24"/>
          <w:szCs w:val="24"/>
        </w:rPr>
        <w:fldChar w:fldCharType="begin"/>
      </w:r>
      <w:r w:rsidR="008A7F7B">
        <w:rPr>
          <w:rFonts w:cstheme="minorHAnsi"/>
          <w:sz w:val="24"/>
          <w:szCs w:val="24"/>
        </w:rPr>
        <w:instrText xml:space="preserve"> ADDIN EN.CITE &lt;EndNote&gt;&lt;Cite&gt;&lt;Author&gt;Stephens&lt;/Author&gt;&lt;Year&gt;2017&lt;/Year&gt;&lt;RecNum&gt;873&lt;/RecNum&gt;&lt;DisplayText&gt;(&lt;style face="smallcaps"&gt;Stephens&lt;/style&gt; 2017)&lt;/DisplayText&gt;&lt;record&gt;&lt;rec-number&gt;873&lt;/rec-number&gt;&lt;foreign-keys&gt;&lt;key app="EN" db-id="zsx5ewatt59z0be9dwbppxxsd0pp9wttfxp9" timestamp="0"&gt;873&lt;/key&gt;&lt;/foreign-keys&gt;&lt;ref-type name="Journal Article"&gt;17&lt;/ref-type&gt;&lt;contributors&gt;&lt;authors&gt;&lt;author&gt;Stephens, Matthew&lt;/author&gt;&lt;/authors&gt;&lt;/contributors&gt;&lt;titles&gt;&lt;title&gt;False discovery rates: a new deal&lt;/title&gt;&lt;secondary-title&gt;Biostatistics (Oxford, England)&lt;/secondary-title&gt;&lt;alt-title&gt;Biostatistics&lt;/alt-title&gt;&lt;/titles&gt;&lt;pages&gt;275-294&lt;/pages&gt;&lt;volume&gt;18&lt;/volume&gt;&lt;number&gt;2&lt;/number&gt;&lt;edition&gt;10/17&lt;/edition&gt;&lt;keywords&gt;&lt;keyword&gt;*Empirical Bayes&lt;/keyword&gt;&lt;keyword&gt;*False discovery rates&lt;/keyword&gt;&lt;keyword&gt;*Multiple testing&lt;/keyword&gt;&lt;keyword&gt;*Shrinkage&lt;/keyword&gt;&lt;keyword&gt;*Unimodal&lt;/keyword&gt;&lt;keyword&gt;*Bayes Theorem&lt;/keyword&gt;&lt;keyword&gt;*Data Interpretation, Statistical&lt;/keyword&gt;&lt;keyword&gt;Humans&lt;/keyword&gt;&lt;keyword&gt;*Models, Statistical&lt;/keyword&gt;&lt;/keywords&gt;&lt;dates&gt;&lt;year&gt;2017&lt;/year&gt;&lt;/dates&gt;&lt;publisher&gt;Oxford University Press&lt;/publisher&gt;&lt;isbn&gt;1468-4357&amp;#xD;1465-4644&lt;/isbn&gt;&lt;accession-num&gt;27756721&lt;/accession-num&gt;&lt;urls&gt;&lt;related-urls&gt;&lt;url&gt;https://www.ncbi.nlm.nih.gov/pubmed/27756721&lt;/url&gt;&lt;url&gt;https://www.ncbi.nlm.nih.gov/pmc/articles/PMC5379932/&lt;/url&gt;&lt;/related-urls&gt;&lt;/urls&gt;&lt;electronic-resource-num&gt;10.1093/biostatistics/kxw041&lt;/electronic-resource-num&gt;&lt;remote-database-name&gt;PubMed&lt;/remote-database-name&gt;&lt;language&gt;eng&lt;/language&gt;&lt;/record&gt;&lt;/Cite&gt;&lt;/EndNote&gt;</w:instrText>
      </w:r>
      <w:r w:rsidR="005F31DF" w:rsidRPr="0010468F">
        <w:rPr>
          <w:rFonts w:cstheme="minorHAnsi"/>
          <w:sz w:val="24"/>
          <w:szCs w:val="24"/>
        </w:rPr>
        <w:fldChar w:fldCharType="separate"/>
      </w:r>
      <w:r w:rsidR="005F31DF" w:rsidRPr="0010468F">
        <w:rPr>
          <w:rFonts w:cstheme="minorHAnsi"/>
          <w:noProof/>
          <w:sz w:val="24"/>
          <w:szCs w:val="24"/>
        </w:rPr>
        <w:t>(</w:t>
      </w:r>
      <w:r w:rsidR="005F31DF" w:rsidRPr="0010468F">
        <w:rPr>
          <w:rFonts w:cstheme="minorHAnsi"/>
          <w:smallCaps/>
          <w:noProof/>
          <w:sz w:val="24"/>
          <w:szCs w:val="24"/>
        </w:rPr>
        <w:t>Stephens</w:t>
      </w:r>
      <w:r w:rsidR="005F31DF" w:rsidRPr="0010468F">
        <w:rPr>
          <w:rFonts w:cstheme="minorHAnsi"/>
          <w:noProof/>
          <w:sz w:val="24"/>
          <w:szCs w:val="24"/>
        </w:rPr>
        <w:t xml:space="preserve"> 2017)</w:t>
      </w:r>
      <w:r w:rsidR="005F31DF" w:rsidRPr="0010468F">
        <w:rPr>
          <w:rFonts w:cstheme="minorHAnsi"/>
          <w:sz w:val="24"/>
          <w:szCs w:val="24"/>
        </w:rPr>
        <w:fldChar w:fldCharType="end"/>
      </w:r>
      <w:r w:rsidR="005F31DF" w:rsidRPr="0010468F">
        <w:rPr>
          <w:rFonts w:cstheme="minorHAnsi"/>
          <w:sz w:val="24"/>
          <w:szCs w:val="24"/>
        </w:rPr>
        <w:t>.</w:t>
      </w:r>
    </w:p>
    <w:p w14:paraId="54E00A29" w14:textId="00144A20" w:rsidR="009F4029" w:rsidRDefault="009F4029" w:rsidP="009F4029">
      <w:pPr>
        <w:spacing w:line="480" w:lineRule="auto"/>
        <w:rPr>
          <w:rFonts w:cstheme="minorHAnsi"/>
          <w:sz w:val="24"/>
          <w:szCs w:val="24"/>
        </w:rPr>
      </w:pPr>
      <w:r>
        <w:rPr>
          <w:rFonts w:cstheme="minorHAnsi"/>
          <w:i/>
          <w:iCs/>
          <w:sz w:val="24"/>
          <w:szCs w:val="24"/>
        </w:rPr>
        <w:t>Data availability statement</w:t>
      </w:r>
    </w:p>
    <w:p w14:paraId="54E70FDA" w14:textId="329AFD83" w:rsidR="00F14F34" w:rsidRPr="0069063B" w:rsidRDefault="00F14F34" w:rsidP="00F14F34">
      <w:pPr>
        <w:spacing w:after="0" w:line="480" w:lineRule="auto"/>
        <w:ind w:firstLine="720"/>
        <w:rPr>
          <w:rFonts w:cstheme="minorHAnsi"/>
          <w:sz w:val="24"/>
          <w:szCs w:val="24"/>
        </w:rPr>
      </w:pPr>
      <w:r w:rsidRPr="0010468F">
        <w:rPr>
          <w:rFonts w:cstheme="minorHAnsi"/>
          <w:sz w:val="24"/>
          <w:szCs w:val="24"/>
        </w:rPr>
        <w:t xml:space="preserve">Genotypic data is </w:t>
      </w:r>
      <w:r w:rsidRPr="0069063B">
        <w:rPr>
          <w:rFonts w:cstheme="minorHAnsi"/>
          <w:sz w:val="24"/>
          <w:szCs w:val="24"/>
        </w:rPr>
        <w:t xml:space="preserve">available on SRA under </w:t>
      </w:r>
      <w:r>
        <w:rPr>
          <w:rFonts w:cstheme="minorHAnsi"/>
          <w:sz w:val="24"/>
          <w:szCs w:val="24"/>
        </w:rPr>
        <w:t>submission number SUB6162710</w:t>
      </w:r>
      <w:r w:rsidRPr="0069063B">
        <w:rPr>
          <w:rFonts w:cstheme="minorHAnsi"/>
          <w:i/>
          <w:sz w:val="24"/>
          <w:szCs w:val="24"/>
        </w:rPr>
        <w:t>.</w:t>
      </w:r>
      <w:r w:rsidRPr="00F14F34">
        <w:rPr>
          <w:rFonts w:cstheme="minorHAnsi"/>
          <w:iCs/>
          <w:sz w:val="24"/>
          <w:szCs w:val="24"/>
        </w:rPr>
        <w:t xml:space="preserve"> </w:t>
      </w:r>
      <w:r w:rsidRPr="0069063B">
        <w:rPr>
          <w:rFonts w:cstheme="minorHAnsi"/>
          <w:sz w:val="24"/>
          <w:szCs w:val="24"/>
        </w:rPr>
        <w:t xml:space="preserve">Code for SNP calling is available at </w:t>
      </w:r>
      <w:hyperlink r:id="rId22" w:history="1">
        <w:r w:rsidRPr="0069063B">
          <w:rPr>
            <w:rStyle w:val="Hyperlink"/>
            <w:rFonts w:cstheme="minorHAnsi"/>
            <w:sz w:val="24"/>
            <w:szCs w:val="24"/>
          </w:rPr>
          <w:t>https://github.com/Alice-MacQueen/SNP-calling-pipeline-GBS-ApeKI</w:t>
        </w:r>
      </w:hyperlink>
      <w:r w:rsidRPr="0069063B">
        <w:rPr>
          <w:rFonts w:cstheme="minorHAnsi"/>
          <w:sz w:val="24"/>
          <w:szCs w:val="24"/>
        </w:rPr>
        <w:t>.</w:t>
      </w:r>
    </w:p>
    <w:p w14:paraId="52476493" w14:textId="5FFCD236" w:rsidR="00F14F34" w:rsidRPr="0069063B" w:rsidRDefault="00F14F34" w:rsidP="00F14F34">
      <w:pPr>
        <w:spacing w:after="0" w:line="480" w:lineRule="auto"/>
        <w:rPr>
          <w:rFonts w:cstheme="minorHAnsi"/>
          <w:sz w:val="24"/>
          <w:szCs w:val="24"/>
        </w:rPr>
      </w:pPr>
      <w:r w:rsidRPr="0069063B">
        <w:rPr>
          <w:rFonts w:cstheme="minorHAnsi"/>
          <w:sz w:val="24"/>
          <w:szCs w:val="24"/>
        </w:rPr>
        <w:t xml:space="preserve">Aligned SNP data is available at </w:t>
      </w:r>
      <w:hyperlink r:id="rId23" w:tgtFrame="_blank" w:history="1">
        <w:r w:rsidRPr="0069063B">
          <w:rPr>
            <w:rStyle w:val="Hyperlink"/>
            <w:sz w:val="24"/>
            <w:szCs w:val="24"/>
          </w:rPr>
          <w:t>https://doi.org/10.18738/T8/RTBTIR</w:t>
        </w:r>
      </w:hyperlink>
      <w:r w:rsidRPr="0069063B">
        <w:rPr>
          <w:sz w:val="24"/>
          <w:szCs w:val="24"/>
        </w:rPr>
        <w:t>.</w:t>
      </w:r>
      <w:r w:rsidR="005E5365">
        <w:rPr>
          <w:sz w:val="24"/>
          <w:szCs w:val="24"/>
        </w:rPr>
        <w:t xml:space="preserve"> </w:t>
      </w:r>
      <w:r w:rsidRPr="0069063B">
        <w:rPr>
          <w:rFonts w:cstheme="minorHAnsi"/>
          <w:sz w:val="24"/>
          <w:szCs w:val="24"/>
        </w:rPr>
        <w:t xml:space="preserve">Raw phenotypic data is available in the National Agricultural Library: </w:t>
      </w:r>
      <w:hyperlink r:id="rId24" w:history="1">
        <w:r w:rsidRPr="0069063B">
          <w:rPr>
            <w:rStyle w:val="Hyperlink"/>
            <w:rFonts w:cstheme="minorHAnsi"/>
            <w:sz w:val="24"/>
            <w:szCs w:val="24"/>
          </w:rPr>
          <w:t>https://www.nal.usda.gov/</w:t>
        </w:r>
      </w:hyperlink>
      <w:r w:rsidRPr="0069063B">
        <w:rPr>
          <w:rFonts w:cstheme="minorHAnsi"/>
          <w:sz w:val="24"/>
          <w:szCs w:val="24"/>
        </w:rPr>
        <w:t>.</w:t>
      </w:r>
      <w:r w:rsidR="005E5365">
        <w:rPr>
          <w:rFonts w:cstheme="minorHAnsi"/>
          <w:sz w:val="24"/>
          <w:szCs w:val="24"/>
        </w:rPr>
        <w:t xml:space="preserve"> </w:t>
      </w:r>
      <w:r w:rsidRPr="0069063B">
        <w:rPr>
          <w:rFonts w:cstheme="minorHAnsi"/>
          <w:sz w:val="24"/>
          <w:szCs w:val="24"/>
        </w:rPr>
        <w:t xml:space="preserve">Code used to generate data used in this analysis from the raw phenotypic data is available at Rpubs, found at: </w:t>
      </w:r>
      <w:hyperlink r:id="rId25" w:history="1">
        <w:r w:rsidRPr="0069063B">
          <w:rPr>
            <w:rStyle w:val="Hyperlink"/>
            <w:sz w:val="24"/>
            <w:szCs w:val="24"/>
          </w:rPr>
          <w:t>http://rpubs.com/alice_macqueen/CDBN_Phenotype_Standardization</w:t>
        </w:r>
      </w:hyperlink>
      <w:r w:rsidRPr="0069063B">
        <w:rPr>
          <w:rFonts w:cstheme="minorHAnsi"/>
          <w:sz w:val="24"/>
          <w:szCs w:val="24"/>
        </w:rPr>
        <w:t>.</w:t>
      </w:r>
      <w:r w:rsidR="005E5365">
        <w:rPr>
          <w:rFonts w:cstheme="minorHAnsi"/>
          <w:sz w:val="24"/>
          <w:szCs w:val="24"/>
        </w:rPr>
        <w:t xml:space="preserve"> </w:t>
      </w:r>
      <w:r w:rsidRPr="0069063B">
        <w:rPr>
          <w:rFonts w:cstheme="minorHAnsi"/>
          <w:sz w:val="24"/>
          <w:szCs w:val="24"/>
        </w:rPr>
        <w:t>Code and data</w:t>
      </w:r>
      <w:r>
        <w:rPr>
          <w:rFonts w:cstheme="minorHAnsi"/>
          <w:sz w:val="24"/>
          <w:szCs w:val="24"/>
        </w:rPr>
        <w:t xml:space="preserve"> necessary</w:t>
      </w:r>
      <w:r w:rsidRPr="0069063B">
        <w:rPr>
          <w:rFonts w:cstheme="minorHAnsi"/>
          <w:sz w:val="24"/>
          <w:szCs w:val="24"/>
        </w:rPr>
        <w:t xml:space="preserve"> to replicate this analysis are available as part of the R package CDBNgenomics, found at: </w:t>
      </w:r>
      <w:hyperlink r:id="rId26" w:history="1">
        <w:r w:rsidRPr="0069063B">
          <w:rPr>
            <w:rStyle w:val="Hyperlink"/>
            <w:rFonts w:cstheme="minorHAnsi"/>
            <w:sz w:val="24"/>
            <w:szCs w:val="24"/>
          </w:rPr>
          <w:t>https://github.com/Alice-MacQueen/CDBNgenomics</w:t>
        </w:r>
      </w:hyperlink>
      <w:r w:rsidRPr="0069063B">
        <w:rPr>
          <w:rFonts w:cstheme="minorHAnsi"/>
          <w:sz w:val="24"/>
          <w:szCs w:val="24"/>
        </w:rPr>
        <w:t>.</w:t>
      </w:r>
      <w:r w:rsidR="005E5365">
        <w:rPr>
          <w:rFonts w:cstheme="minorHAnsi"/>
          <w:sz w:val="24"/>
          <w:szCs w:val="24"/>
        </w:rPr>
        <w:t xml:space="preserve"> </w:t>
      </w:r>
      <w:r w:rsidRPr="0069063B">
        <w:rPr>
          <w:rFonts w:cstheme="minorHAnsi"/>
          <w:sz w:val="24"/>
          <w:szCs w:val="24"/>
        </w:rPr>
        <w:t xml:space="preserve">Supplementary data for this manuscript is available at: </w:t>
      </w:r>
      <w:hyperlink r:id="rId27" w:tgtFrame="_blank" w:history="1">
        <w:r w:rsidRPr="0069063B">
          <w:rPr>
            <w:rStyle w:val="Hyperlink"/>
            <w:sz w:val="24"/>
            <w:szCs w:val="24"/>
          </w:rPr>
          <w:t>https://doi.org/10.18738/T8/KZFZ6K</w:t>
        </w:r>
      </w:hyperlink>
      <w:r>
        <w:rPr>
          <w:sz w:val="24"/>
          <w:szCs w:val="24"/>
        </w:rPr>
        <w:t>.</w:t>
      </w:r>
    </w:p>
    <w:p w14:paraId="4BC193B2" w14:textId="610D528A" w:rsidR="001A5FB2" w:rsidRPr="0010468F" w:rsidRDefault="001A5FB2" w:rsidP="0010468F">
      <w:pPr>
        <w:spacing w:line="480" w:lineRule="auto"/>
        <w:rPr>
          <w:rFonts w:cstheme="minorHAnsi"/>
          <w:b/>
          <w:sz w:val="24"/>
          <w:szCs w:val="24"/>
        </w:rPr>
      </w:pPr>
      <w:r w:rsidRPr="0010468F">
        <w:rPr>
          <w:rFonts w:cstheme="minorHAnsi"/>
          <w:b/>
          <w:sz w:val="24"/>
          <w:szCs w:val="24"/>
        </w:rPr>
        <w:t>Results</w:t>
      </w:r>
    </w:p>
    <w:p w14:paraId="7E9D14FA" w14:textId="05D0E977" w:rsidR="00975463" w:rsidRPr="0010468F" w:rsidDel="00603F18" w:rsidRDefault="00975463" w:rsidP="0010468F">
      <w:pPr>
        <w:spacing w:line="480" w:lineRule="auto"/>
        <w:rPr>
          <w:moveFrom w:id="95" w:author="MacQueen, Alice H" w:date="2019-12-09T12:50:00Z"/>
          <w:rFonts w:cstheme="minorHAnsi"/>
          <w:i/>
          <w:sz w:val="24"/>
          <w:szCs w:val="24"/>
        </w:rPr>
      </w:pPr>
      <w:moveFromRangeStart w:id="96" w:author="MacQueen, Alice H" w:date="2019-12-09T12:50:00Z" w:name="move26788244"/>
      <w:moveFrom w:id="97" w:author="MacQueen, Alice H" w:date="2019-12-09T12:50:00Z">
        <w:r w:rsidRPr="0010468F" w:rsidDel="00603F18">
          <w:rPr>
            <w:rFonts w:cstheme="minorHAnsi"/>
            <w:i/>
            <w:sz w:val="24"/>
            <w:szCs w:val="24"/>
          </w:rPr>
          <w:t>Cooperative Dry Bean Nursery selection framework</w:t>
        </w:r>
      </w:moveFrom>
    </w:p>
    <w:p w14:paraId="55A7CA06" w14:textId="5C22007A" w:rsidR="00F14ADB" w:rsidRPr="0010468F" w:rsidDel="00603F18" w:rsidRDefault="0044083B" w:rsidP="0010468F">
      <w:pPr>
        <w:spacing w:line="480" w:lineRule="auto"/>
        <w:ind w:firstLine="720"/>
        <w:rPr>
          <w:moveFrom w:id="98" w:author="MacQueen, Alice H" w:date="2019-12-09T12:50:00Z"/>
          <w:rFonts w:cstheme="minorHAnsi"/>
          <w:sz w:val="24"/>
          <w:szCs w:val="24"/>
        </w:rPr>
      </w:pPr>
      <w:moveFrom w:id="99" w:author="MacQueen, Alice H" w:date="2019-12-09T12:50:00Z">
        <w:r w:rsidRPr="0010468F" w:rsidDel="00603F18">
          <w:rPr>
            <w:rFonts w:cstheme="minorHAnsi"/>
            <w:sz w:val="24"/>
            <w:szCs w:val="24"/>
          </w:rPr>
          <w:t>S</w:t>
        </w:r>
        <w:r w:rsidR="00975463" w:rsidRPr="0010468F" w:rsidDel="00603F18">
          <w:rPr>
            <w:rFonts w:cstheme="minorHAnsi"/>
            <w:sz w:val="24"/>
            <w:szCs w:val="24"/>
          </w:rPr>
          <w:t>election and breeding strategies to generate new bean entries for the CDBN varied across years and among breeding programs</w:t>
        </w:r>
        <w:r w:rsidRPr="0010468F" w:rsidDel="00603F18">
          <w:rPr>
            <w:rFonts w:cstheme="minorHAnsi"/>
            <w:sz w:val="24"/>
            <w:szCs w:val="24"/>
          </w:rPr>
          <w:t>. However</w:t>
        </w:r>
        <w:r w:rsidR="00975463" w:rsidRPr="0010468F" w:rsidDel="00603F18">
          <w:rPr>
            <w:rFonts w:cstheme="minorHAnsi"/>
            <w:sz w:val="24"/>
            <w:szCs w:val="24"/>
          </w:rPr>
          <w:t xml:space="preserve">, </w:t>
        </w:r>
        <w:r w:rsidR="00F26F02" w:rsidRPr="0010468F" w:rsidDel="00603F18">
          <w:rPr>
            <w:rFonts w:cstheme="minorHAnsi"/>
            <w:sz w:val="24"/>
            <w:szCs w:val="24"/>
          </w:rPr>
          <w:t xml:space="preserve">in general, new advanced lines were selected from </w:t>
        </w:r>
        <w:r w:rsidR="00B94618" w:rsidRPr="0010468F" w:rsidDel="00603F18">
          <w:rPr>
            <w:rFonts w:cstheme="minorHAnsi"/>
            <w:sz w:val="24"/>
            <w:szCs w:val="24"/>
          </w:rPr>
          <w:t>either single, triple, or double</w:t>
        </w:r>
        <w:r w:rsidR="00F26F02" w:rsidRPr="0010468F" w:rsidDel="00603F18">
          <w:rPr>
            <w:rFonts w:cstheme="minorHAnsi"/>
            <w:sz w:val="24"/>
            <w:szCs w:val="24"/>
          </w:rPr>
          <w:t xml:space="preserve"> crosses </w:t>
        </w:r>
        <w:r w:rsidR="00B94618" w:rsidRPr="0010468F" w:rsidDel="00603F18">
          <w:rPr>
            <w:rFonts w:cstheme="minorHAnsi"/>
            <w:sz w:val="24"/>
            <w:szCs w:val="24"/>
          </w:rPr>
          <w:t xml:space="preserve">among </w:t>
        </w:r>
        <w:r w:rsidR="00F26F02" w:rsidRPr="0010468F" w:rsidDel="00603F18">
          <w:rPr>
            <w:rFonts w:cstheme="minorHAnsi"/>
            <w:sz w:val="24"/>
            <w:szCs w:val="24"/>
          </w:rPr>
          <w:t xml:space="preserve">advanced breeding material </w:t>
        </w:r>
        <w:r w:rsidR="00B94618" w:rsidRPr="0010468F" w:rsidDel="00603F18">
          <w:rPr>
            <w:rFonts w:cstheme="minorHAnsi"/>
            <w:sz w:val="24"/>
            <w:szCs w:val="24"/>
          </w:rPr>
          <w:t xml:space="preserve">and released cultivars, which in most cases were already tested within </w:t>
        </w:r>
        <w:r w:rsidR="00F26F02" w:rsidRPr="0010468F" w:rsidDel="00603F18">
          <w:rPr>
            <w:rFonts w:cstheme="minorHAnsi"/>
            <w:sz w:val="24"/>
            <w:szCs w:val="24"/>
          </w:rPr>
          <w:t>the CDBN</w:t>
        </w:r>
        <w:r w:rsidR="00B94618" w:rsidRPr="0010468F" w:rsidDel="00603F18">
          <w:rPr>
            <w:rFonts w:cstheme="minorHAnsi"/>
            <w:sz w:val="24"/>
            <w:szCs w:val="24"/>
          </w:rPr>
          <w:t xml:space="preserve"> in previous years</w:t>
        </w:r>
        <w:r w:rsidRPr="0010468F" w:rsidDel="00603F18">
          <w:rPr>
            <w:rFonts w:cstheme="minorHAnsi"/>
            <w:sz w:val="24"/>
            <w:szCs w:val="24"/>
          </w:rPr>
          <w:t xml:space="preserve">. These lines were bulked </w:t>
        </w:r>
        <w:r w:rsidR="00F26F02" w:rsidRPr="0010468F" w:rsidDel="00603F18">
          <w:rPr>
            <w:rFonts w:cstheme="minorHAnsi"/>
            <w:sz w:val="24"/>
            <w:szCs w:val="24"/>
          </w:rPr>
          <w:t xml:space="preserve">to increase seed supply, </w:t>
        </w:r>
        <w:r w:rsidRPr="0010468F" w:rsidDel="00603F18">
          <w:rPr>
            <w:rFonts w:cstheme="minorHAnsi"/>
            <w:sz w:val="24"/>
            <w:szCs w:val="24"/>
          </w:rPr>
          <w:t>then field tested</w:t>
        </w:r>
        <w:r w:rsidR="00F26F02" w:rsidRPr="0010468F" w:rsidDel="00603F18">
          <w:rPr>
            <w:rFonts w:cstheme="minorHAnsi"/>
            <w:sz w:val="24"/>
            <w:szCs w:val="24"/>
          </w:rPr>
          <w:t xml:space="preserve"> to ensure consistency of phenotypic responses in the advanced lines. </w:t>
        </w:r>
        <w:r w:rsidR="00975463" w:rsidRPr="0010468F" w:rsidDel="00603F18">
          <w:rPr>
            <w:rFonts w:cstheme="minorHAnsi"/>
            <w:sz w:val="24"/>
            <w:szCs w:val="24"/>
          </w:rPr>
          <w:t xml:space="preserve"> </w:t>
        </w:r>
        <w:r w:rsidR="00106E2D" w:rsidRPr="0010468F" w:rsidDel="00603F18">
          <w:rPr>
            <w:rFonts w:cstheme="minorHAnsi"/>
            <w:sz w:val="24"/>
            <w:szCs w:val="24"/>
          </w:rPr>
          <w:t xml:space="preserve">Entries with favorable characteristics were often </w:t>
        </w:r>
        <w:r w:rsidR="00F54949" w:rsidRPr="0010468F" w:rsidDel="00603F18">
          <w:rPr>
            <w:rFonts w:cstheme="minorHAnsi"/>
            <w:sz w:val="24"/>
            <w:szCs w:val="24"/>
          </w:rPr>
          <w:t xml:space="preserve">entered </w:t>
        </w:r>
        <w:r w:rsidR="00106E2D" w:rsidRPr="0010468F" w:rsidDel="00603F18">
          <w:rPr>
            <w:rFonts w:cstheme="minorHAnsi"/>
            <w:sz w:val="24"/>
            <w:szCs w:val="24"/>
          </w:rPr>
          <w:t>into the CDBN to be phenotyped in m</w:t>
        </w:r>
        <w:r w:rsidR="00CF0616" w:rsidRPr="0010468F" w:rsidDel="00603F18">
          <w:rPr>
            <w:rFonts w:cstheme="minorHAnsi"/>
            <w:sz w:val="24"/>
            <w:szCs w:val="24"/>
          </w:rPr>
          <w:t>ultiple</w:t>
        </w:r>
        <w:r w:rsidR="00106E2D" w:rsidRPr="0010468F" w:rsidDel="00603F18">
          <w:rPr>
            <w:rFonts w:cstheme="minorHAnsi"/>
            <w:sz w:val="24"/>
            <w:szCs w:val="24"/>
          </w:rPr>
          <w:t xml:space="preserve"> environments. </w:t>
        </w:r>
        <w:r w:rsidR="006E021B" w:rsidRPr="0010468F" w:rsidDel="00603F18">
          <w:rPr>
            <w:rFonts w:cstheme="minorHAnsi"/>
            <w:sz w:val="24"/>
            <w:szCs w:val="24"/>
          </w:rPr>
          <w:t>Consequently</w:t>
        </w:r>
        <w:r w:rsidR="00106E2D" w:rsidRPr="0010468F" w:rsidDel="00603F18">
          <w:rPr>
            <w:rFonts w:cstheme="minorHAnsi"/>
            <w:sz w:val="24"/>
            <w:szCs w:val="24"/>
          </w:rPr>
          <w:t>, most CDBN entries are members of a complex pedigree which has had novel</w:t>
        </w:r>
        <w:r w:rsidR="00CF0616" w:rsidRPr="0010468F" w:rsidDel="00603F18">
          <w:rPr>
            <w:rFonts w:cstheme="minorHAnsi"/>
            <w:sz w:val="24"/>
            <w:szCs w:val="24"/>
          </w:rPr>
          <w:t>,</w:t>
        </w:r>
        <w:r w:rsidR="00106E2D" w:rsidRPr="0010468F" w:rsidDel="00603F18">
          <w:rPr>
            <w:rFonts w:cstheme="minorHAnsi"/>
            <w:sz w:val="24"/>
            <w:szCs w:val="24"/>
          </w:rPr>
          <w:t xml:space="preserve"> favorable </w:t>
        </w:r>
        <w:r w:rsidR="00B74735" w:rsidRPr="0010468F" w:rsidDel="00603F18">
          <w:rPr>
            <w:rFonts w:cstheme="minorHAnsi"/>
            <w:sz w:val="24"/>
            <w:szCs w:val="24"/>
          </w:rPr>
          <w:t>alleles</w:t>
        </w:r>
        <w:r w:rsidR="00106E2D" w:rsidRPr="0010468F" w:rsidDel="00603F18">
          <w:rPr>
            <w:rFonts w:cstheme="minorHAnsi"/>
            <w:sz w:val="24"/>
            <w:szCs w:val="24"/>
          </w:rPr>
          <w:t xml:space="preserve"> </w:t>
        </w:r>
        <w:r w:rsidR="00975463" w:rsidRPr="0010468F" w:rsidDel="00603F18">
          <w:rPr>
            <w:rFonts w:cstheme="minorHAnsi"/>
            <w:sz w:val="24"/>
            <w:szCs w:val="24"/>
          </w:rPr>
          <w:t>recombined or introgressed into it over time.</w:t>
        </w:r>
        <w:r w:rsidR="00106E2D" w:rsidRPr="0010468F" w:rsidDel="00603F18">
          <w:rPr>
            <w:rFonts w:cstheme="minorHAnsi"/>
            <w:sz w:val="24"/>
            <w:szCs w:val="24"/>
          </w:rPr>
          <w:t xml:space="preserve"> </w:t>
        </w:r>
      </w:moveFrom>
    </w:p>
    <w:p w14:paraId="1BB10C59" w14:textId="14F8226C" w:rsidR="00106E2D" w:rsidRPr="0010468F" w:rsidDel="00603F18" w:rsidRDefault="00134C19" w:rsidP="0010468F">
      <w:pPr>
        <w:spacing w:line="480" w:lineRule="auto"/>
        <w:ind w:firstLine="720"/>
        <w:rPr>
          <w:moveFrom w:id="100" w:author="MacQueen, Alice H" w:date="2019-12-09T12:50:00Z"/>
          <w:rFonts w:cstheme="minorHAnsi"/>
          <w:sz w:val="24"/>
          <w:szCs w:val="24"/>
        </w:rPr>
      </w:pPr>
      <w:moveFrom w:id="101" w:author="MacQueen, Alice H" w:date="2019-12-09T12:50:00Z">
        <w:r w:rsidRPr="0010468F" w:rsidDel="00603F18">
          <w:rPr>
            <w:rFonts w:cstheme="minorHAnsi"/>
            <w:sz w:val="24"/>
            <w:szCs w:val="24"/>
          </w:rPr>
          <w:t>It is clear that the</w:t>
        </w:r>
        <w:r w:rsidR="0044083B" w:rsidRPr="0010468F" w:rsidDel="00603F18">
          <w:rPr>
            <w:rFonts w:cstheme="minorHAnsi"/>
            <w:sz w:val="24"/>
            <w:szCs w:val="24"/>
          </w:rPr>
          <w:t xml:space="preserve"> CDBN is not a randomly mating</w:t>
        </w:r>
        <w:r w:rsidR="00F14ADB" w:rsidRPr="0010468F" w:rsidDel="00603F18">
          <w:rPr>
            <w:rFonts w:cstheme="minorHAnsi"/>
            <w:sz w:val="24"/>
            <w:szCs w:val="24"/>
          </w:rPr>
          <w:t>, homogeneous population, and t</w:t>
        </w:r>
        <w:r w:rsidR="00106E2D" w:rsidRPr="0010468F" w:rsidDel="00603F18">
          <w:rPr>
            <w:rFonts w:cstheme="minorHAnsi"/>
            <w:sz w:val="24"/>
            <w:szCs w:val="24"/>
          </w:rPr>
          <w:t xml:space="preserve">he breeding and selection strategy in the CDBN likely impacts GWAS on this material in a number of ways. Presumably, breeders have increased the frequency of alleles that favorably affect phenotypes over time, which should aid in the detection of these genomic regions via GWAS. The multiple generations of inbreeding should reduce allelic heterogeneity, which should also aid GWAS. Indeed, we find few heterozygous regions in our SNP dataset, and few examples of multiallelic loci. By the same token, the frequent inbreeding may also increase the size of </w:t>
        </w:r>
        <w:r w:rsidR="00B85E39" w:rsidRPr="0010468F" w:rsidDel="00603F18">
          <w:rPr>
            <w:rFonts w:cstheme="minorHAnsi"/>
            <w:sz w:val="24"/>
            <w:szCs w:val="24"/>
          </w:rPr>
          <w:t>linkage disequilibrium (</w:t>
        </w:r>
        <w:r w:rsidR="00106E2D" w:rsidRPr="0010468F" w:rsidDel="00603F18">
          <w:rPr>
            <w:rFonts w:cstheme="minorHAnsi"/>
            <w:sz w:val="24"/>
            <w:szCs w:val="24"/>
          </w:rPr>
          <w:t>LD</w:t>
        </w:r>
        <w:r w:rsidR="00B85E39" w:rsidRPr="0010468F" w:rsidDel="00603F18">
          <w:rPr>
            <w:rFonts w:cstheme="minorHAnsi"/>
            <w:sz w:val="24"/>
            <w:szCs w:val="24"/>
          </w:rPr>
          <w:t>)</w:t>
        </w:r>
        <w:r w:rsidR="00106E2D" w:rsidRPr="0010468F" w:rsidDel="00603F18">
          <w:rPr>
            <w:rFonts w:cstheme="minorHAnsi"/>
            <w:sz w:val="24"/>
            <w:szCs w:val="24"/>
          </w:rPr>
          <w:t xml:space="preserve"> blocks or cause spurious patterns of LD, which may cause </w:t>
        </w:r>
        <w:r w:rsidR="00DC02FE" w:rsidRPr="0010468F" w:rsidDel="00603F18">
          <w:rPr>
            <w:rFonts w:cstheme="minorHAnsi"/>
            <w:sz w:val="24"/>
            <w:szCs w:val="24"/>
          </w:rPr>
          <w:t>non-syntenic</w:t>
        </w:r>
        <w:r w:rsidR="007D4297" w:rsidRPr="0010468F" w:rsidDel="00603F18">
          <w:rPr>
            <w:rFonts w:cstheme="minorHAnsi"/>
            <w:sz w:val="24"/>
            <w:szCs w:val="24"/>
          </w:rPr>
          <w:t xml:space="preserve"> </w:t>
        </w:r>
        <w:r w:rsidR="00733C63" w:rsidRPr="0010468F" w:rsidDel="00603F18">
          <w:rPr>
            <w:rFonts w:cstheme="minorHAnsi"/>
            <w:sz w:val="24"/>
            <w:szCs w:val="24"/>
          </w:rPr>
          <w:t>associations</w:t>
        </w:r>
        <w:r w:rsidRPr="0010468F" w:rsidDel="00603F18">
          <w:rPr>
            <w:rFonts w:cstheme="minorHAnsi"/>
            <w:sz w:val="24"/>
            <w:szCs w:val="24"/>
          </w:rPr>
          <w:t xml:space="preserve"> and</w:t>
        </w:r>
        <w:r w:rsidR="00106E2D" w:rsidRPr="0010468F" w:rsidDel="00603F18">
          <w:rPr>
            <w:rFonts w:cstheme="minorHAnsi"/>
            <w:sz w:val="24"/>
            <w:szCs w:val="24"/>
          </w:rPr>
          <w:t xml:space="preserve"> make candidate gene identification more difficult. In addition, the infrequent crosses between the gene pools from the two i</w:t>
        </w:r>
        <w:r w:rsidR="00F14ADB" w:rsidRPr="0010468F" w:rsidDel="00603F18">
          <w:rPr>
            <w:rFonts w:cstheme="minorHAnsi"/>
            <w:sz w:val="24"/>
            <w:szCs w:val="24"/>
          </w:rPr>
          <w:t>ndependent domestication events, and the assortative mating practiced as part of the breeding strategy, c</w:t>
        </w:r>
        <w:r w:rsidRPr="0010468F" w:rsidDel="00603F18">
          <w:rPr>
            <w:rFonts w:cstheme="minorHAnsi"/>
            <w:sz w:val="24"/>
            <w:szCs w:val="24"/>
          </w:rPr>
          <w:t>ould</w:t>
        </w:r>
        <w:r w:rsidR="00F14ADB" w:rsidRPr="0010468F" w:rsidDel="00603F18">
          <w:rPr>
            <w:rFonts w:cstheme="minorHAnsi"/>
            <w:sz w:val="24"/>
            <w:szCs w:val="24"/>
          </w:rPr>
          <w:t xml:space="preserve"> lead to an inflated false positive rate and create correlations between previously uncorrelated traits </w:t>
        </w:r>
        <w:r w:rsidR="00F14ADB" w:rsidRPr="0010468F" w:rsidDel="00603F18">
          <w:rPr>
            <w:rFonts w:cstheme="minorHAnsi"/>
            <w:sz w:val="24"/>
            <w:szCs w:val="24"/>
          </w:rPr>
          <w:fldChar w:fldCharType="begin"/>
        </w:r>
        <w:r w:rsidR="00F14ADB" w:rsidRPr="0010468F" w:rsidDel="00603F18">
          <w:rPr>
            <w:rFonts w:cstheme="minorHAnsi"/>
            <w:sz w:val="24"/>
            <w:szCs w:val="24"/>
          </w:rPr>
          <w:instrText xml:space="preserve"> ADDIN EN.CITE &lt;EndNote&gt;&lt;Cite&gt;&lt;Author&gt;Li&lt;/Author&gt;&lt;Year&gt;2017&lt;/Year&gt;&lt;RecNum&gt;987&lt;/RecNum&gt;&lt;DisplayText&gt;(&lt;style face="smallcaps"&gt;Li&lt;/style&gt;&lt;style face="italic"&gt; et al.&lt;/style&gt; 2017)&lt;/DisplayText&gt;&lt;record&gt;&lt;rec-number&gt;987&lt;/rec-number&gt;&lt;foreign-keys&gt;&lt;key app="EN" db-id="va0pxx22gt2sf2e25zsxw907aze2p2efv090" timestamp="1565023290"&gt;987&lt;/key&gt;&lt;/foreign-keys&gt;&lt;ref-type name="Journal Article"&gt;17&lt;/ref-type&gt;&lt;contributors&gt;&lt;authors&gt;&lt;author&gt;Li, Xiaoyin&lt;/author&gt;&lt;author&gt;Redline, Susan&lt;/author&gt;&lt;author&gt;Zhang, Xiang&lt;/author&gt;&lt;author&gt;Williams, Scott&lt;/author&gt;&lt;author&gt;Zhu, Xiaofeng&lt;/author&gt;&lt;/authors&gt;&lt;/contributors&gt;&lt;titles&gt;&lt;title&gt;Height associated variants demonstrate assortative mating in human populations&lt;/title&gt;&lt;secondary-title&gt;Scientific reports&lt;/secondary-title&gt;&lt;alt-title&gt;Sci Rep&lt;/alt-title&gt;&lt;/titles&gt;&lt;alt-periodical&gt;&lt;full-title&gt;Sci Rep&lt;/full-title&gt;&lt;/alt-periodical&gt;&lt;pages&gt;15689-15689&lt;/pages&gt;&lt;volume&gt;7&lt;/volume&gt;&lt;number&gt;1&lt;/number&gt;&lt;keywords&gt;&lt;keyword&gt;African Americans/genetics&lt;/keyword&gt;&lt;keyword&gt;Body Height/*genetics&lt;/keyword&gt;&lt;keyword&gt;Cohort Studies&lt;/keyword&gt;&lt;keyword&gt;Consanguinity&lt;/keyword&gt;&lt;keyword&gt;European Continental Ancestry Group/genetics&lt;/keyword&gt;&lt;keyword&gt;Genetic Loci&lt;/keyword&gt;&lt;keyword&gt;*Genetic Variation&lt;/keyword&gt;&lt;keyword&gt;*Genetics, Population&lt;/keyword&gt;&lt;keyword&gt;Humans&lt;/keyword&gt;&lt;keyword&gt;Linkage Disequilibrium/genetics&lt;/keyword&gt;&lt;keyword&gt;Polymorphism, Single Nucleotide/genetics&lt;/keyword&gt;&lt;keyword&gt;Principal Component Analysis&lt;/keyword&gt;&lt;keyword&gt;Regression Analysis&lt;/keyword&gt;&lt;keyword&gt;Reproduction/*genetics&lt;/keyword&gt;&lt;keyword&gt;Spouses&lt;/keyword&gt;&lt;/keywords&gt;&lt;dates&gt;&lt;year&gt;2017&lt;/year&gt;&lt;/dates&gt;&lt;publisher&gt;Nature Publishing Group UK&lt;/publisher&gt;&lt;isbn&gt;2045-2322&lt;/isbn&gt;&lt;accession-num&gt;29146993&lt;/accession-num&gt;&lt;urls&gt;&lt;related-urls&gt;&lt;url&gt;https://www.ncbi.nlm.nih.gov/pubmed/29146993&lt;/url&gt;&lt;url&gt;https://www.ncbi.nlm.nih.gov/pmc/articles/PMC5691191/&lt;/url&gt;&lt;/related-urls&gt;&lt;/urls&gt;&lt;electronic-resource-num&gt;10.1038/s41598-017-15864-x&lt;/electronic-resource-num&gt;&lt;remote-database-name&gt;PubMed&lt;/remote-database-name&gt;&lt;language&gt;eng&lt;/language&gt;&lt;/record&gt;&lt;/Cite&gt;&lt;/EndNote&gt;</w:instrText>
        </w:r>
        <w:r w:rsidR="00F14ADB" w:rsidRPr="0010468F" w:rsidDel="00603F18">
          <w:rPr>
            <w:rFonts w:cstheme="minorHAnsi"/>
            <w:sz w:val="24"/>
            <w:szCs w:val="24"/>
          </w:rPr>
          <w:fldChar w:fldCharType="separate"/>
        </w:r>
        <w:r w:rsidR="00F14ADB" w:rsidRPr="0010468F" w:rsidDel="00603F18">
          <w:rPr>
            <w:rFonts w:cstheme="minorHAnsi"/>
            <w:noProof/>
            <w:sz w:val="24"/>
            <w:szCs w:val="24"/>
          </w:rPr>
          <w:t>(</w:t>
        </w:r>
        <w:r w:rsidR="00F14ADB" w:rsidRPr="0010468F" w:rsidDel="00603F18">
          <w:rPr>
            <w:rFonts w:cstheme="minorHAnsi"/>
            <w:smallCaps/>
            <w:noProof/>
            <w:sz w:val="24"/>
            <w:szCs w:val="24"/>
          </w:rPr>
          <w:t>Li</w:t>
        </w:r>
        <w:r w:rsidR="00F14ADB" w:rsidRPr="0010468F" w:rsidDel="00603F18">
          <w:rPr>
            <w:rFonts w:cstheme="minorHAnsi"/>
            <w:i/>
            <w:noProof/>
            <w:sz w:val="24"/>
            <w:szCs w:val="24"/>
          </w:rPr>
          <w:t xml:space="preserve"> et al.</w:t>
        </w:r>
        <w:r w:rsidR="00F14ADB" w:rsidRPr="0010468F" w:rsidDel="00603F18">
          <w:rPr>
            <w:rFonts w:cstheme="minorHAnsi"/>
            <w:noProof/>
            <w:sz w:val="24"/>
            <w:szCs w:val="24"/>
          </w:rPr>
          <w:t xml:space="preserve"> 2017)</w:t>
        </w:r>
        <w:r w:rsidR="00F14ADB" w:rsidRPr="0010468F" w:rsidDel="00603F18">
          <w:rPr>
            <w:rFonts w:cstheme="minorHAnsi"/>
            <w:sz w:val="24"/>
            <w:szCs w:val="24"/>
          </w:rPr>
          <w:fldChar w:fldCharType="end"/>
        </w:r>
        <w:r w:rsidR="00F14ADB" w:rsidRPr="0010468F" w:rsidDel="00603F18">
          <w:rPr>
            <w:rFonts w:cstheme="minorHAnsi"/>
            <w:sz w:val="24"/>
            <w:szCs w:val="24"/>
          </w:rPr>
          <w:t>.</w:t>
        </w:r>
        <w:r w:rsidRPr="0010468F" w:rsidDel="00603F18">
          <w:rPr>
            <w:rFonts w:cstheme="minorHAnsi"/>
            <w:sz w:val="24"/>
            <w:szCs w:val="24"/>
          </w:rPr>
          <w:t xml:space="preserve"> </w:t>
        </w:r>
      </w:moveFrom>
    </w:p>
    <w:moveFromRangeEnd w:id="96"/>
    <w:p w14:paraId="0E7D3B39" w14:textId="25801E98" w:rsidR="00975463" w:rsidRPr="0010468F" w:rsidRDefault="00335368" w:rsidP="0010468F">
      <w:pPr>
        <w:spacing w:line="480" w:lineRule="auto"/>
        <w:rPr>
          <w:rFonts w:cstheme="minorHAnsi"/>
          <w:i/>
          <w:sz w:val="24"/>
          <w:szCs w:val="24"/>
        </w:rPr>
      </w:pPr>
      <w:r w:rsidRPr="0010468F">
        <w:rPr>
          <w:rFonts w:cstheme="minorHAnsi"/>
          <w:i/>
          <w:sz w:val="24"/>
          <w:szCs w:val="24"/>
        </w:rPr>
        <w:t>Phenotypic Correlations</w:t>
      </w:r>
      <w:r w:rsidR="00975463" w:rsidRPr="0010468F">
        <w:rPr>
          <w:rFonts w:cstheme="minorHAnsi"/>
          <w:i/>
          <w:sz w:val="24"/>
          <w:szCs w:val="24"/>
        </w:rPr>
        <w:t xml:space="preserve"> in the Cooperative Dry Bean Nursery</w:t>
      </w:r>
    </w:p>
    <w:p w14:paraId="53BD323F" w14:textId="05154320" w:rsidR="000F3174" w:rsidRPr="0010468F" w:rsidRDefault="000F3174" w:rsidP="0010468F">
      <w:pPr>
        <w:spacing w:line="480" w:lineRule="auto"/>
        <w:ind w:firstLine="720"/>
        <w:rPr>
          <w:rFonts w:cstheme="minorHAnsi"/>
          <w:sz w:val="24"/>
          <w:szCs w:val="24"/>
        </w:rPr>
      </w:pPr>
      <w:r w:rsidRPr="0010468F">
        <w:rPr>
          <w:rFonts w:cstheme="minorHAnsi"/>
          <w:sz w:val="24"/>
          <w:szCs w:val="24"/>
        </w:rPr>
        <w:lastRenderedPageBreak/>
        <w:t xml:space="preserve">The CDBN contains a wealth of data to study the genetics of phenotypes and phenotypic </w:t>
      </w:r>
      <w:r w:rsidR="007A36A6" w:rsidRPr="0010468F">
        <w:rPr>
          <w:rFonts w:cstheme="minorHAnsi"/>
          <w:sz w:val="24"/>
          <w:szCs w:val="24"/>
        </w:rPr>
        <w:t>correlations</w:t>
      </w:r>
      <w:r w:rsidRPr="0010468F">
        <w:rPr>
          <w:rFonts w:cstheme="minorHAnsi"/>
          <w:sz w:val="24"/>
          <w:szCs w:val="24"/>
        </w:rPr>
        <w:t xml:space="preserve"> (Fig. 1, Fig. 2a). We were able to obtain and genotype 327 germplasm entries from the 544+ entries present in the CDBN trials from 1981 </w:t>
      </w:r>
      <w:r w:rsidR="002B438A" w:rsidRPr="0010468F">
        <w:rPr>
          <w:rFonts w:cstheme="minorHAnsi"/>
          <w:sz w:val="24"/>
          <w:szCs w:val="24"/>
        </w:rPr>
        <w:t xml:space="preserve">to </w:t>
      </w:r>
      <w:r w:rsidRPr="0010468F">
        <w:rPr>
          <w:rFonts w:cstheme="minorHAnsi"/>
          <w:sz w:val="24"/>
          <w:szCs w:val="24"/>
        </w:rPr>
        <w:t xml:space="preserve">2015, including 124 entries that were neither released commercially nor submitted to the National Plant Germplasm System </w:t>
      </w:r>
      <w:r w:rsidRPr="0010468F">
        <w:rPr>
          <w:rFonts w:cstheme="minorHAnsi"/>
          <w:sz w:val="24"/>
          <w:szCs w:val="24"/>
        </w:rPr>
        <w:fldChar w:fldCharType="begin"/>
      </w:r>
      <w:r w:rsidR="008A7F7B">
        <w:rPr>
          <w:rFonts w:cstheme="minorHAnsi"/>
          <w:sz w:val="24"/>
          <w:szCs w:val="24"/>
        </w:rPr>
        <w:instrText xml:space="preserve"> ADDIN EN.CITE &lt;EndNote&gt;&lt;Cite&gt;&lt;Author&gt;NPGS&lt;/Author&gt;&lt;Year&gt;2017&lt;/Year&gt;&lt;RecNum&gt;827&lt;/RecNum&gt;&lt;DisplayText&gt;(&lt;style face="smallcaps"&gt;NPGS&lt;/style&gt; 2017)&lt;/DisplayText&gt;&lt;record&gt;&lt;rec-number&gt;827&lt;/rec-number&gt;&lt;foreign-keys&gt;&lt;key app="EN" db-id="zsx5ewatt59z0be9dwbppxxsd0pp9wttfxp9" timestamp="0"&gt;827&lt;/key&gt;&lt;/foreign-keys&gt;&lt;ref-type name="Generic"&gt;13&lt;/ref-type&gt;&lt;contributors&gt;&lt;authors&gt;&lt;author&gt;NPGS&lt;/author&gt;&lt;/authors&gt;&lt;secondary-authors&gt;&lt;author&gt;USDA Agricultural Research Service&lt;/author&gt;&lt;/secondary-authors&gt;&lt;subsidiary-authors&gt;&lt;author&gt;Agricultural Research Service&lt;/author&gt;&lt;/subsidiary-authors&gt;&lt;/contributors&gt;&lt;titles&gt;&lt;title&gt;The National Plant Germplasm System. NPGS. &lt;/title&gt;&lt;/titles&gt;&lt;section&gt;2017-12-05&lt;/section&gt;&lt;dates&gt;&lt;year&gt;2017&lt;/year&gt;&lt;/dates&gt;&lt;publisher&gt;USDA Agricultural Research Service&lt;/publisher&gt;&lt;urls&gt;&lt;related-urls&gt;&lt;url&gt;https://data.nal.usda.gov/dataset/national-plant-germplasm-system&lt;/url&gt;&lt;/related-urls&gt;&lt;/urls&gt;&lt;/record&gt;&lt;/Cite&gt;&lt;/EndNote&gt;</w:instrText>
      </w:r>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NPGS</w:t>
      </w:r>
      <w:r w:rsidRPr="0010468F">
        <w:rPr>
          <w:rFonts w:cstheme="minorHAnsi"/>
          <w:noProof/>
          <w:sz w:val="24"/>
          <w:szCs w:val="24"/>
        </w:rPr>
        <w:t xml:space="preserve"> 2017)</w:t>
      </w:r>
      <w:r w:rsidRPr="0010468F">
        <w:rPr>
          <w:rFonts w:cstheme="minorHAnsi"/>
          <w:sz w:val="24"/>
          <w:szCs w:val="24"/>
        </w:rPr>
        <w:fldChar w:fldCharType="end"/>
      </w:r>
      <w:r w:rsidR="00D30D3C" w:rsidRPr="0010468F">
        <w:rPr>
          <w:rFonts w:cstheme="minorHAnsi"/>
          <w:sz w:val="24"/>
          <w:szCs w:val="24"/>
        </w:rPr>
        <w:t>,</w:t>
      </w:r>
      <w:r w:rsidRPr="0010468F">
        <w:rPr>
          <w:rFonts w:cstheme="minorHAnsi"/>
          <w:sz w:val="24"/>
          <w:szCs w:val="24"/>
        </w:rPr>
        <w:t xml:space="preserve"> and 39 entries </w:t>
      </w:r>
      <w:r w:rsidR="005B1A42" w:rsidRPr="0010468F">
        <w:rPr>
          <w:rFonts w:cstheme="minorHAnsi"/>
          <w:sz w:val="24"/>
          <w:szCs w:val="24"/>
        </w:rPr>
        <w:t xml:space="preserve">whose seed would not germinate. </w:t>
      </w:r>
      <w:r w:rsidRPr="0010468F">
        <w:rPr>
          <w:rFonts w:cstheme="minorHAnsi"/>
          <w:sz w:val="24"/>
          <w:szCs w:val="24"/>
        </w:rPr>
        <w:t xml:space="preserve">Most of the remaining entries were grown in the CDBN before 1990 and </w:t>
      </w:r>
      <w:r w:rsidR="007A36A6" w:rsidRPr="0010468F">
        <w:rPr>
          <w:rFonts w:cstheme="minorHAnsi"/>
          <w:sz w:val="24"/>
          <w:szCs w:val="24"/>
        </w:rPr>
        <w:t xml:space="preserve">had </w:t>
      </w:r>
      <w:r w:rsidRPr="0010468F">
        <w:rPr>
          <w:rFonts w:cstheme="minorHAnsi"/>
          <w:sz w:val="24"/>
          <w:szCs w:val="24"/>
        </w:rPr>
        <w:t xml:space="preserve">seed stocks </w:t>
      </w:r>
      <w:r w:rsidR="007A36A6" w:rsidRPr="0010468F">
        <w:rPr>
          <w:rFonts w:cstheme="minorHAnsi"/>
          <w:sz w:val="24"/>
          <w:szCs w:val="24"/>
        </w:rPr>
        <w:t>that</w:t>
      </w:r>
      <w:r w:rsidR="00134C19" w:rsidRPr="0010468F">
        <w:rPr>
          <w:rFonts w:cstheme="minorHAnsi"/>
          <w:sz w:val="24"/>
          <w:szCs w:val="24"/>
        </w:rPr>
        <w:t>, for reasons of practicality,</w:t>
      </w:r>
      <w:r w:rsidR="007A36A6" w:rsidRPr="0010468F">
        <w:rPr>
          <w:rFonts w:cstheme="minorHAnsi"/>
          <w:sz w:val="24"/>
          <w:szCs w:val="24"/>
        </w:rPr>
        <w:t xml:space="preserve"> </w:t>
      </w:r>
      <w:r w:rsidRPr="0010468F">
        <w:rPr>
          <w:rFonts w:cstheme="minorHAnsi"/>
          <w:sz w:val="24"/>
          <w:szCs w:val="24"/>
        </w:rPr>
        <w:t>were no longer maintained by breeders (</w:t>
      </w:r>
      <w:r w:rsidR="001B4F1B" w:rsidRPr="0010468F">
        <w:rPr>
          <w:rFonts w:cstheme="minorHAnsi"/>
          <w:sz w:val="24"/>
          <w:szCs w:val="24"/>
        </w:rPr>
        <w:t xml:space="preserve">Fig. </w:t>
      </w:r>
      <w:r w:rsidRPr="0010468F">
        <w:rPr>
          <w:rFonts w:cstheme="minorHAnsi"/>
          <w:sz w:val="24"/>
          <w:szCs w:val="24"/>
        </w:rPr>
        <w:t>1).</w:t>
      </w:r>
      <w:r w:rsidR="005B1A42" w:rsidRPr="0010468F">
        <w:rPr>
          <w:rFonts w:cstheme="minorHAnsi"/>
          <w:sz w:val="24"/>
          <w:szCs w:val="24"/>
        </w:rPr>
        <w:t xml:space="preserve"> GBS of the</w:t>
      </w:r>
      <w:r w:rsidR="00DC0448" w:rsidRPr="0010468F">
        <w:rPr>
          <w:rFonts w:cstheme="minorHAnsi"/>
          <w:sz w:val="24"/>
          <w:szCs w:val="24"/>
        </w:rPr>
        <w:t xml:space="preserve"> available</w:t>
      </w:r>
      <w:r w:rsidR="005B1A42" w:rsidRPr="0010468F">
        <w:rPr>
          <w:rFonts w:cstheme="minorHAnsi"/>
          <w:sz w:val="24"/>
          <w:szCs w:val="24"/>
        </w:rPr>
        <w:t xml:space="preserve"> genotypes generated 1.2M SNPs for analysis of stable effects in the CDBN.</w:t>
      </w:r>
    </w:p>
    <w:p w14:paraId="4D13F6C4" w14:textId="14574650" w:rsidR="000F3174" w:rsidRPr="0010468F" w:rsidRDefault="00317D57" w:rsidP="0010468F">
      <w:pPr>
        <w:spacing w:line="480" w:lineRule="auto"/>
        <w:ind w:firstLine="720"/>
        <w:rPr>
          <w:rFonts w:cstheme="minorHAnsi"/>
          <w:i/>
          <w:sz w:val="24"/>
          <w:szCs w:val="24"/>
        </w:rPr>
      </w:pPr>
      <w:r w:rsidRPr="0010468F">
        <w:rPr>
          <w:rFonts w:cstheme="minorHAnsi"/>
          <w:sz w:val="24"/>
          <w:szCs w:val="24"/>
        </w:rPr>
        <w:t xml:space="preserve">BLUPs of phenotypes from the CDBN, conditioned on location, location by year, and the kinship matrix, are analogous to breeding values for the CDBN entries. These genetic values can be used to determine the </w:t>
      </w:r>
      <w:del w:id="102" w:author="MacQueen, Alice H" w:date="2019-12-09T15:11:00Z">
        <w:r w:rsidR="000A7BBC" w:rsidRPr="0010468F" w:rsidDel="00EF0172">
          <w:rPr>
            <w:rFonts w:cstheme="minorHAnsi"/>
            <w:sz w:val="24"/>
            <w:szCs w:val="24"/>
          </w:rPr>
          <w:delText>narrow</w:delText>
        </w:r>
      </w:del>
      <w:ins w:id="103" w:author="MacQueen, Alice H" w:date="2019-12-09T15:11:00Z">
        <w:r w:rsidR="00EF0172">
          <w:rPr>
            <w:rFonts w:cstheme="minorHAnsi"/>
            <w:sz w:val="24"/>
            <w:szCs w:val="24"/>
          </w:rPr>
          <w:t>broad</w:t>
        </w:r>
      </w:ins>
      <w:r w:rsidR="000A7BBC" w:rsidRPr="0010468F">
        <w:rPr>
          <w:rFonts w:cstheme="minorHAnsi"/>
          <w:sz w:val="24"/>
          <w:szCs w:val="24"/>
        </w:rPr>
        <w:t>-sense</w:t>
      </w:r>
      <w:r w:rsidRPr="0010468F">
        <w:rPr>
          <w:rFonts w:cstheme="minorHAnsi"/>
          <w:sz w:val="24"/>
          <w:szCs w:val="24"/>
        </w:rPr>
        <w:t xml:space="preserve"> heritability</w:t>
      </w:r>
      <w:r w:rsidR="000A7BBC" w:rsidRPr="0010468F">
        <w:rPr>
          <w:rFonts w:cstheme="minorHAnsi"/>
          <w:sz w:val="24"/>
          <w:szCs w:val="24"/>
        </w:rPr>
        <w:t>, h</w:t>
      </w:r>
      <w:r w:rsidR="000A7BBC" w:rsidRPr="0010468F">
        <w:rPr>
          <w:rFonts w:cstheme="minorHAnsi"/>
          <w:sz w:val="24"/>
          <w:szCs w:val="24"/>
          <w:vertAlign w:val="superscript"/>
        </w:rPr>
        <w:t>2</w:t>
      </w:r>
      <w:r w:rsidR="000A7BBC" w:rsidRPr="0010468F">
        <w:rPr>
          <w:rFonts w:cstheme="minorHAnsi"/>
          <w:sz w:val="24"/>
          <w:szCs w:val="24"/>
        </w:rPr>
        <w:t>,</w:t>
      </w:r>
      <w:r w:rsidRPr="0010468F">
        <w:rPr>
          <w:rFonts w:cstheme="minorHAnsi"/>
          <w:sz w:val="24"/>
          <w:szCs w:val="24"/>
        </w:rPr>
        <w:t xml:space="preserve"> </w:t>
      </w:r>
      <w:r w:rsidR="009C0C4F" w:rsidRPr="0010468F">
        <w:rPr>
          <w:rFonts w:cstheme="minorHAnsi"/>
          <w:sz w:val="24"/>
          <w:szCs w:val="24"/>
        </w:rPr>
        <w:t xml:space="preserve">potentially explainable by GWAS. </w:t>
      </w:r>
      <w:r w:rsidR="000A7BBC" w:rsidRPr="0010468F">
        <w:rPr>
          <w:rFonts w:cstheme="minorHAnsi"/>
          <w:sz w:val="24"/>
          <w:szCs w:val="24"/>
        </w:rPr>
        <w:t>h</w:t>
      </w:r>
      <w:r w:rsidR="000A7BBC" w:rsidRPr="0010468F">
        <w:rPr>
          <w:rFonts w:cstheme="minorHAnsi"/>
          <w:sz w:val="24"/>
          <w:szCs w:val="24"/>
          <w:vertAlign w:val="superscript"/>
        </w:rPr>
        <w:t>2</w:t>
      </w:r>
      <w:r w:rsidR="000A7BBC" w:rsidRPr="0010468F">
        <w:rPr>
          <w:rFonts w:cstheme="minorHAnsi"/>
          <w:sz w:val="24"/>
          <w:szCs w:val="24"/>
        </w:rPr>
        <w:t xml:space="preserve"> varied between 6% and 73% in the 21 phenotypic BLUPs (Table 1). </w:t>
      </w:r>
      <w:r w:rsidR="007A36A6" w:rsidRPr="0010468F">
        <w:rPr>
          <w:rFonts w:cstheme="minorHAnsi"/>
          <w:sz w:val="24"/>
          <w:szCs w:val="24"/>
        </w:rPr>
        <w:t xml:space="preserve">We </w:t>
      </w:r>
      <w:r w:rsidR="009C0C4F" w:rsidRPr="0010468F">
        <w:rPr>
          <w:rFonts w:cstheme="minorHAnsi"/>
          <w:sz w:val="24"/>
          <w:szCs w:val="24"/>
        </w:rPr>
        <w:t>then</w:t>
      </w:r>
      <w:r w:rsidR="007A36A6" w:rsidRPr="0010468F">
        <w:rPr>
          <w:rFonts w:cstheme="minorHAnsi"/>
          <w:sz w:val="24"/>
          <w:szCs w:val="24"/>
        </w:rPr>
        <w:t xml:space="preserve"> determined </w:t>
      </w:r>
      <w:r w:rsidR="00134C19" w:rsidRPr="0010468F">
        <w:rPr>
          <w:rFonts w:cstheme="minorHAnsi"/>
          <w:sz w:val="24"/>
          <w:szCs w:val="24"/>
        </w:rPr>
        <w:t xml:space="preserve">the </w:t>
      </w:r>
      <w:r w:rsidR="007A36A6" w:rsidRPr="0010468F">
        <w:rPr>
          <w:rFonts w:cstheme="minorHAnsi"/>
          <w:sz w:val="24"/>
          <w:szCs w:val="24"/>
        </w:rPr>
        <w:t>correlations between the BLUPs of CDBN phenotypes</w:t>
      </w:r>
      <w:r w:rsidR="00387E7E" w:rsidRPr="0010468F">
        <w:rPr>
          <w:rFonts w:cstheme="minorHAnsi"/>
          <w:sz w:val="24"/>
          <w:szCs w:val="24"/>
        </w:rPr>
        <w:t>, or the genetic correlations</w:t>
      </w:r>
      <w:r w:rsidR="00D0338E" w:rsidRPr="0010468F">
        <w:rPr>
          <w:rFonts w:cstheme="minorHAnsi"/>
          <w:sz w:val="24"/>
          <w:szCs w:val="24"/>
        </w:rPr>
        <w:t xml:space="preserve">. </w:t>
      </w:r>
      <w:r w:rsidR="00684EED" w:rsidRPr="0010468F">
        <w:rPr>
          <w:rFonts w:cstheme="minorHAnsi"/>
          <w:sz w:val="24"/>
          <w:szCs w:val="24"/>
        </w:rPr>
        <w:t xml:space="preserve">Correlation coefficients </w:t>
      </w:r>
      <w:r w:rsidR="0016768A" w:rsidRPr="0010468F">
        <w:rPr>
          <w:rFonts w:cstheme="minorHAnsi"/>
          <w:sz w:val="24"/>
          <w:szCs w:val="24"/>
        </w:rPr>
        <w:t xml:space="preserve">between BLUPs of CDBN phenotypes varied </w:t>
      </w:r>
      <w:r w:rsidR="0016768A" w:rsidRPr="0015785A">
        <w:rPr>
          <w:rFonts w:cstheme="minorHAnsi"/>
          <w:sz w:val="24"/>
          <w:szCs w:val="24"/>
          <w:rPrChange w:id="104" w:author="MacQueen, Alice H" w:date="2020-01-17T14:56:00Z">
            <w:rPr>
              <w:rFonts w:cstheme="minorHAnsi"/>
              <w:sz w:val="24"/>
              <w:szCs w:val="24"/>
            </w:rPr>
          </w:rPrChange>
        </w:rPr>
        <w:t>between -0.</w:t>
      </w:r>
      <w:del w:id="105" w:author="MacQueen, Alice H" w:date="2020-01-17T14:55:00Z">
        <w:r w:rsidR="0016768A" w:rsidRPr="0015785A" w:rsidDel="0015785A">
          <w:rPr>
            <w:rFonts w:cstheme="minorHAnsi"/>
            <w:sz w:val="24"/>
            <w:szCs w:val="24"/>
            <w:rPrChange w:id="106" w:author="MacQueen, Alice H" w:date="2020-01-17T14:56:00Z">
              <w:rPr>
                <w:rFonts w:cstheme="minorHAnsi"/>
                <w:sz w:val="24"/>
                <w:szCs w:val="24"/>
              </w:rPr>
            </w:rPrChange>
          </w:rPr>
          <w:delText xml:space="preserve">75 </w:delText>
        </w:r>
      </w:del>
      <w:ins w:id="107" w:author="MacQueen, Alice H" w:date="2020-01-17T14:55:00Z">
        <w:r w:rsidR="0015785A" w:rsidRPr="0015785A">
          <w:rPr>
            <w:rFonts w:cstheme="minorHAnsi"/>
            <w:sz w:val="24"/>
            <w:szCs w:val="24"/>
            <w:rPrChange w:id="108" w:author="MacQueen, Alice H" w:date="2020-01-17T14:56:00Z">
              <w:rPr>
                <w:rFonts w:cstheme="minorHAnsi"/>
                <w:sz w:val="24"/>
                <w:szCs w:val="24"/>
                <w:highlight w:val="yellow"/>
              </w:rPr>
            </w:rPrChange>
          </w:rPr>
          <w:t>63</w:t>
        </w:r>
        <w:r w:rsidR="0015785A" w:rsidRPr="0015785A">
          <w:rPr>
            <w:rFonts w:cstheme="minorHAnsi"/>
            <w:sz w:val="24"/>
            <w:szCs w:val="24"/>
            <w:rPrChange w:id="109" w:author="MacQueen, Alice H" w:date="2020-01-17T14:56:00Z">
              <w:rPr>
                <w:rFonts w:cstheme="minorHAnsi"/>
                <w:sz w:val="24"/>
                <w:szCs w:val="24"/>
              </w:rPr>
            </w:rPrChange>
          </w:rPr>
          <w:t xml:space="preserve"> </w:t>
        </w:r>
      </w:ins>
      <w:r w:rsidR="0016768A" w:rsidRPr="0015785A">
        <w:rPr>
          <w:rFonts w:cstheme="minorHAnsi"/>
          <w:sz w:val="24"/>
          <w:szCs w:val="24"/>
          <w:rPrChange w:id="110" w:author="MacQueen, Alice H" w:date="2020-01-17T14:56:00Z">
            <w:rPr>
              <w:rFonts w:cstheme="minorHAnsi"/>
              <w:sz w:val="24"/>
              <w:szCs w:val="24"/>
            </w:rPr>
          </w:rPrChange>
        </w:rPr>
        <w:t>and 0.</w:t>
      </w:r>
      <w:del w:id="111" w:author="MacQueen, Alice H" w:date="2020-01-17T14:56:00Z">
        <w:r w:rsidR="0016768A" w:rsidRPr="0015785A" w:rsidDel="0015785A">
          <w:rPr>
            <w:rFonts w:cstheme="minorHAnsi"/>
            <w:sz w:val="24"/>
            <w:szCs w:val="24"/>
            <w:rPrChange w:id="112" w:author="MacQueen, Alice H" w:date="2020-01-17T14:56:00Z">
              <w:rPr>
                <w:rFonts w:cstheme="minorHAnsi"/>
                <w:sz w:val="24"/>
                <w:szCs w:val="24"/>
              </w:rPr>
            </w:rPrChange>
          </w:rPr>
          <w:delText>81</w:delText>
        </w:r>
      </w:del>
      <w:ins w:id="113" w:author="MacQueen, Alice H" w:date="2020-01-17T14:56:00Z">
        <w:r w:rsidR="0015785A" w:rsidRPr="0015785A">
          <w:rPr>
            <w:rFonts w:cstheme="minorHAnsi"/>
            <w:sz w:val="24"/>
            <w:szCs w:val="24"/>
            <w:rPrChange w:id="114" w:author="MacQueen, Alice H" w:date="2020-01-17T14:56:00Z">
              <w:rPr>
                <w:rFonts w:cstheme="minorHAnsi"/>
                <w:sz w:val="24"/>
                <w:szCs w:val="24"/>
              </w:rPr>
            </w:rPrChange>
          </w:rPr>
          <w:t>73</w:t>
        </w:r>
      </w:ins>
      <w:r w:rsidR="0016768A" w:rsidRPr="0010468F">
        <w:rPr>
          <w:rFonts w:cstheme="minorHAnsi"/>
          <w:sz w:val="24"/>
          <w:szCs w:val="24"/>
        </w:rPr>
        <w:t xml:space="preserve">, and </w:t>
      </w:r>
      <w:del w:id="115" w:author="MacQueen, Alice H" w:date="2020-01-17T14:58:00Z">
        <w:r w:rsidR="0016768A" w:rsidRPr="0010468F" w:rsidDel="00D96741">
          <w:rPr>
            <w:rFonts w:cstheme="minorHAnsi"/>
            <w:sz w:val="24"/>
            <w:szCs w:val="24"/>
          </w:rPr>
          <w:delText xml:space="preserve">most </w:delText>
        </w:r>
      </w:del>
      <w:ins w:id="116" w:author="MacQueen, Alice H" w:date="2020-01-17T14:58:00Z">
        <w:r w:rsidR="00D96741">
          <w:rPr>
            <w:rFonts w:cstheme="minorHAnsi"/>
            <w:sz w:val="24"/>
            <w:szCs w:val="24"/>
          </w:rPr>
          <w:t xml:space="preserve">45% of phenotypic pairs had a correlation coefficient of 20% </w:t>
        </w:r>
      </w:ins>
      <w:del w:id="117" w:author="MacQueen, Alice H" w:date="2020-01-17T14:58:00Z">
        <w:r w:rsidR="0016768A" w:rsidRPr="0010468F" w:rsidDel="00D96741">
          <w:rPr>
            <w:rFonts w:cstheme="minorHAnsi"/>
            <w:sz w:val="24"/>
            <w:szCs w:val="24"/>
          </w:rPr>
          <w:delText>phenotyp</w:delText>
        </w:r>
        <w:r w:rsidR="00684EED" w:rsidRPr="0010468F" w:rsidDel="00D96741">
          <w:rPr>
            <w:rFonts w:cstheme="minorHAnsi"/>
            <w:sz w:val="24"/>
            <w:szCs w:val="24"/>
          </w:rPr>
          <w:delText>es</w:delText>
        </w:r>
        <w:r w:rsidR="0016768A" w:rsidRPr="0010468F" w:rsidDel="00D96741">
          <w:rPr>
            <w:rFonts w:cstheme="minorHAnsi"/>
            <w:sz w:val="24"/>
            <w:szCs w:val="24"/>
          </w:rPr>
          <w:delText xml:space="preserve"> </w:delText>
        </w:r>
        <w:r w:rsidR="00684EED" w:rsidRPr="0010468F" w:rsidDel="00D96741">
          <w:rPr>
            <w:rFonts w:cstheme="minorHAnsi"/>
            <w:sz w:val="24"/>
            <w:szCs w:val="24"/>
          </w:rPr>
          <w:delText>were significantly correlated</w:delText>
        </w:r>
        <w:r w:rsidR="00F23BF7" w:rsidRPr="0010468F" w:rsidDel="00D96741">
          <w:rPr>
            <w:rFonts w:cstheme="minorHAnsi"/>
            <w:sz w:val="24"/>
            <w:szCs w:val="24"/>
          </w:rPr>
          <w:delText xml:space="preserve"> </w:delText>
        </w:r>
      </w:del>
      <w:r w:rsidR="00F23BF7" w:rsidRPr="0010468F">
        <w:rPr>
          <w:rFonts w:cstheme="minorHAnsi"/>
          <w:sz w:val="24"/>
          <w:szCs w:val="24"/>
        </w:rPr>
        <w:t>(Figure S1</w:t>
      </w:r>
      <w:r w:rsidR="00335368" w:rsidRPr="0010468F">
        <w:rPr>
          <w:rFonts w:cstheme="minorHAnsi"/>
          <w:sz w:val="24"/>
          <w:szCs w:val="24"/>
        </w:rPr>
        <w:t>). T</w:t>
      </w:r>
      <w:r w:rsidR="0016768A" w:rsidRPr="0010468F">
        <w:rPr>
          <w:rFonts w:cstheme="minorHAnsi"/>
          <w:sz w:val="24"/>
          <w:szCs w:val="24"/>
        </w:rPr>
        <w:t xml:space="preserve">wo major groups of phenotypes were positively correlated: biomass, days to flowering, plant height, </w:t>
      </w:r>
      <w:ins w:id="118" w:author="MacQueen, Alice H" w:date="2020-01-17T15:13:00Z">
        <w:r w:rsidR="00403DC3">
          <w:rPr>
            <w:rFonts w:cstheme="minorHAnsi"/>
            <w:sz w:val="24"/>
            <w:szCs w:val="24"/>
          </w:rPr>
          <w:t xml:space="preserve">and </w:t>
        </w:r>
      </w:ins>
      <w:del w:id="119" w:author="MacQueen, Alice H" w:date="2020-01-17T15:13:00Z">
        <w:r w:rsidR="0016768A" w:rsidRPr="0010468F" w:rsidDel="00403DC3">
          <w:rPr>
            <w:rFonts w:cstheme="minorHAnsi"/>
            <w:sz w:val="24"/>
            <w:szCs w:val="24"/>
          </w:rPr>
          <w:delText xml:space="preserve">zinc deficiency score, </w:delText>
        </w:r>
      </w:del>
      <w:r w:rsidR="0016768A" w:rsidRPr="0010468F">
        <w:rPr>
          <w:rFonts w:cstheme="minorHAnsi"/>
          <w:sz w:val="24"/>
          <w:szCs w:val="24"/>
        </w:rPr>
        <w:t>days to maturity</w:t>
      </w:r>
      <w:del w:id="120" w:author="MacQueen, Alice H" w:date="2020-01-17T15:13:00Z">
        <w:r w:rsidR="0016768A" w:rsidRPr="0010468F" w:rsidDel="00403DC3">
          <w:rPr>
            <w:rFonts w:cstheme="minorHAnsi"/>
            <w:sz w:val="24"/>
            <w:szCs w:val="24"/>
          </w:rPr>
          <w:delText>, blackroot presence/absence, and early vigor</w:delText>
        </w:r>
      </w:del>
      <w:r w:rsidR="0016768A" w:rsidRPr="0010468F">
        <w:rPr>
          <w:rFonts w:cstheme="minorHAnsi"/>
          <w:sz w:val="24"/>
          <w:szCs w:val="24"/>
        </w:rPr>
        <w:t xml:space="preserve"> were in the first of these groups, and white mold damage score, growth habit, seed yield, harvest index, lodging, </w:t>
      </w:r>
      <w:ins w:id="121" w:author="MacQueen, Alice H" w:date="2020-01-17T15:14:00Z">
        <w:r w:rsidR="00403DC3">
          <w:rPr>
            <w:rFonts w:cstheme="minorHAnsi"/>
            <w:sz w:val="24"/>
            <w:szCs w:val="24"/>
          </w:rPr>
          <w:t xml:space="preserve">and </w:t>
        </w:r>
      </w:ins>
      <w:r w:rsidR="0016768A" w:rsidRPr="0010468F">
        <w:rPr>
          <w:rFonts w:cstheme="minorHAnsi"/>
          <w:sz w:val="24"/>
          <w:szCs w:val="24"/>
        </w:rPr>
        <w:t>rust damage score</w:t>
      </w:r>
      <w:ins w:id="122" w:author="MacQueen, Alice H" w:date="2020-01-17T15:14:00Z">
        <w:r w:rsidR="00403DC3">
          <w:rPr>
            <w:rFonts w:cstheme="minorHAnsi"/>
            <w:sz w:val="24"/>
            <w:szCs w:val="24"/>
          </w:rPr>
          <w:t xml:space="preserve"> </w:t>
        </w:r>
      </w:ins>
      <w:del w:id="123" w:author="MacQueen, Alice H" w:date="2020-01-17T15:14:00Z">
        <w:r w:rsidR="0016768A" w:rsidRPr="0010468F" w:rsidDel="00403DC3">
          <w:rPr>
            <w:rFonts w:cstheme="minorHAnsi"/>
            <w:sz w:val="24"/>
            <w:szCs w:val="24"/>
          </w:rPr>
          <w:delText xml:space="preserve">, bean common mosaic virus damage score, and halo blight damage score </w:delText>
        </w:r>
      </w:del>
      <w:r w:rsidR="0016768A" w:rsidRPr="0010468F">
        <w:rPr>
          <w:rFonts w:cstheme="minorHAnsi"/>
          <w:sz w:val="24"/>
          <w:szCs w:val="24"/>
        </w:rPr>
        <w:t xml:space="preserve">were in the second of these groups. </w:t>
      </w:r>
      <w:ins w:id="124" w:author="MacQueen, Alice H" w:date="2020-01-17T15:14:00Z">
        <w:r w:rsidR="00403DC3">
          <w:rPr>
            <w:rFonts w:cstheme="minorHAnsi"/>
            <w:sz w:val="24"/>
            <w:szCs w:val="24"/>
          </w:rPr>
          <w:t>With the exception of biomass, t</w:t>
        </w:r>
      </w:ins>
      <w:del w:id="125" w:author="MacQueen, Alice H" w:date="2020-01-17T15:14:00Z">
        <w:r w:rsidR="0016768A" w:rsidRPr="0010468F" w:rsidDel="00403DC3">
          <w:rPr>
            <w:rFonts w:cstheme="minorHAnsi"/>
            <w:sz w:val="24"/>
            <w:szCs w:val="24"/>
          </w:rPr>
          <w:delText>T</w:delText>
        </w:r>
      </w:del>
      <w:r w:rsidR="0016768A" w:rsidRPr="0010468F">
        <w:rPr>
          <w:rFonts w:cstheme="minorHAnsi"/>
          <w:sz w:val="24"/>
          <w:szCs w:val="24"/>
        </w:rPr>
        <w:t xml:space="preserve">hese two groups </w:t>
      </w:r>
      <w:r w:rsidR="00D0338E" w:rsidRPr="0010468F">
        <w:rPr>
          <w:rFonts w:cstheme="minorHAnsi"/>
          <w:sz w:val="24"/>
          <w:szCs w:val="24"/>
        </w:rPr>
        <w:t xml:space="preserve">had </w:t>
      </w:r>
      <w:ins w:id="126" w:author="MacQueen, Alice H" w:date="2020-01-17T15:15:00Z">
        <w:r w:rsidR="00403DC3">
          <w:rPr>
            <w:rFonts w:cstheme="minorHAnsi"/>
            <w:sz w:val="24"/>
            <w:szCs w:val="24"/>
          </w:rPr>
          <w:t xml:space="preserve">modest </w:t>
        </w:r>
      </w:ins>
      <w:r w:rsidR="00D0338E" w:rsidRPr="0010468F">
        <w:rPr>
          <w:rFonts w:cstheme="minorHAnsi"/>
          <w:sz w:val="24"/>
          <w:szCs w:val="24"/>
        </w:rPr>
        <w:t xml:space="preserve">negative phenotypic correlations with each </w:t>
      </w:r>
      <w:r w:rsidR="0016768A" w:rsidRPr="0010468F">
        <w:rPr>
          <w:rFonts w:cstheme="minorHAnsi"/>
          <w:sz w:val="24"/>
          <w:szCs w:val="24"/>
        </w:rPr>
        <w:t>other</w:t>
      </w:r>
      <w:r w:rsidR="0026314C" w:rsidRPr="0010468F">
        <w:rPr>
          <w:rFonts w:cstheme="minorHAnsi"/>
          <w:sz w:val="24"/>
          <w:szCs w:val="24"/>
        </w:rPr>
        <w:t xml:space="preserve">. </w:t>
      </w:r>
    </w:p>
    <w:p w14:paraId="4341D5B1" w14:textId="77777777" w:rsidR="00622067" w:rsidRPr="0010468F" w:rsidRDefault="00622067" w:rsidP="0010468F">
      <w:pPr>
        <w:spacing w:line="480" w:lineRule="auto"/>
        <w:rPr>
          <w:rFonts w:cstheme="minorHAnsi"/>
          <w:i/>
          <w:sz w:val="24"/>
          <w:szCs w:val="24"/>
        </w:rPr>
      </w:pPr>
      <w:r w:rsidRPr="0010468F">
        <w:rPr>
          <w:rFonts w:cstheme="minorHAnsi"/>
          <w:i/>
          <w:sz w:val="24"/>
          <w:szCs w:val="24"/>
        </w:rPr>
        <w:t>Eight CDBN phenotypes have genetic associations above the false discovery rate</w:t>
      </w:r>
    </w:p>
    <w:p w14:paraId="74F508C3" w14:textId="510E7BE3" w:rsidR="00755D28" w:rsidRPr="0010468F" w:rsidRDefault="005B1A42" w:rsidP="0010468F">
      <w:pPr>
        <w:spacing w:line="480" w:lineRule="auto"/>
        <w:ind w:firstLine="720"/>
        <w:rPr>
          <w:rFonts w:cstheme="minorHAnsi"/>
          <w:sz w:val="24"/>
          <w:szCs w:val="24"/>
        </w:rPr>
      </w:pPr>
      <w:r w:rsidRPr="0010468F">
        <w:rPr>
          <w:rFonts w:cstheme="minorHAnsi"/>
          <w:sz w:val="24"/>
          <w:szCs w:val="24"/>
        </w:rPr>
        <w:lastRenderedPageBreak/>
        <w:t xml:space="preserve">We conducted </w:t>
      </w:r>
      <w:r w:rsidR="003F11F7" w:rsidRPr="0010468F">
        <w:rPr>
          <w:rFonts w:cstheme="minorHAnsi"/>
          <w:sz w:val="24"/>
          <w:szCs w:val="24"/>
        </w:rPr>
        <w:t xml:space="preserve">GWAS </w:t>
      </w:r>
      <w:r w:rsidR="00242C18" w:rsidRPr="0010468F">
        <w:rPr>
          <w:rFonts w:cstheme="minorHAnsi"/>
          <w:sz w:val="24"/>
          <w:szCs w:val="24"/>
        </w:rPr>
        <w:t>o</w:t>
      </w:r>
      <w:r w:rsidRPr="0010468F">
        <w:rPr>
          <w:rFonts w:cstheme="minorHAnsi"/>
          <w:sz w:val="24"/>
          <w:szCs w:val="24"/>
        </w:rPr>
        <w:t>n</w:t>
      </w:r>
      <w:r w:rsidR="003B3030" w:rsidRPr="0010468F">
        <w:rPr>
          <w:rFonts w:cstheme="minorHAnsi"/>
          <w:sz w:val="24"/>
          <w:szCs w:val="24"/>
        </w:rPr>
        <w:t xml:space="preserve"> 21 phenotypes using </w:t>
      </w:r>
      <w:r w:rsidR="003B04F9" w:rsidRPr="0010468F">
        <w:rPr>
          <w:rFonts w:cstheme="minorHAnsi"/>
          <w:sz w:val="24"/>
          <w:szCs w:val="24"/>
        </w:rPr>
        <w:t>best linear unbiased predictors (BLUPs)</w:t>
      </w:r>
      <w:r w:rsidR="00F4241B" w:rsidRPr="0010468F">
        <w:rPr>
          <w:rFonts w:cstheme="minorHAnsi"/>
          <w:sz w:val="24"/>
          <w:szCs w:val="24"/>
        </w:rPr>
        <w:t xml:space="preserve"> </w:t>
      </w:r>
      <w:r w:rsidR="003B04F9" w:rsidRPr="0010468F">
        <w:rPr>
          <w:rFonts w:cstheme="minorHAnsi"/>
          <w:sz w:val="24"/>
          <w:szCs w:val="24"/>
        </w:rPr>
        <w:t>calculated using a kinship matrix, location, and an interaction between location and year as fixed effects. (</w:t>
      </w:r>
      <w:r w:rsidR="00F61C83" w:rsidRPr="0010468F">
        <w:rPr>
          <w:rFonts w:cstheme="minorHAnsi"/>
          <w:sz w:val="24"/>
          <w:szCs w:val="24"/>
        </w:rPr>
        <w:t xml:space="preserve">for details, </w:t>
      </w:r>
      <w:r w:rsidR="003B04F9" w:rsidRPr="0010468F">
        <w:rPr>
          <w:rFonts w:cstheme="minorHAnsi"/>
          <w:sz w:val="24"/>
          <w:szCs w:val="24"/>
        </w:rPr>
        <w:t xml:space="preserve">see </w:t>
      </w:r>
      <w:r w:rsidR="00FC43F7" w:rsidRPr="0010468F">
        <w:rPr>
          <w:rFonts w:cstheme="minorHAnsi"/>
          <w:sz w:val="24"/>
          <w:szCs w:val="24"/>
        </w:rPr>
        <w:t xml:space="preserve">the </w:t>
      </w:r>
      <w:r w:rsidR="003B04F9" w:rsidRPr="0010468F">
        <w:rPr>
          <w:rFonts w:cstheme="minorHAnsi"/>
          <w:i/>
          <w:iCs/>
          <w:sz w:val="24"/>
          <w:szCs w:val="24"/>
        </w:rPr>
        <w:t>Genome-wide association study</w:t>
      </w:r>
      <w:r w:rsidR="003B04F9" w:rsidRPr="0010468F">
        <w:rPr>
          <w:rFonts w:cstheme="minorHAnsi"/>
          <w:sz w:val="24"/>
          <w:szCs w:val="24"/>
        </w:rPr>
        <w:t xml:space="preserve"> section in the Mat</w:t>
      </w:r>
      <w:r w:rsidR="00F4241B" w:rsidRPr="0010468F">
        <w:rPr>
          <w:rFonts w:cstheme="minorHAnsi"/>
          <w:sz w:val="24"/>
          <w:szCs w:val="24"/>
        </w:rPr>
        <w:t>erials and Methods).</w:t>
      </w:r>
      <w:r w:rsidR="003B04F9" w:rsidRPr="0010468F">
        <w:rPr>
          <w:rFonts w:cstheme="minorHAnsi"/>
          <w:sz w:val="24"/>
          <w:szCs w:val="24"/>
        </w:rPr>
        <w:t xml:space="preserve"> </w:t>
      </w:r>
      <w:r w:rsidR="00892D6F" w:rsidRPr="0010468F">
        <w:rPr>
          <w:rFonts w:cstheme="minorHAnsi"/>
          <w:sz w:val="24"/>
          <w:szCs w:val="24"/>
        </w:rPr>
        <w:t xml:space="preserve">To determine if </w:t>
      </w:r>
      <w:r w:rsidR="00F01177" w:rsidRPr="0010468F">
        <w:rPr>
          <w:rFonts w:cstheme="minorHAnsi"/>
          <w:sz w:val="24"/>
          <w:szCs w:val="24"/>
        </w:rPr>
        <w:t xml:space="preserve">any </w:t>
      </w:r>
      <w:r w:rsidR="0000220C" w:rsidRPr="0010468F">
        <w:rPr>
          <w:rFonts w:cstheme="minorHAnsi"/>
          <w:sz w:val="24"/>
          <w:szCs w:val="24"/>
        </w:rPr>
        <w:t>SNP</w:t>
      </w:r>
      <w:r w:rsidR="00892D6F" w:rsidRPr="0010468F">
        <w:rPr>
          <w:rFonts w:cstheme="minorHAnsi"/>
          <w:sz w:val="24"/>
          <w:szCs w:val="24"/>
        </w:rPr>
        <w:t xml:space="preserve"> frequencies </w:t>
      </w:r>
      <w:r w:rsidR="00FD1762" w:rsidRPr="0010468F">
        <w:rPr>
          <w:rFonts w:cstheme="minorHAnsi"/>
          <w:sz w:val="24"/>
          <w:szCs w:val="24"/>
        </w:rPr>
        <w:t xml:space="preserve">had </w:t>
      </w:r>
      <w:r w:rsidR="00171B7E" w:rsidRPr="0010468F">
        <w:rPr>
          <w:rFonts w:cstheme="minorHAnsi"/>
          <w:sz w:val="24"/>
          <w:szCs w:val="24"/>
        </w:rPr>
        <w:t>changed</w:t>
      </w:r>
      <w:r w:rsidR="00892D6F" w:rsidRPr="0010468F">
        <w:rPr>
          <w:rFonts w:cstheme="minorHAnsi"/>
          <w:sz w:val="24"/>
          <w:szCs w:val="24"/>
        </w:rPr>
        <w:t xml:space="preserve"> </w:t>
      </w:r>
      <w:r w:rsidR="00171B7E" w:rsidRPr="0010468F">
        <w:rPr>
          <w:rFonts w:cstheme="minorHAnsi"/>
          <w:sz w:val="24"/>
          <w:szCs w:val="24"/>
        </w:rPr>
        <w:t>over the duration</w:t>
      </w:r>
      <w:r w:rsidR="00892D6F" w:rsidRPr="0010468F">
        <w:rPr>
          <w:rFonts w:cstheme="minorHAnsi"/>
          <w:sz w:val="24"/>
          <w:szCs w:val="24"/>
        </w:rPr>
        <w:t xml:space="preserve"> of the CDBN, w</w:t>
      </w:r>
      <w:r w:rsidR="003F11F7" w:rsidRPr="0010468F">
        <w:rPr>
          <w:rFonts w:cstheme="minorHAnsi"/>
          <w:sz w:val="24"/>
          <w:szCs w:val="24"/>
        </w:rPr>
        <w:t xml:space="preserve">e also conducted GWAS on the earliest year that each </w:t>
      </w:r>
      <w:r w:rsidR="00C15996" w:rsidRPr="0010468F">
        <w:rPr>
          <w:rFonts w:cstheme="minorHAnsi"/>
          <w:sz w:val="24"/>
          <w:szCs w:val="24"/>
        </w:rPr>
        <w:t>germplasm entry</w:t>
      </w:r>
      <w:r w:rsidR="003F11F7" w:rsidRPr="0010468F">
        <w:rPr>
          <w:rFonts w:cstheme="minorHAnsi"/>
          <w:sz w:val="24"/>
          <w:szCs w:val="24"/>
        </w:rPr>
        <w:t xml:space="preserve"> was </w:t>
      </w:r>
      <w:r w:rsidR="006E2836" w:rsidRPr="0010468F">
        <w:rPr>
          <w:rFonts w:cstheme="minorHAnsi"/>
          <w:sz w:val="24"/>
          <w:szCs w:val="24"/>
        </w:rPr>
        <w:t>present in the CDBN</w:t>
      </w:r>
      <w:r w:rsidR="004A4674" w:rsidRPr="0010468F">
        <w:rPr>
          <w:rFonts w:cstheme="minorHAnsi"/>
          <w:sz w:val="24"/>
          <w:szCs w:val="24"/>
        </w:rPr>
        <w:t xml:space="preserve"> as a proxy for the age of the entry</w:t>
      </w:r>
      <w:r w:rsidR="006E2836" w:rsidRPr="0010468F">
        <w:rPr>
          <w:rFonts w:cstheme="minorHAnsi"/>
          <w:sz w:val="24"/>
          <w:szCs w:val="24"/>
        </w:rPr>
        <w:t xml:space="preserve">. </w:t>
      </w:r>
      <w:r w:rsidR="000F3174" w:rsidRPr="0010468F">
        <w:rPr>
          <w:rFonts w:cstheme="minorHAnsi"/>
          <w:sz w:val="24"/>
          <w:szCs w:val="24"/>
        </w:rPr>
        <w:t>This GWAS was analogous to an environmental GWAS that uses climatic variables associated with a genotype’s location of origin</w:t>
      </w:r>
      <w:r w:rsidR="00427A6A" w:rsidRPr="0010468F">
        <w:rPr>
          <w:rFonts w:cstheme="minorHAnsi"/>
          <w:sz w:val="24"/>
          <w:szCs w:val="24"/>
        </w:rPr>
        <w:t xml:space="preserve"> </w:t>
      </w:r>
      <w:r w:rsidR="00427A6A" w:rsidRPr="0010468F">
        <w:rPr>
          <w:rFonts w:cstheme="minorHAnsi"/>
          <w:sz w:val="24"/>
          <w:szCs w:val="24"/>
        </w:rPr>
        <w:fldChar w:fldCharType="begin">
          <w:fldData xml:space="preserve">PEVuZE5vdGU+PENpdGU+PEF1dGhvcj5IYW5jb2NrPC9BdXRob3I+PFllYXI+MjAxMTwvWWVhcj48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</w:fldData>
        </w:fldChar>
      </w:r>
      <w:r w:rsidR="008A7F7B">
        <w:rPr>
          <w:rFonts w:cstheme="minorHAnsi"/>
          <w:sz w:val="24"/>
          <w:szCs w:val="24"/>
        </w:rPr>
        <w:instrText xml:space="preserve"> ADDIN EN.CITE </w:instrText>
      </w:r>
      <w:r w:rsidR="008A7F7B">
        <w:rPr>
          <w:rFonts w:cstheme="minorHAnsi"/>
          <w:sz w:val="24"/>
          <w:szCs w:val="24"/>
        </w:rPr>
        <w:fldChar w:fldCharType="begin">
          <w:fldData xml:space="preserve">PEVuZE5vdGU+PENpdGU+PEF1dGhvcj5IYW5jb2NrPC9BdXRob3I+PFllYXI+MjAxMTwvWWVhcj48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</w:fldData>
        </w:fldChar>
      </w:r>
      <w:r w:rsidR="008A7F7B">
        <w:rPr>
          <w:rFonts w:cstheme="minorHAnsi"/>
          <w:sz w:val="24"/>
          <w:szCs w:val="24"/>
        </w:rPr>
        <w:instrText xml:space="preserve"> ADDIN EN.CITE.DATA </w:instrText>
      </w:r>
      <w:r w:rsidR="008A7F7B">
        <w:rPr>
          <w:rFonts w:cstheme="minorHAnsi"/>
          <w:sz w:val="24"/>
          <w:szCs w:val="24"/>
        </w:rPr>
      </w:r>
      <w:r w:rsidR="008A7F7B">
        <w:rPr>
          <w:rFonts w:cstheme="minorHAnsi"/>
          <w:sz w:val="24"/>
          <w:szCs w:val="24"/>
        </w:rPr>
        <w:fldChar w:fldCharType="end"/>
      </w:r>
      <w:r w:rsidR="00427A6A" w:rsidRPr="0010468F">
        <w:rPr>
          <w:rFonts w:cstheme="minorHAnsi"/>
          <w:sz w:val="24"/>
          <w:szCs w:val="24"/>
        </w:rPr>
        <w:fldChar w:fldCharType="separate"/>
      </w:r>
      <w:r w:rsidR="00427A6A" w:rsidRPr="0010468F">
        <w:rPr>
          <w:rFonts w:cstheme="minorHAnsi"/>
          <w:noProof/>
          <w:sz w:val="24"/>
          <w:szCs w:val="24"/>
        </w:rPr>
        <w:t>(</w:t>
      </w:r>
      <w:r w:rsidR="00427A6A" w:rsidRPr="0010468F">
        <w:rPr>
          <w:rFonts w:cstheme="minorHAnsi"/>
          <w:smallCaps/>
          <w:noProof/>
          <w:sz w:val="24"/>
          <w:szCs w:val="24"/>
        </w:rPr>
        <w:t>Hancock</w:t>
      </w:r>
      <w:r w:rsidR="00427A6A" w:rsidRPr="0010468F">
        <w:rPr>
          <w:rFonts w:cstheme="minorHAnsi"/>
          <w:i/>
          <w:noProof/>
          <w:sz w:val="24"/>
          <w:szCs w:val="24"/>
        </w:rPr>
        <w:t xml:space="preserve"> et al.</w:t>
      </w:r>
      <w:r w:rsidR="00427A6A" w:rsidRPr="0010468F">
        <w:rPr>
          <w:rFonts w:cstheme="minorHAnsi"/>
          <w:noProof/>
          <w:sz w:val="24"/>
          <w:szCs w:val="24"/>
        </w:rPr>
        <w:t xml:space="preserve"> 2011; </w:t>
      </w:r>
      <w:r w:rsidR="00427A6A" w:rsidRPr="0010468F">
        <w:rPr>
          <w:rFonts w:cstheme="minorHAnsi"/>
          <w:smallCaps/>
          <w:noProof/>
          <w:sz w:val="24"/>
          <w:szCs w:val="24"/>
        </w:rPr>
        <w:t>Morris</w:t>
      </w:r>
      <w:r w:rsidR="00427A6A" w:rsidRPr="0010468F">
        <w:rPr>
          <w:rFonts w:cstheme="minorHAnsi"/>
          <w:i/>
          <w:noProof/>
          <w:sz w:val="24"/>
          <w:szCs w:val="24"/>
        </w:rPr>
        <w:t xml:space="preserve"> et al.</w:t>
      </w:r>
      <w:r w:rsidR="00427A6A" w:rsidRPr="0010468F">
        <w:rPr>
          <w:rFonts w:cstheme="minorHAnsi"/>
          <w:noProof/>
          <w:sz w:val="24"/>
          <w:szCs w:val="24"/>
        </w:rPr>
        <w:t xml:space="preserve"> 2013)</w:t>
      </w:r>
      <w:r w:rsidR="00427A6A" w:rsidRPr="0010468F">
        <w:rPr>
          <w:rFonts w:cstheme="minorHAnsi"/>
          <w:sz w:val="24"/>
          <w:szCs w:val="24"/>
        </w:rPr>
        <w:fldChar w:fldCharType="end"/>
      </w:r>
      <w:r w:rsidR="000F3174" w:rsidRPr="0010468F">
        <w:rPr>
          <w:rFonts w:cstheme="minorHAnsi"/>
          <w:sz w:val="24"/>
          <w:szCs w:val="24"/>
        </w:rPr>
        <w:t xml:space="preserve">, </w:t>
      </w:r>
      <w:r w:rsidR="00B50FD7" w:rsidRPr="0010468F">
        <w:rPr>
          <w:rFonts w:cstheme="minorHAnsi"/>
          <w:sz w:val="24"/>
          <w:szCs w:val="24"/>
        </w:rPr>
        <w:t>though</w:t>
      </w:r>
      <w:r w:rsidR="000F3174" w:rsidRPr="0010468F">
        <w:rPr>
          <w:rFonts w:cstheme="minorHAnsi"/>
          <w:sz w:val="24"/>
          <w:szCs w:val="24"/>
        </w:rPr>
        <w:t xml:space="preserve"> this GWAS </w:t>
      </w:r>
      <w:r w:rsidR="00134C19" w:rsidRPr="0010468F">
        <w:rPr>
          <w:rFonts w:cstheme="minorHAnsi"/>
          <w:sz w:val="24"/>
          <w:szCs w:val="24"/>
        </w:rPr>
        <w:t xml:space="preserve">is fitted to </w:t>
      </w:r>
      <w:r w:rsidR="000F3174" w:rsidRPr="0010468F">
        <w:rPr>
          <w:rFonts w:cstheme="minorHAnsi"/>
          <w:sz w:val="24"/>
          <w:szCs w:val="24"/>
        </w:rPr>
        <w:t>a variable correlated with the age of the genotype rather than with its location of origin.</w:t>
      </w:r>
    </w:p>
    <w:p w14:paraId="05DF156A" w14:textId="6D48E95F" w:rsidR="008A4ADF" w:rsidRPr="0010468F" w:rsidRDefault="001D18CC" w:rsidP="0010468F">
      <w:pPr>
        <w:spacing w:line="480" w:lineRule="auto"/>
        <w:rPr>
          <w:rFonts w:cstheme="minorHAnsi"/>
          <w:sz w:val="24"/>
          <w:szCs w:val="24"/>
        </w:rPr>
      </w:pPr>
      <w:r w:rsidRPr="0010468F">
        <w:rPr>
          <w:rFonts w:cstheme="minorHAnsi"/>
          <w:i/>
          <w:sz w:val="24"/>
          <w:szCs w:val="24"/>
        </w:rPr>
        <w:tab/>
      </w:r>
      <w:r w:rsidR="008A4ADF" w:rsidRPr="0010468F">
        <w:rPr>
          <w:rFonts w:cstheme="minorHAnsi"/>
          <w:sz w:val="24"/>
          <w:szCs w:val="24"/>
        </w:rPr>
        <w:t>Given the analytical issues surrounding the use of METs for unplanned genetic analyses</w:t>
      </w:r>
      <w:r w:rsidRPr="0010468F">
        <w:rPr>
          <w:rFonts w:cstheme="minorHAnsi"/>
          <w:sz w:val="24"/>
          <w:szCs w:val="24"/>
        </w:rPr>
        <w:t>, i</w:t>
      </w:r>
      <w:r w:rsidR="008A4ADF" w:rsidRPr="0010468F">
        <w:rPr>
          <w:rFonts w:cstheme="minorHAnsi"/>
          <w:sz w:val="24"/>
          <w:szCs w:val="24"/>
        </w:rPr>
        <w:t>t was unclear whether GWAS on CDBN phenotypes</w:t>
      </w:r>
      <w:r w:rsidRPr="0010468F">
        <w:rPr>
          <w:rFonts w:cstheme="minorHAnsi"/>
          <w:sz w:val="24"/>
          <w:szCs w:val="24"/>
        </w:rPr>
        <w:t xml:space="preserve"> would find significant associations, or if these associations would be reduced or eliminated </w:t>
      </w:r>
      <w:r w:rsidR="004111AC" w:rsidRPr="0010468F">
        <w:rPr>
          <w:rFonts w:cstheme="minorHAnsi"/>
          <w:sz w:val="24"/>
          <w:szCs w:val="24"/>
        </w:rPr>
        <w:t>by</w:t>
      </w:r>
      <w:r w:rsidRPr="0010468F">
        <w:rPr>
          <w:rFonts w:cstheme="minorHAnsi"/>
          <w:sz w:val="24"/>
          <w:szCs w:val="24"/>
        </w:rPr>
        <w:t xml:space="preserve"> environmental noise </w:t>
      </w:r>
      <w:r w:rsidR="008A4ADF" w:rsidRPr="0010468F">
        <w:rPr>
          <w:rFonts w:cstheme="minorHAnsi"/>
          <w:sz w:val="24"/>
          <w:szCs w:val="24"/>
        </w:rPr>
        <w:t>or</w:t>
      </w:r>
      <w:r w:rsidR="004111AC" w:rsidRPr="0010468F">
        <w:rPr>
          <w:rFonts w:cstheme="minorHAnsi"/>
          <w:sz w:val="24"/>
          <w:szCs w:val="24"/>
        </w:rPr>
        <w:t xml:space="preserve"> by</w:t>
      </w:r>
      <w:r w:rsidRPr="0010468F">
        <w:rPr>
          <w:rFonts w:cstheme="minorHAnsi"/>
          <w:sz w:val="24"/>
          <w:szCs w:val="24"/>
        </w:rPr>
        <w:t xml:space="preserve"> experimental design</w:t>
      </w:r>
      <w:r w:rsidR="004111AC" w:rsidRPr="0010468F">
        <w:rPr>
          <w:rFonts w:cstheme="minorHAnsi"/>
          <w:sz w:val="24"/>
          <w:szCs w:val="24"/>
        </w:rPr>
        <w:t xml:space="preserve"> biases</w:t>
      </w:r>
      <w:r w:rsidRPr="0010468F">
        <w:rPr>
          <w:rFonts w:cstheme="minorHAnsi"/>
          <w:sz w:val="24"/>
          <w:szCs w:val="24"/>
        </w:rPr>
        <w:t xml:space="preserve">. </w:t>
      </w:r>
      <w:r w:rsidR="00357795" w:rsidRPr="0010468F">
        <w:rPr>
          <w:rFonts w:cstheme="minorHAnsi"/>
          <w:sz w:val="24"/>
          <w:szCs w:val="24"/>
        </w:rPr>
        <w:t xml:space="preserve">Thus, we determined if any GWAS on CDBN phenotypes had significant associations after a Benjamini-Hochberg </w:t>
      </w:r>
      <w:r w:rsidR="00AA63D1" w:rsidRPr="0010468F">
        <w:rPr>
          <w:rFonts w:cstheme="minorHAnsi"/>
          <w:sz w:val="24"/>
          <w:szCs w:val="24"/>
        </w:rPr>
        <w:t>FDR correction of 10%</w:t>
      </w:r>
      <w:r w:rsidR="00357795" w:rsidRPr="0010468F">
        <w:rPr>
          <w:rFonts w:cstheme="minorHAnsi"/>
          <w:sz w:val="24"/>
          <w:szCs w:val="24"/>
        </w:rPr>
        <w:t xml:space="preserve">. </w:t>
      </w:r>
      <w:r w:rsidR="00647399" w:rsidRPr="0010468F">
        <w:rPr>
          <w:rFonts w:cstheme="minorHAnsi"/>
          <w:sz w:val="24"/>
          <w:szCs w:val="24"/>
        </w:rPr>
        <w:t>With this criterion</w:t>
      </w:r>
      <w:r w:rsidR="00357795" w:rsidRPr="0010468F">
        <w:rPr>
          <w:rFonts w:cstheme="minorHAnsi"/>
          <w:sz w:val="24"/>
          <w:szCs w:val="24"/>
        </w:rPr>
        <w:t xml:space="preserve">, </w:t>
      </w:r>
      <w:r w:rsidR="00E114E6" w:rsidRPr="0010468F">
        <w:rPr>
          <w:rFonts w:cstheme="minorHAnsi"/>
          <w:sz w:val="24"/>
          <w:szCs w:val="24"/>
        </w:rPr>
        <w:t xml:space="preserve">significant associations were discovered for </w:t>
      </w:r>
      <w:del w:id="127" w:author="MacQueen, Alice H" w:date="2020-01-17T15:15:00Z">
        <w:r w:rsidR="00357795" w:rsidRPr="0010468F" w:rsidDel="00403DC3">
          <w:rPr>
            <w:rFonts w:cstheme="minorHAnsi"/>
            <w:sz w:val="24"/>
            <w:szCs w:val="24"/>
          </w:rPr>
          <w:delText>e</w:delText>
        </w:r>
        <w:r w:rsidRPr="0010468F" w:rsidDel="00403DC3">
          <w:rPr>
            <w:rFonts w:cstheme="minorHAnsi"/>
            <w:sz w:val="24"/>
            <w:szCs w:val="24"/>
          </w:rPr>
          <w:delText xml:space="preserve">ight </w:delText>
        </w:r>
      </w:del>
      <w:ins w:id="128" w:author="MacQueen, Alice H" w:date="2020-01-17T15:15:00Z">
        <w:r w:rsidR="00403DC3">
          <w:rPr>
            <w:rFonts w:cstheme="minorHAnsi"/>
            <w:sz w:val="24"/>
            <w:szCs w:val="24"/>
          </w:rPr>
          <w:t>five</w:t>
        </w:r>
        <w:r w:rsidR="00403DC3" w:rsidRPr="0010468F">
          <w:rPr>
            <w:rFonts w:cstheme="minorHAnsi"/>
            <w:sz w:val="24"/>
            <w:szCs w:val="24"/>
          </w:rPr>
          <w:t xml:space="preserve"> </w:t>
        </w:r>
      </w:ins>
      <w:r w:rsidRPr="0010468F">
        <w:rPr>
          <w:rFonts w:cstheme="minorHAnsi"/>
          <w:sz w:val="24"/>
          <w:szCs w:val="24"/>
        </w:rPr>
        <w:t>of the 2</w:t>
      </w:r>
      <w:r w:rsidR="004111AC" w:rsidRPr="0010468F">
        <w:rPr>
          <w:rFonts w:cstheme="minorHAnsi"/>
          <w:sz w:val="24"/>
          <w:szCs w:val="24"/>
        </w:rPr>
        <w:t>1</w:t>
      </w:r>
      <w:r w:rsidRPr="0010468F">
        <w:rPr>
          <w:rFonts w:cstheme="minorHAnsi"/>
          <w:sz w:val="24"/>
          <w:szCs w:val="24"/>
        </w:rPr>
        <w:t xml:space="preserve"> phenotypes</w:t>
      </w:r>
      <w:r w:rsidR="00AA63D1" w:rsidRPr="0010468F">
        <w:rPr>
          <w:rFonts w:cstheme="minorHAnsi"/>
          <w:sz w:val="24"/>
          <w:szCs w:val="24"/>
        </w:rPr>
        <w:t xml:space="preserve">. More than </w:t>
      </w:r>
      <w:del w:id="129" w:author="MacQueen, Alice H" w:date="2020-01-17T15:15:00Z">
        <w:r w:rsidR="00AA63D1" w:rsidRPr="0010468F" w:rsidDel="00403DC3">
          <w:rPr>
            <w:rFonts w:cstheme="minorHAnsi"/>
            <w:sz w:val="24"/>
            <w:szCs w:val="24"/>
          </w:rPr>
          <w:delText xml:space="preserve">33 </w:delText>
        </w:r>
      </w:del>
      <w:ins w:id="130" w:author="MacQueen, Alice H" w:date="2020-01-17T15:15:00Z">
        <w:r w:rsidR="00403DC3">
          <w:rPr>
            <w:rFonts w:cstheme="minorHAnsi"/>
            <w:sz w:val="24"/>
            <w:szCs w:val="24"/>
          </w:rPr>
          <w:t>22</w:t>
        </w:r>
        <w:r w:rsidR="00403DC3" w:rsidRPr="0010468F">
          <w:rPr>
            <w:rFonts w:cstheme="minorHAnsi"/>
            <w:sz w:val="24"/>
            <w:szCs w:val="24"/>
          </w:rPr>
          <w:t xml:space="preserve"> </w:t>
        </w:r>
      </w:ins>
      <w:r w:rsidR="00AA63D1" w:rsidRPr="0010468F">
        <w:rPr>
          <w:rFonts w:cstheme="minorHAnsi"/>
          <w:sz w:val="24"/>
          <w:szCs w:val="24"/>
        </w:rPr>
        <w:t xml:space="preserve">peaks had SNPs with </w:t>
      </w:r>
      <w:r w:rsidR="00AA63D1" w:rsidRPr="0010468F">
        <w:rPr>
          <w:rFonts w:cstheme="minorHAnsi"/>
          <w:i/>
          <w:sz w:val="24"/>
          <w:szCs w:val="24"/>
        </w:rPr>
        <w:t>p</w:t>
      </w:r>
      <w:r w:rsidR="00AA63D1" w:rsidRPr="0010468F">
        <w:rPr>
          <w:rFonts w:cstheme="minorHAnsi"/>
          <w:sz w:val="24"/>
          <w:szCs w:val="24"/>
        </w:rPr>
        <w:t xml:space="preserve">-values above the FDR, indicating the presence of </w:t>
      </w:r>
      <w:del w:id="131" w:author="MacQueen, Alice H" w:date="2020-01-17T15:15:00Z">
        <w:r w:rsidR="001819C9" w:rsidRPr="0010468F" w:rsidDel="00403DC3">
          <w:rPr>
            <w:rFonts w:cstheme="minorHAnsi"/>
            <w:sz w:val="24"/>
            <w:szCs w:val="24"/>
          </w:rPr>
          <w:delText xml:space="preserve">30 </w:delText>
        </w:r>
      </w:del>
      <w:ins w:id="132" w:author="MacQueen, Alice H" w:date="2020-01-17T15:15:00Z">
        <w:r w:rsidR="00403DC3">
          <w:rPr>
            <w:rFonts w:cstheme="minorHAnsi"/>
            <w:sz w:val="24"/>
            <w:szCs w:val="24"/>
          </w:rPr>
          <w:t>2</w:t>
        </w:r>
        <w:r w:rsidR="00403DC3" w:rsidRPr="0010468F">
          <w:rPr>
            <w:rFonts w:cstheme="minorHAnsi"/>
            <w:sz w:val="24"/>
            <w:szCs w:val="24"/>
          </w:rPr>
          <w:t xml:space="preserve">0 </w:t>
        </w:r>
      </w:ins>
      <w:r w:rsidR="001819C9" w:rsidRPr="0010468F">
        <w:rPr>
          <w:rFonts w:cstheme="minorHAnsi"/>
          <w:sz w:val="24"/>
          <w:szCs w:val="24"/>
        </w:rPr>
        <w:t>or more</w:t>
      </w:r>
      <w:r w:rsidR="00DE4B7C" w:rsidRPr="0010468F">
        <w:rPr>
          <w:rFonts w:cstheme="minorHAnsi"/>
          <w:sz w:val="24"/>
          <w:szCs w:val="24"/>
        </w:rPr>
        <w:t xml:space="preserve"> distinct, significant associations with these </w:t>
      </w:r>
      <w:del w:id="133" w:author="MacQueen, Alice H" w:date="2020-01-17T15:15:00Z">
        <w:r w:rsidR="00551D8A" w:rsidRPr="0010468F" w:rsidDel="00403DC3">
          <w:rPr>
            <w:rFonts w:cstheme="minorHAnsi"/>
            <w:sz w:val="24"/>
            <w:szCs w:val="24"/>
          </w:rPr>
          <w:delText xml:space="preserve">eight </w:delText>
        </w:r>
      </w:del>
      <w:ins w:id="134" w:author="MacQueen, Alice H" w:date="2020-01-17T15:15:00Z">
        <w:r w:rsidR="00403DC3">
          <w:rPr>
            <w:rFonts w:cstheme="minorHAnsi"/>
            <w:sz w:val="24"/>
            <w:szCs w:val="24"/>
          </w:rPr>
          <w:t>five</w:t>
        </w:r>
        <w:r w:rsidR="00403DC3" w:rsidRPr="0010468F">
          <w:rPr>
            <w:rFonts w:cstheme="minorHAnsi"/>
            <w:sz w:val="24"/>
            <w:szCs w:val="24"/>
          </w:rPr>
          <w:t xml:space="preserve"> </w:t>
        </w:r>
      </w:ins>
      <w:r w:rsidR="00DE4B7C" w:rsidRPr="0010468F">
        <w:rPr>
          <w:rFonts w:cstheme="minorHAnsi"/>
          <w:sz w:val="24"/>
          <w:szCs w:val="24"/>
        </w:rPr>
        <w:t>CDBN-derived phenotypes</w:t>
      </w:r>
      <w:r w:rsidRPr="0010468F">
        <w:rPr>
          <w:rFonts w:cstheme="minorHAnsi"/>
          <w:sz w:val="24"/>
          <w:szCs w:val="24"/>
        </w:rPr>
        <w:t xml:space="preserve">. </w:t>
      </w:r>
      <w:r w:rsidR="008A4ADF" w:rsidRPr="0010468F">
        <w:rPr>
          <w:rFonts w:cstheme="minorHAnsi"/>
          <w:sz w:val="24"/>
          <w:szCs w:val="24"/>
        </w:rPr>
        <w:t xml:space="preserve">Phenotypes with </w:t>
      </w:r>
      <w:r w:rsidR="00D13517" w:rsidRPr="0010468F">
        <w:rPr>
          <w:rFonts w:cstheme="minorHAnsi"/>
          <w:sz w:val="24"/>
          <w:szCs w:val="24"/>
        </w:rPr>
        <w:t xml:space="preserve">associations above the FDR generally had </w:t>
      </w:r>
      <w:r w:rsidR="008A4ADF" w:rsidRPr="0010468F">
        <w:rPr>
          <w:rFonts w:cstheme="minorHAnsi"/>
          <w:sz w:val="24"/>
          <w:szCs w:val="24"/>
        </w:rPr>
        <w:t>more datapoints in the CDBN (</w:t>
      </w:r>
      <w:del w:id="135" w:author="MacQueen, Alice H" w:date="2020-01-17T15:17:00Z">
        <w:r w:rsidR="00D13517" w:rsidRPr="0010468F" w:rsidDel="00403DC3">
          <w:rPr>
            <w:rFonts w:cstheme="minorHAnsi"/>
            <w:sz w:val="24"/>
            <w:szCs w:val="24"/>
          </w:rPr>
          <w:delText xml:space="preserve">6500 </w:delText>
        </w:r>
      </w:del>
      <w:ins w:id="136" w:author="MacQueen, Alice H" w:date="2020-01-17T15:17:00Z">
        <w:r w:rsidR="00403DC3">
          <w:rPr>
            <w:rFonts w:cstheme="minorHAnsi"/>
            <w:sz w:val="24"/>
            <w:szCs w:val="24"/>
          </w:rPr>
          <w:t>78</w:t>
        </w:r>
        <w:r w:rsidR="00403DC3" w:rsidRPr="0010468F">
          <w:rPr>
            <w:rFonts w:cstheme="minorHAnsi"/>
            <w:sz w:val="24"/>
            <w:szCs w:val="24"/>
          </w:rPr>
          <w:t xml:space="preserve">00 </w:t>
        </w:r>
      </w:ins>
      <w:r w:rsidR="00D13517" w:rsidRPr="0010468F">
        <w:rPr>
          <w:rFonts w:cstheme="minorHAnsi"/>
          <w:sz w:val="24"/>
          <w:szCs w:val="24"/>
        </w:rPr>
        <w:t xml:space="preserve">vs </w:t>
      </w:r>
      <w:del w:id="137" w:author="MacQueen, Alice H" w:date="2020-01-17T15:17:00Z">
        <w:r w:rsidR="00D13517" w:rsidRPr="0010468F" w:rsidDel="00403DC3">
          <w:rPr>
            <w:rFonts w:cstheme="minorHAnsi"/>
            <w:sz w:val="24"/>
            <w:szCs w:val="24"/>
          </w:rPr>
          <w:delText>2400</w:delText>
        </w:r>
        <w:r w:rsidR="00387C9E" w:rsidRPr="0010468F" w:rsidDel="00403DC3">
          <w:rPr>
            <w:rFonts w:cstheme="minorHAnsi"/>
            <w:sz w:val="24"/>
            <w:szCs w:val="24"/>
          </w:rPr>
          <w:delText xml:space="preserve"> </w:delText>
        </w:r>
      </w:del>
      <w:ins w:id="138" w:author="MacQueen, Alice H" w:date="2020-01-17T15:17:00Z">
        <w:r w:rsidR="00403DC3" w:rsidRPr="0010468F">
          <w:rPr>
            <w:rFonts w:cstheme="minorHAnsi"/>
            <w:sz w:val="24"/>
            <w:szCs w:val="24"/>
          </w:rPr>
          <w:t>2</w:t>
        </w:r>
        <w:r w:rsidR="00403DC3">
          <w:rPr>
            <w:rFonts w:cstheme="minorHAnsi"/>
            <w:sz w:val="24"/>
            <w:szCs w:val="24"/>
          </w:rPr>
          <w:t>7</w:t>
        </w:r>
        <w:r w:rsidR="00403DC3" w:rsidRPr="0010468F">
          <w:rPr>
            <w:rFonts w:cstheme="minorHAnsi"/>
            <w:sz w:val="24"/>
            <w:szCs w:val="24"/>
          </w:rPr>
          <w:t xml:space="preserve">00 </w:t>
        </w:r>
      </w:ins>
      <w:r w:rsidR="00387C9E" w:rsidRPr="0010468F">
        <w:rPr>
          <w:rFonts w:cstheme="minorHAnsi"/>
          <w:sz w:val="24"/>
          <w:szCs w:val="24"/>
        </w:rPr>
        <w:t>datapoints</w:t>
      </w:r>
      <w:r w:rsidR="00D13517" w:rsidRPr="0010468F">
        <w:rPr>
          <w:rFonts w:cstheme="minorHAnsi"/>
          <w:sz w:val="24"/>
          <w:szCs w:val="24"/>
        </w:rPr>
        <w:t xml:space="preserve">, </w:t>
      </w:r>
      <w:r w:rsidR="00FB0638" w:rsidRPr="0010468F">
        <w:rPr>
          <w:rFonts w:cstheme="minorHAnsi"/>
          <w:sz w:val="24"/>
          <w:szCs w:val="24"/>
        </w:rPr>
        <w:t xml:space="preserve">Wilcoxon rank sum </w:t>
      </w:r>
      <w:r w:rsidR="00D13517" w:rsidRPr="0010468F">
        <w:rPr>
          <w:rFonts w:cstheme="minorHAnsi"/>
          <w:sz w:val="24"/>
          <w:szCs w:val="24"/>
        </w:rPr>
        <w:t>test</w:t>
      </w:r>
      <w:r w:rsidR="00FB0638" w:rsidRPr="0010468F">
        <w:rPr>
          <w:rFonts w:cstheme="minorHAnsi"/>
          <w:sz w:val="24"/>
          <w:szCs w:val="24"/>
        </w:rPr>
        <w:t xml:space="preserve"> </w:t>
      </w:r>
      <w:r w:rsidR="00FB0638" w:rsidRPr="0010468F">
        <w:rPr>
          <w:rFonts w:cstheme="minorHAnsi"/>
          <w:i/>
          <w:sz w:val="24"/>
          <w:szCs w:val="24"/>
        </w:rPr>
        <w:t>p</w:t>
      </w:r>
      <w:r w:rsidR="00FB0638" w:rsidRPr="0010468F">
        <w:rPr>
          <w:rFonts w:cstheme="minorHAnsi"/>
          <w:sz w:val="24"/>
          <w:szCs w:val="24"/>
        </w:rPr>
        <w:t xml:space="preserve"> = 0.</w:t>
      </w:r>
      <w:del w:id="139" w:author="MacQueen, Alice H" w:date="2020-01-17T15:17:00Z">
        <w:r w:rsidR="00FB0638" w:rsidRPr="0010468F" w:rsidDel="00403DC3">
          <w:rPr>
            <w:rFonts w:cstheme="minorHAnsi"/>
            <w:sz w:val="24"/>
            <w:szCs w:val="24"/>
          </w:rPr>
          <w:delText>018</w:delText>
        </w:r>
      </w:del>
      <w:ins w:id="140" w:author="MacQueen, Alice H" w:date="2020-01-17T15:17:00Z">
        <w:r w:rsidR="00403DC3" w:rsidRPr="0010468F">
          <w:rPr>
            <w:rFonts w:cstheme="minorHAnsi"/>
            <w:sz w:val="24"/>
            <w:szCs w:val="24"/>
          </w:rPr>
          <w:t>0</w:t>
        </w:r>
        <w:r w:rsidR="00403DC3">
          <w:rPr>
            <w:rFonts w:cstheme="minorHAnsi"/>
            <w:sz w:val="24"/>
            <w:szCs w:val="24"/>
          </w:rPr>
          <w:t>26</w:t>
        </w:r>
      </w:ins>
      <w:r w:rsidR="008A4ADF" w:rsidRPr="0010468F">
        <w:rPr>
          <w:rFonts w:cstheme="minorHAnsi"/>
          <w:sz w:val="24"/>
          <w:szCs w:val="24"/>
        </w:rPr>
        <w:t xml:space="preserve">; Fig. </w:t>
      </w:r>
      <w:r w:rsidR="00F27F68" w:rsidRPr="0010468F">
        <w:rPr>
          <w:rFonts w:cstheme="minorHAnsi"/>
          <w:sz w:val="24"/>
          <w:szCs w:val="24"/>
        </w:rPr>
        <w:t>2a</w:t>
      </w:r>
      <w:r w:rsidR="008A4ADF" w:rsidRPr="0010468F">
        <w:rPr>
          <w:rFonts w:cstheme="minorHAnsi"/>
          <w:sz w:val="24"/>
          <w:szCs w:val="24"/>
        </w:rPr>
        <w:t xml:space="preserve">). </w:t>
      </w:r>
      <w:r w:rsidR="00E277F7" w:rsidRPr="0010468F">
        <w:rPr>
          <w:rFonts w:cstheme="minorHAnsi"/>
          <w:sz w:val="24"/>
          <w:szCs w:val="24"/>
        </w:rPr>
        <w:t xml:space="preserve">Phenotypes with associations above the FDR also had significantly higher narrow-sense heritabilities estimated from </w:t>
      </w:r>
      <w:del w:id="141" w:author="MacQueen, Alice H" w:date="2020-01-17T15:18:00Z">
        <w:r w:rsidR="00E277F7" w:rsidRPr="0010468F" w:rsidDel="00403DC3">
          <w:rPr>
            <w:rFonts w:cstheme="minorHAnsi"/>
            <w:sz w:val="24"/>
            <w:szCs w:val="24"/>
          </w:rPr>
          <w:delText>the phenotypic data</w:delText>
        </w:r>
      </w:del>
      <w:ins w:id="142" w:author="MacQueen, Alice H" w:date="2020-01-17T15:18:00Z">
        <w:r w:rsidR="00403DC3">
          <w:rPr>
            <w:rFonts w:cstheme="minorHAnsi"/>
            <w:sz w:val="24"/>
            <w:szCs w:val="24"/>
          </w:rPr>
          <w:t>GAPIT</w:t>
        </w:r>
      </w:ins>
      <w:r w:rsidR="00E277F7" w:rsidRPr="0010468F">
        <w:rPr>
          <w:rFonts w:cstheme="minorHAnsi"/>
          <w:sz w:val="24"/>
          <w:szCs w:val="24"/>
        </w:rPr>
        <w:t xml:space="preserve"> (h</w:t>
      </w:r>
      <w:r w:rsidR="00E277F7" w:rsidRPr="0010468F">
        <w:rPr>
          <w:rFonts w:cstheme="minorHAnsi"/>
          <w:sz w:val="24"/>
          <w:szCs w:val="24"/>
          <w:vertAlign w:val="superscript"/>
        </w:rPr>
        <w:t>2</w:t>
      </w:r>
      <w:r w:rsidR="00E277F7" w:rsidRPr="0010468F">
        <w:rPr>
          <w:rFonts w:cstheme="minorHAnsi"/>
          <w:sz w:val="24"/>
          <w:szCs w:val="24"/>
        </w:rPr>
        <w:t xml:space="preserve"> of </w:t>
      </w:r>
      <w:del w:id="143" w:author="MacQueen, Alice H" w:date="2020-01-17T15:18:00Z">
        <w:r w:rsidR="00E277F7" w:rsidRPr="0010468F" w:rsidDel="00403DC3">
          <w:rPr>
            <w:rFonts w:cstheme="minorHAnsi"/>
            <w:sz w:val="24"/>
            <w:szCs w:val="24"/>
          </w:rPr>
          <w:delText>40</w:delText>
        </w:r>
      </w:del>
      <w:ins w:id="144" w:author="MacQueen, Alice H" w:date="2020-01-17T15:18:00Z">
        <w:r w:rsidR="00403DC3">
          <w:rPr>
            <w:rFonts w:cstheme="minorHAnsi"/>
            <w:sz w:val="24"/>
            <w:szCs w:val="24"/>
          </w:rPr>
          <w:t>80</w:t>
        </w:r>
      </w:ins>
      <w:r w:rsidR="00E277F7" w:rsidRPr="0010468F">
        <w:rPr>
          <w:rFonts w:cstheme="minorHAnsi"/>
          <w:sz w:val="24"/>
          <w:szCs w:val="24"/>
        </w:rPr>
        <w:t xml:space="preserve">.5% vs </w:t>
      </w:r>
      <w:del w:id="145" w:author="MacQueen, Alice H" w:date="2020-01-17T15:18:00Z">
        <w:r w:rsidR="00E277F7" w:rsidRPr="0010468F" w:rsidDel="00403DC3">
          <w:rPr>
            <w:rFonts w:cstheme="minorHAnsi"/>
            <w:sz w:val="24"/>
            <w:szCs w:val="24"/>
          </w:rPr>
          <w:delText>25</w:delText>
        </w:r>
      </w:del>
      <w:ins w:id="146" w:author="MacQueen, Alice H" w:date="2020-01-17T15:18:00Z">
        <w:r w:rsidR="00403DC3">
          <w:rPr>
            <w:rFonts w:cstheme="minorHAnsi"/>
            <w:sz w:val="24"/>
            <w:szCs w:val="24"/>
          </w:rPr>
          <w:t>50</w:t>
        </w:r>
      </w:ins>
      <w:r w:rsidR="00E277F7" w:rsidRPr="0010468F">
        <w:rPr>
          <w:rFonts w:cstheme="minorHAnsi"/>
          <w:sz w:val="24"/>
          <w:szCs w:val="24"/>
        </w:rPr>
        <w:t xml:space="preserve">%, </w:t>
      </w:r>
      <w:r w:rsidR="00D13517" w:rsidRPr="0010468F">
        <w:rPr>
          <w:rFonts w:cstheme="minorHAnsi"/>
          <w:sz w:val="24"/>
          <w:szCs w:val="24"/>
        </w:rPr>
        <w:t xml:space="preserve">Wilcoxon rank sum test </w:t>
      </w:r>
      <w:r w:rsidR="00E277F7" w:rsidRPr="0010468F">
        <w:rPr>
          <w:rFonts w:cstheme="minorHAnsi"/>
          <w:i/>
          <w:sz w:val="24"/>
          <w:szCs w:val="24"/>
        </w:rPr>
        <w:t>p</w:t>
      </w:r>
      <w:r w:rsidR="00E277F7" w:rsidRPr="0010468F">
        <w:rPr>
          <w:rFonts w:cstheme="minorHAnsi"/>
          <w:sz w:val="24"/>
          <w:szCs w:val="24"/>
        </w:rPr>
        <w:t xml:space="preserve"> = 0.</w:t>
      </w:r>
      <w:del w:id="147" w:author="MacQueen, Alice H" w:date="2020-01-17T15:18:00Z">
        <w:r w:rsidR="00E277F7" w:rsidRPr="00403DC3" w:rsidDel="00403DC3">
          <w:rPr>
            <w:rFonts w:cstheme="minorHAnsi"/>
            <w:sz w:val="24"/>
            <w:szCs w:val="24"/>
            <w:highlight w:val="yellow"/>
            <w:rPrChange w:id="148" w:author="MacQueen, Alice H" w:date="2020-01-17T15:19:00Z">
              <w:rPr>
                <w:rFonts w:cstheme="minorHAnsi"/>
                <w:sz w:val="24"/>
                <w:szCs w:val="24"/>
              </w:rPr>
            </w:rPrChange>
          </w:rPr>
          <w:delText>03</w:delText>
        </w:r>
        <w:r w:rsidR="00D13517" w:rsidRPr="00403DC3" w:rsidDel="00403DC3">
          <w:rPr>
            <w:rFonts w:cstheme="minorHAnsi"/>
            <w:sz w:val="24"/>
            <w:szCs w:val="24"/>
            <w:highlight w:val="yellow"/>
            <w:rPrChange w:id="149" w:author="MacQueen, Alice H" w:date="2020-01-17T15:19:00Z">
              <w:rPr>
                <w:rFonts w:cstheme="minorHAnsi"/>
                <w:sz w:val="24"/>
                <w:szCs w:val="24"/>
              </w:rPr>
            </w:rPrChange>
          </w:rPr>
          <w:delText>8</w:delText>
        </w:r>
      </w:del>
      <w:ins w:id="150" w:author="MacQueen, Alice H" w:date="2020-01-17T15:18:00Z">
        <w:r w:rsidR="00403DC3" w:rsidRPr="00403DC3">
          <w:rPr>
            <w:rFonts w:cstheme="minorHAnsi"/>
            <w:sz w:val="24"/>
            <w:szCs w:val="24"/>
            <w:highlight w:val="yellow"/>
            <w:rPrChange w:id="151" w:author="MacQueen, Alice H" w:date="2020-01-17T15:19:00Z">
              <w:rPr>
                <w:rFonts w:cstheme="minorHAnsi"/>
                <w:sz w:val="24"/>
                <w:szCs w:val="24"/>
              </w:rPr>
            </w:rPrChange>
          </w:rPr>
          <w:t>012</w:t>
        </w:r>
      </w:ins>
      <w:r w:rsidR="00E277F7" w:rsidRPr="00403DC3">
        <w:rPr>
          <w:rFonts w:cstheme="minorHAnsi"/>
          <w:sz w:val="24"/>
          <w:szCs w:val="24"/>
          <w:highlight w:val="yellow"/>
          <w:rPrChange w:id="152" w:author="MacQueen, Alice H" w:date="2020-01-17T15:19:00Z">
            <w:rPr>
              <w:rFonts w:cstheme="minorHAnsi"/>
              <w:sz w:val="24"/>
              <w:szCs w:val="24"/>
            </w:rPr>
          </w:rPrChange>
        </w:rPr>
        <w:t>, Table 1</w:t>
      </w:r>
      <w:r w:rsidR="00E277F7" w:rsidRPr="0010468F">
        <w:rPr>
          <w:rFonts w:cstheme="minorHAnsi"/>
          <w:sz w:val="24"/>
          <w:szCs w:val="24"/>
        </w:rPr>
        <w:t>). W</w:t>
      </w:r>
      <w:r w:rsidR="00357795" w:rsidRPr="0010468F">
        <w:rPr>
          <w:rFonts w:cstheme="minorHAnsi"/>
          <w:sz w:val="24"/>
          <w:szCs w:val="24"/>
        </w:rPr>
        <w:t xml:space="preserve">e briefly discuss the associations above the FDR for these </w:t>
      </w:r>
      <w:del w:id="153" w:author="MacQueen, Alice H" w:date="2020-01-17T15:18:00Z">
        <w:r w:rsidR="00357795" w:rsidRPr="0010468F" w:rsidDel="00403DC3">
          <w:rPr>
            <w:rFonts w:cstheme="minorHAnsi"/>
            <w:sz w:val="24"/>
            <w:szCs w:val="24"/>
          </w:rPr>
          <w:delText xml:space="preserve">eight </w:delText>
        </w:r>
      </w:del>
      <w:ins w:id="154" w:author="MacQueen, Alice H" w:date="2020-01-17T15:18:00Z">
        <w:r w:rsidR="00403DC3">
          <w:rPr>
            <w:rFonts w:cstheme="minorHAnsi"/>
            <w:sz w:val="24"/>
            <w:szCs w:val="24"/>
          </w:rPr>
          <w:t>five</w:t>
        </w:r>
        <w:r w:rsidR="00403DC3" w:rsidRPr="0010468F">
          <w:rPr>
            <w:rFonts w:cstheme="minorHAnsi"/>
            <w:sz w:val="24"/>
            <w:szCs w:val="24"/>
          </w:rPr>
          <w:t xml:space="preserve"> </w:t>
        </w:r>
      </w:ins>
      <w:r w:rsidR="00357795" w:rsidRPr="0010468F">
        <w:rPr>
          <w:rFonts w:cstheme="minorHAnsi"/>
          <w:sz w:val="24"/>
          <w:szCs w:val="24"/>
        </w:rPr>
        <w:t xml:space="preserve">phenotypes </w:t>
      </w:r>
      <w:r w:rsidR="00357795" w:rsidRPr="0010468F">
        <w:rPr>
          <w:rFonts w:cstheme="minorHAnsi"/>
          <w:sz w:val="24"/>
          <w:szCs w:val="24"/>
        </w:rPr>
        <w:lastRenderedPageBreak/>
        <w:t>in the order of most to fewest datapoints in the CDBN.</w:t>
      </w:r>
      <w:r w:rsidR="00DE4B7C" w:rsidRPr="0010468F">
        <w:rPr>
          <w:rFonts w:cstheme="minorHAnsi"/>
          <w:sz w:val="24"/>
          <w:szCs w:val="24"/>
        </w:rPr>
        <w:t xml:space="preserve"> In cases where there were multiple associations for a single phenotype, we discuss only the top associations by </w:t>
      </w:r>
      <w:r w:rsidR="00DE4B7C" w:rsidRPr="0010468F">
        <w:rPr>
          <w:rFonts w:cstheme="minorHAnsi"/>
          <w:i/>
          <w:sz w:val="24"/>
          <w:szCs w:val="24"/>
        </w:rPr>
        <w:t>p</w:t>
      </w:r>
      <w:r w:rsidR="00DE4B7C" w:rsidRPr="0010468F">
        <w:rPr>
          <w:rFonts w:cstheme="minorHAnsi"/>
          <w:sz w:val="24"/>
          <w:szCs w:val="24"/>
        </w:rPr>
        <w:t>-value.</w:t>
      </w:r>
    </w:p>
    <w:p w14:paraId="2C3BFD07" w14:textId="076D6395" w:rsidR="00B643FF" w:rsidRPr="0010468F" w:rsidRDefault="00B643FF" w:rsidP="0010468F">
      <w:pPr>
        <w:spacing w:line="480" w:lineRule="auto"/>
        <w:ind w:firstLine="720"/>
        <w:rPr>
          <w:rFonts w:cstheme="minorHAnsi"/>
          <w:sz w:val="24"/>
          <w:szCs w:val="24"/>
        </w:rPr>
      </w:pPr>
      <w:r w:rsidRPr="0010468F">
        <w:rPr>
          <w:rFonts w:cstheme="minorHAnsi"/>
          <w:sz w:val="24"/>
          <w:szCs w:val="24"/>
        </w:rPr>
        <w:t>Seed yield (</w:t>
      </w:r>
      <w:r w:rsidR="000077D5" w:rsidRPr="0010468F">
        <w:rPr>
          <w:rFonts w:eastAsia="Times New Roman" w:cstheme="minorHAnsi"/>
          <w:color w:val="000000"/>
          <w:sz w:val="24"/>
          <w:szCs w:val="24"/>
        </w:rPr>
        <w:t>kg ha</w:t>
      </w:r>
      <w:r w:rsidR="000077D5" w:rsidRPr="0010468F">
        <w:rPr>
          <w:rFonts w:eastAsia="Times New Roman" w:cstheme="minorHAnsi"/>
          <w:color w:val="000000"/>
          <w:sz w:val="24"/>
          <w:szCs w:val="24"/>
          <w:vertAlign w:val="superscript"/>
        </w:rPr>
        <w:t>-1</w:t>
      </w:r>
      <w:r w:rsidRPr="0010468F">
        <w:rPr>
          <w:rFonts w:cstheme="minorHAnsi"/>
          <w:sz w:val="24"/>
          <w:szCs w:val="24"/>
        </w:rPr>
        <w:t xml:space="preserve">) had one </w:t>
      </w:r>
      <w:r w:rsidR="00E114E6" w:rsidRPr="0010468F">
        <w:rPr>
          <w:rFonts w:cstheme="minorHAnsi"/>
          <w:sz w:val="24"/>
          <w:szCs w:val="24"/>
        </w:rPr>
        <w:t xml:space="preserve">significant </w:t>
      </w:r>
      <w:r w:rsidRPr="0010468F">
        <w:rPr>
          <w:rFonts w:cstheme="minorHAnsi"/>
          <w:sz w:val="24"/>
          <w:szCs w:val="24"/>
        </w:rPr>
        <w:t>peak after FDR</w:t>
      </w:r>
      <w:r w:rsidR="00C04FB8" w:rsidRPr="0010468F">
        <w:rPr>
          <w:rFonts w:cstheme="minorHAnsi"/>
          <w:sz w:val="24"/>
          <w:szCs w:val="24"/>
        </w:rPr>
        <w:t xml:space="preserve"> correction</w:t>
      </w:r>
      <w:r w:rsidRPr="0010468F">
        <w:rPr>
          <w:rFonts w:cstheme="minorHAnsi"/>
          <w:sz w:val="24"/>
          <w:szCs w:val="24"/>
        </w:rPr>
        <w:t>, on Pv01 at 42.2Mb</w:t>
      </w:r>
      <w:r w:rsidR="00F27F68" w:rsidRPr="0010468F">
        <w:rPr>
          <w:rFonts w:cstheme="minorHAnsi"/>
          <w:sz w:val="24"/>
          <w:szCs w:val="24"/>
        </w:rPr>
        <w:t xml:space="preserve"> (Fig. 2b, 2c</w:t>
      </w:r>
      <w:r w:rsidR="00E93812" w:rsidRPr="0010468F">
        <w:rPr>
          <w:rFonts w:cstheme="minorHAnsi"/>
          <w:sz w:val="24"/>
          <w:szCs w:val="24"/>
        </w:rPr>
        <w:t>, Table S4</w:t>
      </w:r>
      <w:r w:rsidR="00F27F68" w:rsidRPr="0010468F">
        <w:rPr>
          <w:rFonts w:cstheme="minorHAnsi"/>
          <w:sz w:val="24"/>
          <w:szCs w:val="24"/>
        </w:rPr>
        <w:t>)</w:t>
      </w:r>
      <w:r w:rsidRPr="0010468F">
        <w:rPr>
          <w:rFonts w:cstheme="minorHAnsi"/>
          <w:sz w:val="24"/>
          <w:szCs w:val="24"/>
        </w:rPr>
        <w:t xml:space="preserve">. </w:t>
      </w:r>
      <w:r w:rsidR="00E77C33" w:rsidRPr="0010468F">
        <w:rPr>
          <w:rFonts w:cstheme="minorHAnsi"/>
          <w:sz w:val="24"/>
          <w:szCs w:val="24"/>
        </w:rPr>
        <w:t>T</w:t>
      </w:r>
      <w:r w:rsidR="000077D5" w:rsidRPr="0010468F">
        <w:rPr>
          <w:rFonts w:cstheme="minorHAnsi"/>
          <w:sz w:val="24"/>
          <w:szCs w:val="24"/>
        </w:rPr>
        <w:t>his association was correlated with a difference in seed yield of 104</w:t>
      </w:r>
      <w:r w:rsidRPr="0010468F">
        <w:rPr>
          <w:rFonts w:cstheme="minorHAnsi"/>
          <w:sz w:val="24"/>
          <w:szCs w:val="24"/>
        </w:rPr>
        <w:t xml:space="preserve"> </w:t>
      </w:r>
      <w:r w:rsidR="000077D5" w:rsidRPr="0010468F">
        <w:rPr>
          <w:rFonts w:eastAsia="Times New Roman" w:cstheme="minorHAnsi"/>
          <w:color w:val="000000"/>
          <w:sz w:val="24"/>
          <w:szCs w:val="24"/>
        </w:rPr>
        <w:t>kg ha</w:t>
      </w:r>
      <w:r w:rsidR="000077D5" w:rsidRPr="0010468F">
        <w:rPr>
          <w:rFonts w:eastAsia="Times New Roman" w:cstheme="minorHAnsi"/>
          <w:color w:val="000000"/>
          <w:sz w:val="24"/>
          <w:szCs w:val="24"/>
          <w:vertAlign w:val="superscript"/>
        </w:rPr>
        <w:t>-1</w:t>
      </w:r>
      <w:r w:rsidR="000077D5" w:rsidRPr="0010468F">
        <w:rPr>
          <w:rFonts w:cstheme="minorHAnsi"/>
          <w:sz w:val="24"/>
          <w:szCs w:val="24"/>
        </w:rPr>
        <w:t xml:space="preserve"> </w:t>
      </w:r>
      <w:r w:rsidR="00F27F68" w:rsidRPr="0010468F">
        <w:rPr>
          <w:rFonts w:cstheme="minorHAnsi"/>
          <w:sz w:val="24"/>
          <w:szCs w:val="24"/>
        </w:rPr>
        <w:t>(Fig. 2f</w:t>
      </w:r>
      <w:r w:rsidR="00E77C33" w:rsidRPr="0010468F">
        <w:rPr>
          <w:rFonts w:cstheme="minorHAnsi"/>
          <w:sz w:val="24"/>
          <w:szCs w:val="24"/>
        </w:rPr>
        <w:t>, Supplementary Table 4</w:t>
      </w:r>
      <w:r w:rsidR="00F27F68" w:rsidRPr="0010468F">
        <w:rPr>
          <w:rFonts w:cstheme="minorHAnsi"/>
          <w:sz w:val="24"/>
          <w:szCs w:val="24"/>
        </w:rPr>
        <w:t>)</w:t>
      </w:r>
      <w:r w:rsidR="000077D5" w:rsidRPr="0010468F">
        <w:rPr>
          <w:rFonts w:cstheme="minorHAnsi"/>
          <w:sz w:val="24"/>
          <w:szCs w:val="24"/>
        </w:rPr>
        <w:t xml:space="preserve">. </w:t>
      </w:r>
      <w:r w:rsidR="000077D5" w:rsidRPr="0010468F">
        <w:rPr>
          <w:rFonts w:eastAsia="Times New Roman" w:cstheme="minorHAnsi"/>
          <w:color w:val="000000"/>
          <w:sz w:val="24"/>
          <w:szCs w:val="24"/>
        </w:rPr>
        <w:t xml:space="preserve">Median seed yield in the CDBN for the Durango, Mesoamerican, and Nueva Granada races </w:t>
      </w:r>
      <w:r w:rsidR="002B438A" w:rsidRPr="0010468F">
        <w:rPr>
          <w:rFonts w:eastAsia="Times New Roman" w:cstheme="minorHAnsi"/>
          <w:color w:val="000000"/>
          <w:sz w:val="24"/>
          <w:szCs w:val="24"/>
        </w:rPr>
        <w:t>was</w:t>
      </w:r>
      <w:r w:rsidR="000077D5" w:rsidRPr="0010468F">
        <w:rPr>
          <w:rFonts w:eastAsia="Times New Roman" w:cstheme="minorHAnsi"/>
          <w:color w:val="000000"/>
          <w:sz w:val="24"/>
          <w:szCs w:val="24"/>
        </w:rPr>
        <w:t xml:space="preserve"> 2803, 2443, and 2038 kg ha</w:t>
      </w:r>
      <w:r w:rsidR="000077D5" w:rsidRPr="0010468F">
        <w:rPr>
          <w:rFonts w:eastAsia="Times New Roman" w:cstheme="minorHAnsi"/>
          <w:color w:val="000000"/>
          <w:sz w:val="24"/>
          <w:szCs w:val="24"/>
          <w:vertAlign w:val="superscript"/>
        </w:rPr>
        <w:t>-1</w:t>
      </w:r>
      <w:r w:rsidR="000077D5" w:rsidRPr="0010468F">
        <w:rPr>
          <w:rFonts w:eastAsia="Times New Roman" w:cstheme="minorHAnsi"/>
          <w:color w:val="000000"/>
          <w:sz w:val="24"/>
          <w:szCs w:val="24"/>
        </w:rPr>
        <w:t xml:space="preserve">, respectively; thus, this genomic region accounts for changes in seed yield of 3.7-5.1%, or three to four years of improvement effort at historical rates of bean improvement </w:t>
      </w:r>
      <w:r w:rsidR="000077D5" w:rsidRPr="0010468F">
        <w:rPr>
          <w:rFonts w:eastAsia="Times New Roman" w:cstheme="minorHAnsi"/>
          <w:color w:val="000000"/>
          <w:sz w:val="24"/>
          <w:szCs w:val="24"/>
        </w:rPr>
        <w:fldChar w:fldCharType="begin"/>
      </w:r>
      <w:r w:rsidR="008A7F7B">
        <w:rPr>
          <w:rFonts w:eastAsia="Times New Roman" w:cstheme="minorHAnsi"/>
          <w:color w:val="000000"/>
          <w:sz w:val="24"/>
          <w:szCs w:val="24"/>
        </w:rPr>
        <w:instrText xml:space="preserve"> ADDIN EN.CITE &lt;EndNote&gt;&lt;Cite&gt;&lt;Author&gt;Vandemark&lt;/Author&gt;&lt;Year&gt;2014&lt;/Year&gt;&lt;RecNum&gt;29&lt;/RecNum&gt;&lt;DisplayText&gt;(&lt;style face="smallcaps"&gt;Vandemark&lt;/style&gt;&lt;style face="italic"&gt; et al.&lt;/style&gt; 2014)&lt;/DisplayText&gt;&lt;record&gt;&lt;rec-number&gt;29&lt;/rec-number&gt;&lt;foreign-keys&gt;&lt;key app="EN" db-id="zsx5ewatt59z0be9dwbppxxsd0pp9wttfxp9" timestamp="0"&gt;29&lt;/key&gt;&lt;/foreign-keys&gt;&lt;ref-type name="Journal Article"&gt;17&lt;/ref-type&gt;&lt;contributors&gt;&lt;authors&gt;&lt;author&gt;Vandemark, George J.&lt;/author&gt;&lt;author&gt;Brick, Mark A.&lt;/author&gt;&lt;author&gt;Osorno, Juan M.&lt;/author&gt;&lt;author&gt;Kelly, James D.&lt;/author&gt;&lt;author&gt;Urrea, Carlos A.&lt;/author&gt;&lt;author&gt;Smith, Stephen&lt;/author&gt;&lt;author&gt;Diers, Brian&lt;/author&gt;&lt;author&gt;Specht, James&lt;/author&gt;&lt;author&gt;Carver, Brett&lt;/author&gt;&lt;/authors&gt;&lt;/contributors&gt;&lt;titles&gt;&lt;title&gt;Edible Grain Legumes&lt;/title&gt;&lt;/titles&gt;&lt;dates&gt;&lt;year&gt;2014&lt;/year&gt;&lt;/dates&gt;&lt;isbn&gt;2165-9745&lt;/isbn&gt;&lt;urls&gt;&lt;/urls&gt;&lt;electronic-resource-num&gt;10.2135/cssaspecpub33.c5&lt;/electronic-resource-num&gt;&lt;/record&gt;&lt;/Cite&gt;&lt;/EndNote&gt;</w:instrText>
      </w:r>
      <w:r w:rsidR="000077D5" w:rsidRPr="0010468F">
        <w:rPr>
          <w:rFonts w:eastAsia="Times New Roman" w:cstheme="minorHAnsi"/>
          <w:color w:val="000000"/>
          <w:sz w:val="24"/>
          <w:szCs w:val="24"/>
        </w:rPr>
        <w:fldChar w:fldCharType="separate"/>
      </w:r>
      <w:r w:rsidR="00044A4E" w:rsidRPr="0010468F">
        <w:rPr>
          <w:rFonts w:eastAsia="Times New Roman" w:cstheme="minorHAnsi"/>
          <w:noProof/>
          <w:color w:val="000000"/>
          <w:sz w:val="24"/>
          <w:szCs w:val="24"/>
        </w:rPr>
        <w:t>(</w:t>
      </w:r>
      <w:r w:rsidR="00044A4E" w:rsidRPr="0010468F">
        <w:rPr>
          <w:rFonts w:eastAsia="Times New Roman" w:cstheme="minorHAnsi"/>
          <w:smallCaps/>
          <w:noProof/>
          <w:color w:val="000000"/>
          <w:sz w:val="24"/>
          <w:szCs w:val="24"/>
        </w:rPr>
        <w:t>Vandemark</w:t>
      </w:r>
      <w:r w:rsidR="00044A4E" w:rsidRPr="0010468F">
        <w:rPr>
          <w:rFonts w:eastAsia="Times New Roman" w:cstheme="minorHAnsi"/>
          <w:i/>
          <w:noProof/>
          <w:color w:val="000000"/>
          <w:sz w:val="24"/>
          <w:szCs w:val="24"/>
        </w:rPr>
        <w:t xml:space="preserve"> et al.</w:t>
      </w:r>
      <w:r w:rsidR="00044A4E" w:rsidRPr="0010468F">
        <w:rPr>
          <w:rFonts w:eastAsia="Times New Roman" w:cstheme="minorHAnsi"/>
          <w:noProof/>
          <w:color w:val="000000"/>
          <w:sz w:val="24"/>
          <w:szCs w:val="24"/>
        </w:rPr>
        <w:t xml:space="preserve"> 2014)</w:t>
      </w:r>
      <w:r w:rsidR="000077D5" w:rsidRPr="0010468F">
        <w:rPr>
          <w:rFonts w:eastAsia="Times New Roman" w:cstheme="minorHAnsi"/>
          <w:color w:val="000000"/>
          <w:sz w:val="24"/>
          <w:szCs w:val="24"/>
        </w:rPr>
        <w:fldChar w:fldCharType="end"/>
      </w:r>
      <w:r w:rsidR="000077D5" w:rsidRPr="0010468F">
        <w:rPr>
          <w:rFonts w:eastAsia="Times New Roman" w:cstheme="minorHAnsi"/>
          <w:color w:val="000000"/>
          <w:sz w:val="24"/>
          <w:szCs w:val="24"/>
        </w:rPr>
        <w:t xml:space="preserve">. </w:t>
      </w:r>
      <w:r w:rsidR="006B3001" w:rsidRPr="0010468F">
        <w:rPr>
          <w:rFonts w:eastAsia="Times New Roman" w:cstheme="minorHAnsi"/>
          <w:color w:val="000000"/>
          <w:sz w:val="24"/>
          <w:szCs w:val="24"/>
        </w:rPr>
        <w:t xml:space="preserve">This </w:t>
      </w:r>
      <w:r w:rsidR="003E0E35" w:rsidRPr="0010468F">
        <w:rPr>
          <w:rFonts w:eastAsia="Times New Roman" w:cstheme="minorHAnsi"/>
          <w:color w:val="000000"/>
          <w:sz w:val="24"/>
          <w:szCs w:val="24"/>
        </w:rPr>
        <w:t>association</w:t>
      </w:r>
      <w:r w:rsidR="006B3001" w:rsidRPr="0010468F">
        <w:rPr>
          <w:rFonts w:eastAsia="Times New Roman" w:cstheme="minorHAnsi"/>
          <w:color w:val="000000"/>
          <w:sz w:val="24"/>
          <w:szCs w:val="24"/>
        </w:rPr>
        <w:t xml:space="preserve"> was </w:t>
      </w:r>
      <w:r w:rsidR="0043336E" w:rsidRPr="0010468F">
        <w:rPr>
          <w:rFonts w:eastAsia="Times New Roman" w:cstheme="minorHAnsi"/>
          <w:color w:val="000000"/>
          <w:sz w:val="24"/>
          <w:szCs w:val="24"/>
        </w:rPr>
        <w:t>3.7kb upstream of</w:t>
      </w:r>
      <w:r w:rsidR="009C6219" w:rsidRPr="0010468F">
        <w:rPr>
          <w:rFonts w:eastAsia="Times New Roman" w:cstheme="minorHAnsi"/>
          <w:color w:val="000000"/>
          <w:sz w:val="24"/>
          <w:szCs w:val="24"/>
        </w:rPr>
        <w:t xml:space="preserve"> the gene </w:t>
      </w:r>
      <w:r w:rsidR="00DD24CD" w:rsidRPr="0010468F">
        <w:rPr>
          <w:rFonts w:eastAsia="Times New Roman" w:cstheme="minorHAnsi"/>
          <w:i/>
          <w:color w:val="000000"/>
          <w:sz w:val="24"/>
          <w:szCs w:val="24"/>
        </w:rPr>
        <w:t>Phvul.001G167200</w:t>
      </w:r>
      <w:r w:rsidR="006A6B0F" w:rsidRPr="0010468F">
        <w:rPr>
          <w:rFonts w:eastAsia="Times New Roman" w:cstheme="minorHAnsi"/>
          <w:color w:val="000000"/>
          <w:sz w:val="24"/>
          <w:szCs w:val="24"/>
        </w:rPr>
        <w:t>, a</w:t>
      </w:r>
      <w:r w:rsidR="005B34CD" w:rsidRPr="0010468F">
        <w:rPr>
          <w:rFonts w:eastAsia="Times New Roman" w:cstheme="minorHAnsi"/>
          <w:i/>
          <w:color w:val="000000"/>
          <w:sz w:val="24"/>
          <w:szCs w:val="24"/>
        </w:rPr>
        <w:t xml:space="preserve"> </w:t>
      </w:r>
      <w:r w:rsidR="005B34CD" w:rsidRPr="0010468F">
        <w:rPr>
          <w:rFonts w:eastAsia="Times New Roman" w:cstheme="minorHAnsi"/>
          <w:color w:val="000000"/>
          <w:sz w:val="24"/>
          <w:szCs w:val="24"/>
        </w:rPr>
        <w:t>gene</w:t>
      </w:r>
      <w:r w:rsidR="006A6B0F" w:rsidRPr="0010468F">
        <w:rPr>
          <w:rFonts w:eastAsia="Times New Roman" w:cstheme="minorHAnsi"/>
          <w:color w:val="000000"/>
          <w:sz w:val="24"/>
          <w:szCs w:val="24"/>
        </w:rPr>
        <w:t xml:space="preserve"> that</w:t>
      </w:r>
      <w:r w:rsidR="0043336E" w:rsidRPr="0010468F">
        <w:rPr>
          <w:rFonts w:eastAsia="Times New Roman" w:cstheme="minorHAnsi"/>
          <w:color w:val="000000"/>
          <w:sz w:val="24"/>
          <w:szCs w:val="24"/>
        </w:rPr>
        <w:t xml:space="preserve"> is highly expressed in the shoot and root tips of common bean at the 2</w:t>
      </w:r>
      <w:r w:rsidR="0043336E" w:rsidRPr="0010468F">
        <w:rPr>
          <w:rFonts w:eastAsia="Times New Roman" w:cstheme="minorHAnsi"/>
          <w:color w:val="000000"/>
          <w:sz w:val="24"/>
          <w:szCs w:val="24"/>
          <w:vertAlign w:val="superscript"/>
        </w:rPr>
        <w:t>nd</w:t>
      </w:r>
      <w:r w:rsidR="0043336E" w:rsidRPr="0010468F">
        <w:rPr>
          <w:rFonts w:eastAsia="Times New Roman" w:cstheme="minorHAnsi"/>
          <w:color w:val="000000"/>
          <w:sz w:val="24"/>
          <w:szCs w:val="24"/>
        </w:rPr>
        <w:t xml:space="preserve"> trifoliate stage of development</w:t>
      </w:r>
      <w:r w:rsidR="003E4572" w:rsidRPr="0010468F">
        <w:rPr>
          <w:rFonts w:eastAsia="Times New Roman" w:cstheme="minorHAnsi"/>
          <w:color w:val="000000"/>
          <w:sz w:val="24"/>
          <w:szCs w:val="24"/>
        </w:rPr>
        <w:t xml:space="preserve"> </w:t>
      </w:r>
      <w:r w:rsidR="003E4572" w:rsidRPr="0010468F">
        <w:rPr>
          <w:rFonts w:eastAsia="Times New Roman" w:cstheme="minorHAnsi"/>
          <w:color w:val="000000"/>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OTc8L3JlYy1udW1iZXI+PGZvcmVpZ24ta2V5cz48a2V5IGFwcD0iRU4iIGRiLWlkPSJ6c3g1ZXdh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</w:fldData>
        </w:fldChar>
      </w:r>
      <w:r w:rsidR="008A7F7B">
        <w:rPr>
          <w:rFonts w:eastAsia="Times New Roman" w:cstheme="minorHAnsi"/>
          <w:color w:val="000000"/>
          <w:sz w:val="24"/>
          <w:szCs w:val="24"/>
        </w:rPr>
        <w:instrText xml:space="preserve"> ADDIN EN.CITE </w:instrText>
      </w:r>
      <w:r w:rsidR="008A7F7B">
        <w:rPr>
          <w:rFonts w:eastAsia="Times New Roman" w:cstheme="minorHAnsi"/>
          <w:color w:val="000000"/>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OTc8L3JlYy1udW1iZXI+PGZvcmVpZ24ta2V5cz48a2V5IGFwcD0iRU4iIGRiLWlkPSJ6c3g1ZXdh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</w:fldData>
        </w:fldChar>
      </w:r>
      <w:r w:rsidR="008A7F7B">
        <w:rPr>
          <w:rFonts w:eastAsia="Times New Roman" w:cstheme="minorHAnsi"/>
          <w:color w:val="000000"/>
          <w:sz w:val="24"/>
          <w:szCs w:val="24"/>
        </w:rPr>
        <w:instrText xml:space="preserve"> ADDIN EN.CITE.DATA </w:instrText>
      </w:r>
      <w:r w:rsidR="008A7F7B">
        <w:rPr>
          <w:rFonts w:eastAsia="Times New Roman" w:cstheme="minorHAnsi"/>
          <w:color w:val="000000"/>
          <w:sz w:val="24"/>
          <w:szCs w:val="24"/>
        </w:rPr>
      </w:r>
      <w:r w:rsidR="008A7F7B">
        <w:rPr>
          <w:rFonts w:eastAsia="Times New Roman" w:cstheme="minorHAnsi"/>
          <w:color w:val="000000"/>
          <w:sz w:val="24"/>
          <w:szCs w:val="24"/>
        </w:rPr>
        <w:fldChar w:fldCharType="end"/>
      </w:r>
      <w:r w:rsidR="003E4572" w:rsidRPr="0010468F">
        <w:rPr>
          <w:rFonts w:eastAsia="Times New Roman" w:cstheme="minorHAnsi"/>
          <w:color w:val="000000"/>
          <w:sz w:val="24"/>
          <w:szCs w:val="24"/>
        </w:rPr>
        <w:fldChar w:fldCharType="separate"/>
      </w:r>
      <w:r w:rsidR="00C46F16" w:rsidRPr="0010468F">
        <w:rPr>
          <w:rFonts w:eastAsia="Times New Roman" w:cstheme="minorHAnsi"/>
          <w:noProof/>
          <w:color w:val="000000"/>
          <w:sz w:val="24"/>
          <w:szCs w:val="24"/>
        </w:rPr>
        <w:t>(</w:t>
      </w:r>
      <w:r w:rsidR="00C46F16" w:rsidRPr="0010468F">
        <w:rPr>
          <w:rFonts w:eastAsia="Times New Roman" w:cstheme="minorHAnsi"/>
          <w:smallCaps/>
          <w:noProof/>
          <w:color w:val="000000"/>
          <w:sz w:val="24"/>
          <w:szCs w:val="24"/>
        </w:rPr>
        <w:t>O’Rourke</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2014; </w:t>
      </w:r>
      <w:r w:rsidR="00C46F16" w:rsidRPr="0010468F">
        <w:rPr>
          <w:rFonts w:eastAsia="Times New Roman" w:cstheme="minorHAnsi"/>
          <w:smallCaps/>
          <w:noProof/>
          <w:color w:val="000000"/>
          <w:sz w:val="24"/>
          <w:szCs w:val="24"/>
        </w:rPr>
        <w:t>Dash</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2016)</w:t>
      </w:r>
      <w:r w:rsidR="003E4572" w:rsidRPr="0010468F">
        <w:rPr>
          <w:rFonts w:eastAsia="Times New Roman" w:cstheme="minorHAnsi"/>
          <w:color w:val="000000"/>
          <w:sz w:val="24"/>
          <w:szCs w:val="24"/>
        </w:rPr>
        <w:fldChar w:fldCharType="end"/>
      </w:r>
      <w:r w:rsidR="0043336E" w:rsidRPr="0010468F">
        <w:rPr>
          <w:rFonts w:eastAsia="Times New Roman" w:cstheme="minorHAnsi"/>
          <w:color w:val="000000"/>
          <w:sz w:val="24"/>
          <w:szCs w:val="24"/>
        </w:rPr>
        <w:t>. T</w:t>
      </w:r>
      <w:r w:rsidR="00682244" w:rsidRPr="0010468F">
        <w:rPr>
          <w:rFonts w:eastAsia="Times New Roman" w:cstheme="minorHAnsi"/>
          <w:color w:val="000000"/>
          <w:sz w:val="24"/>
          <w:szCs w:val="24"/>
        </w:rPr>
        <w:t xml:space="preserve">he </w:t>
      </w:r>
      <w:r w:rsidR="00682244" w:rsidRPr="0010468F">
        <w:rPr>
          <w:rFonts w:eastAsia="Times New Roman" w:cstheme="minorHAnsi"/>
          <w:i/>
          <w:color w:val="000000"/>
          <w:sz w:val="24"/>
          <w:szCs w:val="24"/>
        </w:rPr>
        <w:t>A. thaliana</w:t>
      </w:r>
      <w:r w:rsidR="00682244" w:rsidRPr="0010468F">
        <w:rPr>
          <w:rFonts w:eastAsia="Times New Roman" w:cstheme="minorHAnsi"/>
          <w:color w:val="000000"/>
          <w:sz w:val="24"/>
          <w:szCs w:val="24"/>
        </w:rPr>
        <w:t xml:space="preserve"> homolog of this gene</w:t>
      </w:r>
      <w:r w:rsidR="005B34CD" w:rsidRPr="0010468F">
        <w:rPr>
          <w:rFonts w:eastAsia="Times New Roman" w:cstheme="minorHAnsi"/>
          <w:color w:val="000000"/>
          <w:sz w:val="24"/>
          <w:szCs w:val="24"/>
        </w:rPr>
        <w:t xml:space="preserve">, </w:t>
      </w:r>
      <w:r w:rsidR="006A6B0F" w:rsidRPr="0010468F">
        <w:rPr>
          <w:rFonts w:eastAsia="Times New Roman" w:cstheme="minorHAnsi"/>
          <w:i/>
          <w:color w:val="000000"/>
          <w:sz w:val="24"/>
          <w:szCs w:val="24"/>
        </w:rPr>
        <w:t>VERNALIZATION INDEPENDENCE 5</w:t>
      </w:r>
      <w:r w:rsidR="006A6B0F" w:rsidRPr="0010468F">
        <w:rPr>
          <w:rFonts w:eastAsia="Times New Roman" w:cstheme="minorHAnsi"/>
          <w:color w:val="000000"/>
          <w:sz w:val="24"/>
          <w:szCs w:val="24"/>
        </w:rPr>
        <w:t xml:space="preserve"> (</w:t>
      </w:r>
      <w:r w:rsidR="006A6B0F" w:rsidRPr="0010468F">
        <w:rPr>
          <w:rFonts w:eastAsia="Times New Roman" w:cstheme="minorHAnsi"/>
          <w:i/>
          <w:color w:val="000000"/>
          <w:sz w:val="24"/>
          <w:szCs w:val="24"/>
        </w:rPr>
        <w:t>VIP5</w:t>
      </w:r>
      <w:r w:rsidR="006A6B0F" w:rsidRPr="0010468F">
        <w:rPr>
          <w:rFonts w:eastAsia="Times New Roman" w:cstheme="minorHAnsi"/>
          <w:color w:val="000000"/>
          <w:sz w:val="24"/>
          <w:szCs w:val="24"/>
        </w:rPr>
        <w:t>),</w:t>
      </w:r>
      <w:r w:rsidR="00682244" w:rsidRPr="0010468F">
        <w:rPr>
          <w:rFonts w:eastAsia="Times New Roman" w:cstheme="minorHAnsi"/>
          <w:color w:val="000000"/>
          <w:sz w:val="24"/>
          <w:szCs w:val="24"/>
        </w:rPr>
        <w:t xml:space="preserve"> affects flowering time by </w:t>
      </w:r>
      <w:r w:rsidR="005B21CC" w:rsidRPr="0010468F">
        <w:rPr>
          <w:rFonts w:eastAsia="Times New Roman" w:cstheme="minorHAnsi"/>
          <w:color w:val="000000"/>
          <w:sz w:val="24"/>
          <w:szCs w:val="24"/>
        </w:rPr>
        <w:t>activating Flower Locus C (FLC), which is a repressor of flowering</w:t>
      </w:r>
      <w:r w:rsidR="008700C3" w:rsidRPr="0010468F">
        <w:rPr>
          <w:rFonts w:eastAsia="Times New Roman" w:cstheme="minorHAnsi"/>
          <w:color w:val="000000"/>
          <w:sz w:val="24"/>
          <w:szCs w:val="24"/>
        </w:rPr>
        <w:t xml:space="preserve"> </w:t>
      </w:r>
      <w:r w:rsidR="008700C3" w:rsidRPr="0010468F">
        <w:rPr>
          <w:rFonts w:eastAsia="Times New Roman" w:cstheme="minorHAnsi"/>
          <w:color w:val="000000"/>
          <w:sz w:val="24"/>
          <w:szCs w:val="24"/>
        </w:rPr>
        <w:fldChar w:fldCharType="begin"/>
      </w:r>
      <w:r w:rsidR="008A7F7B">
        <w:rPr>
          <w:rFonts w:eastAsia="Times New Roman" w:cstheme="minorHAnsi"/>
          <w:color w:val="000000"/>
          <w:sz w:val="24"/>
          <w:szCs w:val="24"/>
        </w:rPr>
        <w:instrText xml:space="preserve"> ADDIN EN.CITE &lt;EndNote&gt;&lt;Cite&gt;&lt;Author&gt;Oh&lt;/Author&gt;&lt;Year&gt;2004&lt;/Year&gt;&lt;RecNum&gt;877&lt;/RecNum&gt;&lt;DisplayText&gt;(&lt;style face="smallcaps"&gt;Oh&lt;/style&gt;&lt;style face="italic"&gt; et al.&lt;/style&gt; 2004)&lt;/DisplayText&gt;&lt;record&gt;&lt;rec-number&gt;877&lt;/rec-number&gt;&lt;foreign-keys&gt;&lt;key app="EN" db-id="zsx5ewatt59z0be9dwbppxxsd0pp9wttfxp9" timestamp="0"&gt;877&lt;/key&gt;&lt;/foreign-keys&gt;&lt;ref-type name="Journal Article"&gt;17&lt;/ref-type&gt;&lt;contributors&gt;&lt;authors&gt;&lt;author&gt;Oh, Sookyung&lt;/author&gt;&lt;author&gt;Zhang, Hua&lt;/author&gt;&lt;author&gt;Ludwig, Philip&lt;/author&gt;&lt;author&gt;van Nocker, Steven&lt;/author&gt;&lt;/authors&gt;&lt;/contributors&gt;&lt;titles&gt;&lt;title&gt;&lt;style face="normal" font="default" size="100%"&gt;A Mechanism Related to the Yeast Transcriptional Regulator Paf1c Is Required for Expression of the &lt;/style&gt;&lt;style face="italic" font="default" size="100%"&gt;Arabidopsis&lt;/style&gt;&lt;style face="normal" font="default" size="100%"&gt; &lt;/style&gt;&lt;style face="italic" font="default" size="100%"&gt;FLC/MAF&lt;/style&gt;&lt;style face="normal" font="default" size="100%"&gt; MADS Box Gene Family&lt;/style&gt;&lt;/title&gt;&lt;secondary-title&gt;The Plant Cell&lt;/secondary-title&gt;&lt;/titles&gt;&lt;pages&gt;2940-2953&lt;/pages&gt;&lt;volume&gt;16&lt;/volume&gt;&lt;number&gt;11&lt;/number&gt;&lt;dates&gt;&lt;year&gt;2004&lt;/year&gt;&lt;/dates&gt;&lt;urls&gt;&lt;related-urls&gt;&lt;url&gt;http://www.plantcell.org/content/plantcell/16/11/2940.full.pdf&lt;/url&gt;&lt;/related-urls&gt;&lt;/urls&gt;&lt;electronic-resource-num&gt;10.1105/tpc.104.026062&lt;/electronic-resource-num&gt;&lt;/record&gt;&lt;/Cite&gt;&lt;/EndNote&gt;</w:instrText>
      </w:r>
      <w:r w:rsidR="008700C3" w:rsidRPr="0010468F">
        <w:rPr>
          <w:rFonts w:eastAsia="Times New Roman" w:cstheme="minorHAnsi"/>
          <w:color w:val="000000"/>
          <w:sz w:val="24"/>
          <w:szCs w:val="24"/>
        </w:rPr>
        <w:fldChar w:fldCharType="separate"/>
      </w:r>
      <w:r w:rsidR="005B1A42" w:rsidRPr="0010468F">
        <w:rPr>
          <w:rFonts w:eastAsia="Times New Roman" w:cstheme="minorHAnsi"/>
          <w:noProof/>
          <w:color w:val="000000"/>
          <w:sz w:val="24"/>
          <w:szCs w:val="24"/>
        </w:rPr>
        <w:t>(</w:t>
      </w:r>
      <w:r w:rsidR="005B1A42" w:rsidRPr="0010468F">
        <w:rPr>
          <w:rFonts w:eastAsia="Times New Roman" w:cstheme="minorHAnsi"/>
          <w:smallCaps/>
          <w:noProof/>
          <w:color w:val="000000"/>
          <w:sz w:val="24"/>
          <w:szCs w:val="24"/>
        </w:rPr>
        <w:t>Oh</w:t>
      </w:r>
      <w:r w:rsidR="005B1A42" w:rsidRPr="0010468F">
        <w:rPr>
          <w:rFonts w:eastAsia="Times New Roman" w:cstheme="minorHAnsi"/>
          <w:i/>
          <w:noProof/>
          <w:color w:val="000000"/>
          <w:sz w:val="24"/>
          <w:szCs w:val="24"/>
        </w:rPr>
        <w:t xml:space="preserve"> et al.</w:t>
      </w:r>
      <w:r w:rsidR="005B1A42" w:rsidRPr="0010468F">
        <w:rPr>
          <w:rFonts w:eastAsia="Times New Roman" w:cstheme="minorHAnsi"/>
          <w:noProof/>
          <w:color w:val="000000"/>
          <w:sz w:val="24"/>
          <w:szCs w:val="24"/>
        </w:rPr>
        <w:t xml:space="preserve"> 2004)</w:t>
      </w:r>
      <w:r w:rsidR="008700C3" w:rsidRPr="0010468F">
        <w:rPr>
          <w:rFonts w:eastAsia="Times New Roman" w:cstheme="minorHAnsi"/>
          <w:color w:val="000000"/>
          <w:sz w:val="24"/>
          <w:szCs w:val="24"/>
        </w:rPr>
        <w:fldChar w:fldCharType="end"/>
      </w:r>
      <w:r w:rsidR="005B21CC" w:rsidRPr="0010468F">
        <w:rPr>
          <w:rFonts w:eastAsia="Times New Roman" w:cstheme="minorHAnsi"/>
          <w:color w:val="000000"/>
          <w:sz w:val="24"/>
          <w:szCs w:val="24"/>
        </w:rPr>
        <w:t xml:space="preserve">. </w:t>
      </w:r>
      <w:ins w:id="155" w:author="MacQueen, Alice H" w:date="2020-01-17T15:23:00Z">
        <w:r w:rsidR="00F92E6A">
          <w:rPr>
            <w:rFonts w:eastAsia="Times New Roman" w:cstheme="minorHAnsi"/>
            <w:color w:val="000000"/>
            <w:sz w:val="24"/>
            <w:szCs w:val="24"/>
          </w:rPr>
          <w:t>To improve GWAS resolution, we applied the local score approach to this peak</w:t>
        </w:r>
      </w:ins>
      <w:ins w:id="156" w:author="MacQueen, Alice H" w:date="2020-01-17T15:27:00Z">
        <w:r w:rsidR="00F92E6A">
          <w:rPr>
            <w:rFonts w:eastAsia="Times New Roman" w:cstheme="minorHAnsi"/>
            <w:color w:val="000000"/>
            <w:sz w:val="24"/>
            <w:szCs w:val="24"/>
          </w:rPr>
          <w:t xml:space="preserve">, and found the top association mapped </w:t>
        </w:r>
      </w:ins>
      <w:ins w:id="157" w:author="MacQueen, Alice H" w:date="2020-01-17T15:42:00Z">
        <w:r w:rsidR="00E10157">
          <w:rPr>
            <w:rFonts w:eastAsia="Times New Roman" w:cstheme="minorHAnsi"/>
            <w:color w:val="000000"/>
            <w:sz w:val="24"/>
            <w:szCs w:val="24"/>
          </w:rPr>
          <w:t>to the same location (</w:t>
        </w:r>
        <w:r w:rsidR="00E10157" w:rsidRPr="00E10157">
          <w:rPr>
            <w:rFonts w:eastAsia="Times New Roman" w:cstheme="minorHAnsi"/>
            <w:color w:val="000000"/>
            <w:sz w:val="24"/>
            <w:szCs w:val="24"/>
            <w:highlight w:val="yellow"/>
            <w:rPrChange w:id="158" w:author="MacQueen, Alice H" w:date="2020-01-17T16:01:00Z">
              <w:rPr>
                <w:rFonts w:eastAsia="Times New Roman" w:cstheme="minorHAnsi"/>
                <w:color w:val="000000"/>
                <w:sz w:val="24"/>
                <w:szCs w:val="24"/>
              </w:rPr>
            </w:rPrChange>
          </w:rPr>
          <w:t>Figure SX</w:t>
        </w:r>
        <w:r w:rsidR="00E10157">
          <w:rPr>
            <w:rFonts w:eastAsia="Times New Roman" w:cstheme="minorHAnsi"/>
            <w:color w:val="000000"/>
            <w:sz w:val="24"/>
            <w:szCs w:val="24"/>
          </w:rPr>
          <w:t>).</w:t>
        </w:r>
      </w:ins>
      <w:ins w:id="159" w:author="MacQueen, Alice H" w:date="2020-01-17T15:27:00Z">
        <w:r w:rsidR="00F92E6A">
          <w:rPr>
            <w:rFonts w:eastAsia="Times New Roman" w:cstheme="minorHAnsi"/>
            <w:color w:val="000000"/>
            <w:sz w:val="24"/>
            <w:szCs w:val="24"/>
          </w:rPr>
          <w:t xml:space="preserve"> </w:t>
        </w:r>
      </w:ins>
      <w:ins w:id="160" w:author="MacQueen, Alice H" w:date="2020-01-17T15:23:00Z">
        <w:r w:rsidR="00F92E6A">
          <w:rPr>
            <w:rFonts w:eastAsia="Times New Roman" w:cstheme="minorHAnsi"/>
            <w:color w:val="000000"/>
            <w:sz w:val="24"/>
            <w:szCs w:val="24"/>
          </w:rPr>
          <w:t xml:space="preserve"> </w:t>
        </w:r>
      </w:ins>
    </w:p>
    <w:p w14:paraId="05327BA0" w14:textId="600ACB5B" w:rsidR="00A94542" w:rsidRPr="0010468F" w:rsidDel="008A7F7B" w:rsidRDefault="00B643FF" w:rsidP="008A7F7B">
      <w:pPr>
        <w:spacing w:line="480" w:lineRule="auto"/>
        <w:ind w:firstLine="720"/>
        <w:rPr>
          <w:del w:id="161" w:author="MacQueen, Alice H" w:date="2020-01-17T16:51:00Z"/>
          <w:rFonts w:cstheme="minorHAnsi"/>
          <w:sz w:val="24"/>
          <w:szCs w:val="24"/>
        </w:rPr>
        <w:pPrChange w:id="162" w:author="MacQueen, Alice H" w:date="2020-01-17T16:51:00Z">
          <w:pPr>
            <w:spacing w:line="480" w:lineRule="auto"/>
            <w:ind w:firstLine="720"/>
          </w:pPr>
        </w:pPrChange>
      </w:pPr>
      <w:r w:rsidRPr="0010468F">
        <w:rPr>
          <w:rFonts w:cstheme="minorHAnsi"/>
          <w:sz w:val="24"/>
          <w:szCs w:val="24"/>
        </w:rPr>
        <w:t xml:space="preserve">Seed weight (mg) had associations on </w:t>
      </w:r>
      <w:del w:id="163" w:author="MacQueen, Alice H" w:date="2020-01-17T16:28:00Z">
        <w:r w:rsidR="00DE4B7C" w:rsidRPr="0010468F" w:rsidDel="00E7225D">
          <w:rPr>
            <w:rFonts w:cstheme="minorHAnsi"/>
            <w:sz w:val="24"/>
            <w:szCs w:val="24"/>
          </w:rPr>
          <w:delText>nine</w:delText>
        </w:r>
        <w:r w:rsidRPr="0010468F" w:rsidDel="00E7225D">
          <w:rPr>
            <w:rFonts w:cstheme="minorHAnsi"/>
            <w:sz w:val="24"/>
            <w:szCs w:val="24"/>
          </w:rPr>
          <w:delText xml:space="preserve"> </w:delText>
        </w:r>
      </w:del>
      <w:ins w:id="164" w:author="MacQueen, Alice H" w:date="2020-01-17T16:28:00Z">
        <w:r w:rsidR="00E7225D">
          <w:rPr>
            <w:rFonts w:cstheme="minorHAnsi"/>
            <w:sz w:val="24"/>
            <w:szCs w:val="24"/>
          </w:rPr>
          <w:t>six</w:t>
        </w:r>
        <w:r w:rsidR="00E7225D" w:rsidRPr="0010468F">
          <w:rPr>
            <w:rFonts w:cstheme="minorHAnsi"/>
            <w:sz w:val="24"/>
            <w:szCs w:val="24"/>
          </w:rPr>
          <w:t xml:space="preserve"> </w:t>
        </w:r>
      </w:ins>
      <w:r w:rsidRPr="0010468F">
        <w:rPr>
          <w:rFonts w:cstheme="minorHAnsi"/>
          <w:sz w:val="24"/>
          <w:szCs w:val="24"/>
        </w:rPr>
        <w:t>chromosomes that were significant after FDR</w:t>
      </w:r>
      <w:r w:rsidR="00F27F68" w:rsidRPr="0010468F">
        <w:rPr>
          <w:rFonts w:cstheme="minorHAnsi"/>
          <w:sz w:val="24"/>
          <w:szCs w:val="24"/>
        </w:rPr>
        <w:t xml:space="preserve"> (Fig. 2d, 2e)</w:t>
      </w:r>
      <w:r w:rsidR="00F25059" w:rsidRPr="0010468F">
        <w:rPr>
          <w:rFonts w:cstheme="minorHAnsi"/>
          <w:sz w:val="24"/>
          <w:szCs w:val="24"/>
        </w:rPr>
        <w:t>; the strongest of these were on</w:t>
      </w:r>
      <w:r w:rsidRPr="0010468F">
        <w:rPr>
          <w:rFonts w:cstheme="minorHAnsi"/>
          <w:sz w:val="24"/>
          <w:szCs w:val="24"/>
        </w:rPr>
        <w:t xml:space="preserve"> Pv02</w:t>
      </w:r>
      <w:r w:rsidR="00F27F68" w:rsidRPr="0010468F">
        <w:rPr>
          <w:rFonts w:cstheme="minorHAnsi"/>
          <w:sz w:val="24"/>
          <w:szCs w:val="24"/>
        </w:rPr>
        <w:t xml:space="preserve"> (Fig. 2g)</w:t>
      </w:r>
      <w:r w:rsidRPr="0010468F">
        <w:rPr>
          <w:rFonts w:cstheme="minorHAnsi"/>
          <w:sz w:val="24"/>
          <w:szCs w:val="24"/>
        </w:rPr>
        <w:t xml:space="preserve">, </w:t>
      </w:r>
      <w:r w:rsidR="00F25059" w:rsidRPr="0010468F">
        <w:rPr>
          <w:rFonts w:cstheme="minorHAnsi"/>
          <w:sz w:val="24"/>
          <w:szCs w:val="24"/>
        </w:rPr>
        <w:t>Pv03</w:t>
      </w:r>
      <w:r w:rsidRPr="0010468F">
        <w:rPr>
          <w:rFonts w:cstheme="minorHAnsi"/>
          <w:sz w:val="24"/>
          <w:szCs w:val="24"/>
        </w:rPr>
        <w:t>, Pv</w:t>
      </w:r>
      <w:r w:rsidR="00F25059" w:rsidRPr="0010468F">
        <w:rPr>
          <w:rFonts w:cstheme="minorHAnsi"/>
          <w:sz w:val="24"/>
          <w:szCs w:val="24"/>
        </w:rPr>
        <w:t>0</w:t>
      </w:r>
      <w:r w:rsidR="0084596B" w:rsidRPr="0010468F">
        <w:rPr>
          <w:rFonts w:cstheme="minorHAnsi"/>
          <w:sz w:val="24"/>
          <w:szCs w:val="24"/>
        </w:rPr>
        <w:t>5</w:t>
      </w:r>
      <w:r w:rsidR="00F25059" w:rsidRPr="0010468F">
        <w:rPr>
          <w:rFonts w:cstheme="minorHAnsi"/>
          <w:sz w:val="24"/>
          <w:szCs w:val="24"/>
        </w:rPr>
        <w:t>, and Pv</w:t>
      </w:r>
      <w:r w:rsidR="0084596B" w:rsidRPr="0010468F">
        <w:rPr>
          <w:rFonts w:cstheme="minorHAnsi"/>
          <w:sz w:val="24"/>
          <w:szCs w:val="24"/>
        </w:rPr>
        <w:t>08, though each explained only 1-2% of the variation in seed weight (Table S4)</w:t>
      </w:r>
      <w:r w:rsidRPr="0010468F">
        <w:rPr>
          <w:rFonts w:cstheme="minorHAnsi"/>
          <w:sz w:val="24"/>
          <w:szCs w:val="24"/>
        </w:rPr>
        <w:t xml:space="preserve">. </w:t>
      </w:r>
      <w:r w:rsidR="00C46F16" w:rsidRPr="0010468F">
        <w:rPr>
          <w:rFonts w:cstheme="minorHAnsi"/>
          <w:sz w:val="24"/>
          <w:szCs w:val="24"/>
        </w:rPr>
        <w:t>Because seed weight correlates strongly with population structure in the three bean races and two bean gene pools, s</w:t>
      </w:r>
      <w:r w:rsidR="00852EB9" w:rsidRPr="0010468F">
        <w:rPr>
          <w:rFonts w:cstheme="minorHAnsi"/>
          <w:sz w:val="24"/>
          <w:szCs w:val="24"/>
        </w:rPr>
        <w:t xml:space="preserve">even </w:t>
      </w:r>
      <w:r w:rsidR="00427A6A" w:rsidRPr="0010468F">
        <w:rPr>
          <w:rFonts w:cstheme="minorHAnsi"/>
          <w:sz w:val="24"/>
          <w:szCs w:val="24"/>
        </w:rPr>
        <w:t xml:space="preserve">principal </w:t>
      </w:r>
      <w:r w:rsidR="00852EB9" w:rsidRPr="0010468F">
        <w:rPr>
          <w:rFonts w:cstheme="minorHAnsi"/>
          <w:sz w:val="24"/>
          <w:szCs w:val="24"/>
        </w:rPr>
        <w:t>components were used to correct for population s</w:t>
      </w:r>
      <w:r w:rsidR="00C46F16" w:rsidRPr="0010468F">
        <w:rPr>
          <w:rFonts w:cstheme="minorHAnsi"/>
          <w:sz w:val="24"/>
          <w:szCs w:val="24"/>
        </w:rPr>
        <w:t>tructure in this GWAS</w:t>
      </w:r>
      <w:r w:rsidR="001B7299" w:rsidRPr="0010468F">
        <w:rPr>
          <w:rFonts w:cstheme="minorHAnsi"/>
          <w:sz w:val="24"/>
          <w:szCs w:val="24"/>
        </w:rPr>
        <w:t xml:space="preserve"> (Table S3)</w:t>
      </w:r>
      <w:r w:rsidR="00CA041F" w:rsidRPr="0010468F">
        <w:rPr>
          <w:rFonts w:cstheme="minorHAnsi"/>
          <w:sz w:val="24"/>
          <w:szCs w:val="24"/>
        </w:rPr>
        <w:t xml:space="preserve">. </w:t>
      </w:r>
      <w:r w:rsidR="00D96290" w:rsidRPr="0010468F">
        <w:rPr>
          <w:rFonts w:cstheme="minorHAnsi"/>
          <w:sz w:val="24"/>
          <w:szCs w:val="24"/>
        </w:rPr>
        <w:t xml:space="preserve">The association on Pv02 was 5kb upstream of </w:t>
      </w:r>
      <w:r w:rsidR="00D73BD9" w:rsidRPr="0010468F">
        <w:rPr>
          <w:rFonts w:cstheme="minorHAnsi"/>
          <w:sz w:val="24"/>
          <w:szCs w:val="24"/>
        </w:rPr>
        <w:t xml:space="preserve">gene model </w:t>
      </w:r>
      <w:r w:rsidR="00D96290" w:rsidRPr="0010468F">
        <w:rPr>
          <w:rFonts w:cstheme="minorHAnsi"/>
          <w:i/>
          <w:sz w:val="24"/>
          <w:szCs w:val="24"/>
        </w:rPr>
        <w:t>Phvul.002G150600</w:t>
      </w:r>
      <w:r w:rsidR="00D96290" w:rsidRPr="0010468F">
        <w:rPr>
          <w:rFonts w:cstheme="minorHAnsi"/>
          <w:sz w:val="24"/>
          <w:szCs w:val="24"/>
        </w:rPr>
        <w:t xml:space="preserve">, a </w:t>
      </w:r>
      <w:r w:rsidR="00D96290" w:rsidRPr="0010468F">
        <w:rPr>
          <w:rFonts w:cstheme="minorHAnsi"/>
          <w:i/>
          <w:sz w:val="24"/>
          <w:szCs w:val="24"/>
        </w:rPr>
        <w:t>Sel1</w:t>
      </w:r>
      <w:r w:rsidR="00D96290" w:rsidRPr="0010468F">
        <w:rPr>
          <w:rFonts w:cstheme="minorHAnsi"/>
          <w:sz w:val="24"/>
          <w:szCs w:val="24"/>
        </w:rPr>
        <w:t xml:space="preserve"> repeat protein. </w:t>
      </w:r>
      <w:r w:rsidR="00D96290" w:rsidRPr="0010468F">
        <w:rPr>
          <w:rFonts w:cstheme="minorHAnsi"/>
          <w:i/>
          <w:sz w:val="24"/>
          <w:szCs w:val="24"/>
        </w:rPr>
        <w:t>Sel1-like</w:t>
      </w:r>
      <w:r w:rsidR="00D96290" w:rsidRPr="0010468F">
        <w:rPr>
          <w:rFonts w:cstheme="minorHAnsi"/>
          <w:sz w:val="24"/>
          <w:szCs w:val="24"/>
        </w:rPr>
        <w:t xml:space="preserve"> repeat proteins are frequently involved in signal transduction pathways and in the assembly of macromolecular complexes </w:t>
      </w:r>
      <w:r w:rsidR="00D96290" w:rsidRPr="0010468F">
        <w:rPr>
          <w:rFonts w:cstheme="minorHAnsi"/>
          <w:sz w:val="24"/>
          <w:szCs w:val="24"/>
        </w:rPr>
        <w:fldChar w:fldCharType="begin"/>
      </w:r>
      <w:r w:rsidR="008A7F7B">
        <w:rPr>
          <w:rFonts w:cstheme="minorHAnsi"/>
          <w:sz w:val="24"/>
          <w:szCs w:val="24"/>
        </w:rPr>
        <w:instrText xml:space="preserve"> ADDIN EN.CITE &lt;EndNote&gt;&lt;Cite&gt;&lt;Author&gt;Mittl&lt;/Author&gt;&lt;Year&gt;2007&lt;/Year&gt;&lt;RecNum&gt;878&lt;/RecNum&gt;&lt;DisplayText&gt;(&lt;style face="smallcaps"&gt;Mittl and Schneider-Brachert&lt;/style&gt; 2007)&lt;/DisplayText&gt;&lt;record&gt;&lt;rec-number&gt;878&lt;/rec-number&gt;&lt;foreign-keys&gt;&lt;key app="EN" db-id="zsx5ewatt59z0be9dwbppxxsd0pp9wttfxp9" timestamp="0"&gt;878&lt;/key&gt;&lt;/foreign-keys&gt;&lt;ref-type name="Journal Article"&gt;17&lt;/ref-type&gt;&lt;contributors&gt;&lt;authors&gt;&lt;author&gt;Mittl, Peer R. E.&lt;/author&gt;&lt;author&gt;Schneider-Brachert, Wulf&lt;/author&gt;&lt;/authors&gt;&lt;/contributors&gt;&lt;titles&gt;&lt;title&gt;Sel1-like repeat proteins in signal transduction&lt;/title&gt;&lt;secondary-title&gt;Cellular Signalling&lt;/secondary-title&gt;&lt;/titles&gt;&lt;pages&gt;20-31&lt;/pages&gt;&lt;volume&gt;19&lt;/volume&gt;&lt;number&gt;1&lt;/number&gt;&lt;keywords&gt;&lt;keyword&gt;Bacterial/host interactions&lt;/keyword&gt;&lt;keyword&gt;Signalling&lt;/keyword&gt;&lt;keyword&gt;Unfolded protein response&lt;/keyword&gt;&lt;keyword&gt;ERAD&lt;/keyword&gt;&lt;keyword&gt;Sel1&lt;/keyword&gt;&lt;keyword&gt;TPR&lt;/keyword&gt;&lt;keyword&gt;PPR&lt;/keyword&gt;&lt;keyword&gt;Protein/protein interactions&lt;/keyword&gt;&lt;/keywords&gt;&lt;dates&gt;&lt;year&gt;2007&lt;/year&gt;&lt;pub-dates&gt;&lt;date&gt;2007/01/01/&lt;/date&gt;&lt;/pub-dates&gt;&lt;/dates&gt;&lt;isbn&gt;0898-6568&lt;/isbn&gt;&lt;urls&gt;&lt;related-urls&gt;&lt;url&gt;http://www.sciencedirect.com/science/article/pii/S0898656806001471&lt;/url&gt;&lt;/related-urls&gt;&lt;/urls&gt;&lt;electronic-resource-num&gt;https://doi.org/10.1016/j.cellsig.2006.05.034&lt;/electronic-resource-num&gt;&lt;/record&gt;&lt;/Cite&gt;&lt;/EndNote&gt;</w:instrText>
      </w:r>
      <w:r w:rsidR="00D96290" w:rsidRPr="0010468F">
        <w:rPr>
          <w:rFonts w:cstheme="minorHAnsi"/>
          <w:sz w:val="24"/>
          <w:szCs w:val="24"/>
        </w:rPr>
        <w:fldChar w:fldCharType="separate"/>
      </w:r>
      <w:r w:rsidR="00D96290" w:rsidRPr="0010468F">
        <w:rPr>
          <w:rFonts w:cstheme="minorHAnsi"/>
          <w:noProof/>
          <w:sz w:val="24"/>
          <w:szCs w:val="24"/>
        </w:rPr>
        <w:t>(</w:t>
      </w:r>
      <w:r w:rsidR="00D96290" w:rsidRPr="0010468F">
        <w:rPr>
          <w:rFonts w:cstheme="minorHAnsi"/>
          <w:smallCaps/>
          <w:noProof/>
          <w:sz w:val="24"/>
          <w:szCs w:val="24"/>
        </w:rPr>
        <w:t>Mittl and Schneider-Brachert</w:t>
      </w:r>
      <w:r w:rsidR="00D96290" w:rsidRPr="0010468F">
        <w:rPr>
          <w:rFonts w:cstheme="minorHAnsi"/>
          <w:noProof/>
          <w:sz w:val="24"/>
          <w:szCs w:val="24"/>
        </w:rPr>
        <w:t xml:space="preserve"> 2007)</w:t>
      </w:r>
      <w:r w:rsidR="00D96290" w:rsidRPr="0010468F">
        <w:rPr>
          <w:rFonts w:cstheme="minorHAnsi"/>
          <w:sz w:val="24"/>
          <w:szCs w:val="24"/>
        </w:rPr>
        <w:fldChar w:fldCharType="end"/>
      </w:r>
      <w:r w:rsidR="00D96290" w:rsidRPr="0010468F">
        <w:rPr>
          <w:rFonts w:cstheme="minorHAnsi"/>
          <w:sz w:val="24"/>
          <w:szCs w:val="24"/>
        </w:rPr>
        <w:t xml:space="preserve">. </w:t>
      </w:r>
      <w:r w:rsidR="00F25059" w:rsidRPr="0010468F">
        <w:rPr>
          <w:rFonts w:cstheme="minorHAnsi"/>
          <w:sz w:val="24"/>
          <w:szCs w:val="24"/>
        </w:rPr>
        <w:t xml:space="preserve">The </w:t>
      </w:r>
      <w:r w:rsidR="00F25059" w:rsidRPr="0010468F">
        <w:rPr>
          <w:rFonts w:cstheme="minorHAnsi"/>
          <w:sz w:val="24"/>
          <w:szCs w:val="24"/>
        </w:rPr>
        <w:lastRenderedPageBreak/>
        <w:t>association on Pv03 was 10kb upstream of</w:t>
      </w:r>
      <w:r w:rsidR="00D73BD9" w:rsidRPr="0010468F">
        <w:rPr>
          <w:rFonts w:cstheme="minorHAnsi"/>
          <w:sz w:val="24"/>
          <w:szCs w:val="24"/>
        </w:rPr>
        <w:t xml:space="preserve"> gene model</w:t>
      </w:r>
      <w:r w:rsidR="00F25059" w:rsidRPr="0010468F">
        <w:rPr>
          <w:rFonts w:cstheme="minorHAnsi"/>
          <w:sz w:val="24"/>
          <w:szCs w:val="24"/>
        </w:rPr>
        <w:t xml:space="preserve"> </w:t>
      </w:r>
      <w:r w:rsidR="00F25059" w:rsidRPr="0010468F">
        <w:rPr>
          <w:rFonts w:cstheme="minorHAnsi"/>
          <w:i/>
          <w:sz w:val="24"/>
          <w:szCs w:val="24"/>
        </w:rPr>
        <w:t>Phvul.003G039900</w:t>
      </w:r>
      <w:r w:rsidR="00F25059" w:rsidRPr="0010468F">
        <w:rPr>
          <w:rFonts w:cstheme="minorHAnsi"/>
          <w:sz w:val="24"/>
          <w:szCs w:val="24"/>
        </w:rPr>
        <w:t>, a jasmonic acid carboxyl methyltransferase</w:t>
      </w:r>
      <w:r w:rsidR="00D96290" w:rsidRPr="0010468F">
        <w:rPr>
          <w:rFonts w:cstheme="minorHAnsi"/>
          <w:sz w:val="24"/>
          <w:szCs w:val="24"/>
        </w:rPr>
        <w:t>.</w:t>
      </w:r>
      <w:r w:rsidR="00F25059" w:rsidRPr="0010468F">
        <w:rPr>
          <w:rFonts w:cstheme="minorHAnsi"/>
          <w:sz w:val="24"/>
          <w:szCs w:val="24"/>
        </w:rPr>
        <w:t xml:space="preserve"> </w:t>
      </w:r>
      <w:r w:rsidR="005969FE" w:rsidRPr="0010468F">
        <w:rPr>
          <w:rFonts w:cstheme="minorHAnsi"/>
          <w:sz w:val="24"/>
          <w:szCs w:val="24"/>
        </w:rPr>
        <w:t xml:space="preserve">The association on Pv05 was not within 20kb of any gene. </w:t>
      </w:r>
      <w:r w:rsidR="00A94542" w:rsidRPr="0010468F">
        <w:rPr>
          <w:rFonts w:cstheme="minorHAnsi"/>
          <w:sz w:val="24"/>
          <w:szCs w:val="24"/>
        </w:rPr>
        <w:t>The association on Pv0</w:t>
      </w:r>
      <w:r w:rsidR="0084596B" w:rsidRPr="0010468F">
        <w:rPr>
          <w:rFonts w:cstheme="minorHAnsi"/>
          <w:sz w:val="24"/>
          <w:szCs w:val="24"/>
        </w:rPr>
        <w:t>8</w:t>
      </w:r>
      <w:r w:rsidR="00C46F16" w:rsidRPr="0010468F">
        <w:rPr>
          <w:rFonts w:cstheme="minorHAnsi"/>
          <w:sz w:val="24"/>
          <w:szCs w:val="24"/>
        </w:rPr>
        <w:t xml:space="preserve"> fell in the coding sequence of </w:t>
      </w:r>
      <w:r w:rsidR="00C46F16" w:rsidRPr="0010468F">
        <w:rPr>
          <w:rFonts w:cstheme="minorHAnsi"/>
          <w:i/>
          <w:sz w:val="24"/>
          <w:szCs w:val="24"/>
        </w:rPr>
        <w:t>Phvul.00</w:t>
      </w:r>
      <w:r w:rsidR="0084596B" w:rsidRPr="0010468F">
        <w:rPr>
          <w:rFonts w:cstheme="minorHAnsi"/>
          <w:i/>
          <w:sz w:val="24"/>
          <w:szCs w:val="24"/>
        </w:rPr>
        <w:t>8G290600</w:t>
      </w:r>
      <w:r w:rsidR="0084596B" w:rsidRPr="0010468F">
        <w:rPr>
          <w:rFonts w:cstheme="minorHAnsi"/>
          <w:sz w:val="24"/>
          <w:szCs w:val="24"/>
        </w:rPr>
        <w:t>, a choline-phosphate cytidylyltransferase</w:t>
      </w:r>
      <w:r w:rsidR="005969FE" w:rsidRPr="0010468F">
        <w:rPr>
          <w:rFonts w:cstheme="minorHAnsi"/>
          <w:sz w:val="24"/>
          <w:szCs w:val="24"/>
        </w:rPr>
        <w:t xml:space="preserve"> highly expressed in many tissues, including roots and </w:t>
      </w:r>
      <w:r w:rsidR="00C46F16" w:rsidRPr="0010468F">
        <w:rPr>
          <w:rFonts w:cstheme="minorHAnsi"/>
          <w:sz w:val="24"/>
          <w:szCs w:val="24"/>
        </w:rPr>
        <w:t xml:space="preserve">pods and seeds at </w:t>
      </w:r>
      <w:r w:rsidR="005969FE" w:rsidRPr="0010468F">
        <w:rPr>
          <w:rFonts w:cstheme="minorHAnsi"/>
          <w:sz w:val="24"/>
          <w:szCs w:val="24"/>
        </w:rPr>
        <w:t xml:space="preserve">the heart stage and </w:t>
      </w:r>
      <w:r w:rsidR="00C46F16" w:rsidRPr="0010468F">
        <w:rPr>
          <w:rFonts w:cstheme="minorHAnsi"/>
          <w:sz w:val="24"/>
          <w:szCs w:val="24"/>
        </w:rPr>
        <w:t xml:space="preserve">stage 2, or seeds </w:t>
      </w:r>
      <w:r w:rsidR="005969FE" w:rsidRPr="0010468F">
        <w:rPr>
          <w:rFonts w:cstheme="minorHAnsi"/>
          <w:sz w:val="24"/>
          <w:szCs w:val="24"/>
        </w:rPr>
        <w:t>3 – 4 and 8</w:t>
      </w:r>
      <w:r w:rsidR="00C46F16" w:rsidRPr="0010468F">
        <w:rPr>
          <w:rFonts w:cstheme="minorHAnsi"/>
          <w:sz w:val="24"/>
          <w:szCs w:val="24"/>
        </w:rPr>
        <w:t xml:space="preserve"> – 10mm wide </w:t>
      </w:r>
      <w:r w:rsidR="00C46F16"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OTc8L3JlYy1udW1iZXI+PGZvcmVpZ24ta2V5cz48a2V5IGFwcD0iRU4iIGRiLWlkPSJ6c3g1ZXdh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</w:fldData>
        </w:fldChar>
      </w:r>
      <w:r w:rsidR="008A7F7B">
        <w:rPr>
          <w:rFonts w:cstheme="minorHAnsi"/>
          <w:sz w:val="24"/>
          <w:szCs w:val="24"/>
        </w:rPr>
        <w:instrText xml:space="preserve"> ADDIN EN.CITE </w:instrText>
      </w:r>
      <w:r w:rsidR="008A7F7B">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OTc8L3JlYy1udW1iZXI+PGZvcmVpZ24ta2V5cz48a2V5IGFwcD0iRU4iIGRiLWlkPSJ6c3g1ZXdh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</w:fldData>
        </w:fldChar>
      </w:r>
      <w:r w:rsidR="008A7F7B">
        <w:rPr>
          <w:rFonts w:cstheme="minorHAnsi"/>
          <w:sz w:val="24"/>
          <w:szCs w:val="24"/>
        </w:rPr>
        <w:instrText xml:space="preserve"> ADDIN EN.CITE.DATA </w:instrText>
      </w:r>
      <w:r w:rsidR="008A7F7B">
        <w:rPr>
          <w:rFonts w:cstheme="minorHAnsi"/>
          <w:sz w:val="24"/>
          <w:szCs w:val="24"/>
        </w:rPr>
      </w:r>
      <w:r w:rsidR="008A7F7B">
        <w:rPr>
          <w:rFonts w:cstheme="minorHAnsi"/>
          <w:sz w:val="24"/>
          <w:szCs w:val="24"/>
        </w:rPr>
        <w:fldChar w:fldCharType="end"/>
      </w:r>
      <w:r w:rsidR="00C46F16" w:rsidRPr="0010468F">
        <w:rPr>
          <w:rFonts w:cstheme="minorHAnsi"/>
          <w:sz w:val="24"/>
          <w:szCs w:val="24"/>
        </w:rPr>
        <w:fldChar w:fldCharType="separate"/>
      </w:r>
      <w:r w:rsidR="00C46F16" w:rsidRPr="0010468F">
        <w:rPr>
          <w:rFonts w:cstheme="minorHAnsi"/>
          <w:noProof/>
          <w:sz w:val="24"/>
          <w:szCs w:val="24"/>
        </w:rPr>
        <w:t>(</w:t>
      </w:r>
      <w:r w:rsidR="00C46F16" w:rsidRPr="0010468F">
        <w:rPr>
          <w:rFonts w:cstheme="minorHAnsi"/>
          <w:smallCaps/>
          <w:noProof/>
          <w:sz w:val="24"/>
          <w:szCs w:val="24"/>
        </w:rPr>
        <w:t>O’Rourke</w:t>
      </w:r>
      <w:r w:rsidR="00C46F16" w:rsidRPr="0010468F">
        <w:rPr>
          <w:rFonts w:cstheme="minorHAnsi"/>
          <w:i/>
          <w:noProof/>
          <w:sz w:val="24"/>
          <w:szCs w:val="24"/>
        </w:rPr>
        <w:t xml:space="preserve"> et al.</w:t>
      </w:r>
      <w:r w:rsidR="00C46F16" w:rsidRPr="0010468F">
        <w:rPr>
          <w:rFonts w:cstheme="minorHAnsi"/>
          <w:noProof/>
          <w:sz w:val="24"/>
          <w:szCs w:val="24"/>
        </w:rPr>
        <w:t xml:space="preserve"> 2014; </w:t>
      </w:r>
      <w:r w:rsidR="00C46F16" w:rsidRPr="0010468F">
        <w:rPr>
          <w:rFonts w:cstheme="minorHAnsi"/>
          <w:smallCaps/>
          <w:noProof/>
          <w:sz w:val="24"/>
          <w:szCs w:val="24"/>
        </w:rPr>
        <w:t>Dash</w:t>
      </w:r>
      <w:r w:rsidR="00C46F16" w:rsidRPr="0010468F">
        <w:rPr>
          <w:rFonts w:cstheme="minorHAnsi"/>
          <w:i/>
          <w:noProof/>
          <w:sz w:val="24"/>
          <w:szCs w:val="24"/>
        </w:rPr>
        <w:t xml:space="preserve"> et al.</w:t>
      </w:r>
      <w:r w:rsidR="00C46F16" w:rsidRPr="0010468F">
        <w:rPr>
          <w:rFonts w:cstheme="minorHAnsi"/>
          <w:noProof/>
          <w:sz w:val="24"/>
          <w:szCs w:val="24"/>
        </w:rPr>
        <w:t xml:space="preserve"> 2016)</w:t>
      </w:r>
      <w:r w:rsidR="00C46F16" w:rsidRPr="0010468F">
        <w:rPr>
          <w:rFonts w:cstheme="minorHAnsi"/>
          <w:sz w:val="24"/>
          <w:szCs w:val="24"/>
        </w:rPr>
        <w:fldChar w:fldCharType="end"/>
      </w:r>
      <w:r w:rsidR="00C46F16" w:rsidRPr="0010468F">
        <w:rPr>
          <w:rFonts w:cstheme="minorHAnsi"/>
          <w:sz w:val="24"/>
          <w:szCs w:val="24"/>
        </w:rPr>
        <w:t xml:space="preserve">. </w:t>
      </w:r>
      <w:ins w:id="165" w:author="MacQueen, Alice H" w:date="2020-01-17T16:44:00Z">
        <w:r w:rsidR="008A7F7B">
          <w:rPr>
            <w:rFonts w:eastAsia="Times New Roman" w:cstheme="minorHAnsi"/>
            <w:color w:val="000000"/>
            <w:sz w:val="24"/>
            <w:szCs w:val="24"/>
          </w:rPr>
          <w:t xml:space="preserve">To improve GWAS resolution, we applied the local score approach to these peaks, but found </w:t>
        </w:r>
      </w:ins>
      <w:ins w:id="166" w:author="MacQueen, Alice H" w:date="2020-01-17T16:50:00Z">
        <w:r w:rsidR="008A7F7B">
          <w:rPr>
            <w:rFonts w:eastAsia="Times New Roman" w:cstheme="minorHAnsi"/>
            <w:color w:val="000000"/>
            <w:sz w:val="24"/>
            <w:szCs w:val="24"/>
          </w:rPr>
          <w:t>that these four</w:t>
        </w:r>
      </w:ins>
      <w:ins w:id="167" w:author="MacQueen, Alice H" w:date="2020-01-17T16:44:00Z">
        <w:r w:rsidR="008A7F7B">
          <w:rPr>
            <w:rFonts w:eastAsia="Times New Roman" w:cstheme="minorHAnsi"/>
            <w:color w:val="000000"/>
            <w:sz w:val="24"/>
            <w:szCs w:val="24"/>
          </w:rPr>
          <w:t xml:space="preserve"> associations mapped to the same location (identical in 3 cases, and shifted by 7bp in one case).</w:t>
        </w:r>
      </w:ins>
    </w:p>
    <w:p w14:paraId="7D93D492" w14:textId="5E82E721" w:rsidR="00B643FF" w:rsidRPr="0010468F" w:rsidRDefault="00B643FF" w:rsidP="008A7F7B">
      <w:pPr>
        <w:spacing w:line="480" w:lineRule="auto"/>
        <w:ind w:firstLine="720"/>
        <w:rPr>
          <w:rFonts w:cstheme="minorHAnsi"/>
          <w:sz w:val="24"/>
          <w:szCs w:val="24"/>
        </w:rPr>
        <w:pPrChange w:id="168" w:author="MacQueen, Alice H" w:date="2020-01-17T16:51:00Z">
          <w:pPr>
            <w:spacing w:line="480" w:lineRule="auto"/>
            <w:ind w:firstLine="720"/>
          </w:pPr>
        </w:pPrChange>
      </w:pPr>
      <w:del w:id="169" w:author="MacQueen, Alice H" w:date="2020-01-17T16:51:00Z">
        <w:r w:rsidRPr="0010468F" w:rsidDel="008A7F7B">
          <w:rPr>
            <w:rFonts w:cstheme="minorHAnsi"/>
            <w:sz w:val="24"/>
            <w:szCs w:val="24"/>
          </w:rPr>
          <w:delText xml:space="preserve">Days to flowering had one significant </w:delText>
        </w:r>
        <w:r w:rsidR="00D73BD9" w:rsidRPr="0010468F" w:rsidDel="008A7F7B">
          <w:rPr>
            <w:rFonts w:cstheme="minorHAnsi"/>
            <w:sz w:val="24"/>
            <w:szCs w:val="24"/>
          </w:rPr>
          <w:delText xml:space="preserve">peak </w:delText>
        </w:r>
        <w:r w:rsidRPr="0010468F" w:rsidDel="008A7F7B">
          <w:rPr>
            <w:rFonts w:cstheme="minorHAnsi"/>
            <w:sz w:val="24"/>
            <w:szCs w:val="24"/>
          </w:rPr>
          <w:delText xml:space="preserve">after FDR, on Pv01 </w:delText>
        </w:r>
        <w:r w:rsidR="00D73BD9" w:rsidRPr="0010468F" w:rsidDel="008A7F7B">
          <w:rPr>
            <w:rFonts w:cstheme="minorHAnsi"/>
            <w:sz w:val="24"/>
            <w:szCs w:val="24"/>
          </w:rPr>
          <w:delText xml:space="preserve">between </w:delText>
        </w:r>
        <w:r w:rsidR="005805CB" w:rsidRPr="0010468F" w:rsidDel="008A7F7B">
          <w:rPr>
            <w:rFonts w:cstheme="minorHAnsi"/>
            <w:sz w:val="24"/>
            <w:szCs w:val="24"/>
          </w:rPr>
          <w:delText xml:space="preserve">13.4 </w:delText>
        </w:r>
        <w:r w:rsidR="00D73BD9" w:rsidRPr="0010468F" w:rsidDel="008A7F7B">
          <w:rPr>
            <w:rFonts w:cstheme="minorHAnsi"/>
            <w:sz w:val="24"/>
            <w:szCs w:val="24"/>
          </w:rPr>
          <w:delText xml:space="preserve">and </w:delText>
        </w:r>
        <w:r w:rsidR="005805CB" w:rsidRPr="0010468F" w:rsidDel="008A7F7B">
          <w:rPr>
            <w:rFonts w:cstheme="minorHAnsi"/>
            <w:sz w:val="24"/>
            <w:szCs w:val="24"/>
          </w:rPr>
          <w:delText>17</w:delText>
        </w:r>
        <w:r w:rsidR="004A2DC4" w:rsidRPr="0010468F" w:rsidDel="008A7F7B">
          <w:rPr>
            <w:rFonts w:cstheme="minorHAnsi"/>
            <w:sz w:val="24"/>
            <w:szCs w:val="24"/>
          </w:rPr>
          <w:delText>.1</w:delText>
        </w:r>
        <w:r w:rsidRPr="0010468F" w:rsidDel="008A7F7B">
          <w:rPr>
            <w:rFonts w:cstheme="minorHAnsi"/>
            <w:sz w:val="24"/>
            <w:szCs w:val="24"/>
          </w:rPr>
          <w:delText xml:space="preserve"> Mb</w:delText>
        </w:r>
        <w:r w:rsidR="00684EED" w:rsidRPr="0010468F" w:rsidDel="008A7F7B">
          <w:rPr>
            <w:rFonts w:cstheme="minorHAnsi"/>
            <w:sz w:val="24"/>
            <w:szCs w:val="24"/>
          </w:rPr>
          <w:delText xml:space="preserve"> (Figure S2a</w:delText>
        </w:r>
        <w:r w:rsidR="005144D2" w:rsidRPr="0010468F" w:rsidDel="008A7F7B">
          <w:rPr>
            <w:rFonts w:cstheme="minorHAnsi"/>
            <w:sz w:val="24"/>
            <w:szCs w:val="24"/>
          </w:rPr>
          <w:delText>, Table S4</w:delText>
        </w:r>
        <w:r w:rsidR="00684EED" w:rsidRPr="0010468F" w:rsidDel="008A7F7B">
          <w:rPr>
            <w:rFonts w:cstheme="minorHAnsi"/>
            <w:sz w:val="24"/>
            <w:szCs w:val="24"/>
          </w:rPr>
          <w:delText>)</w:delText>
        </w:r>
        <w:r w:rsidRPr="0010468F" w:rsidDel="008A7F7B">
          <w:rPr>
            <w:rFonts w:cstheme="minorHAnsi"/>
            <w:sz w:val="24"/>
            <w:szCs w:val="24"/>
          </w:rPr>
          <w:delText>. It was correlated with a difference in flowering time of 2 to 3 days, depending on the population (</w:delText>
        </w:r>
        <w:r w:rsidR="00684EED" w:rsidRPr="0010468F" w:rsidDel="008A7F7B">
          <w:rPr>
            <w:rFonts w:cstheme="minorHAnsi"/>
            <w:sz w:val="24"/>
            <w:szCs w:val="24"/>
          </w:rPr>
          <w:delText>Figure S3a</w:delText>
        </w:r>
        <w:r w:rsidRPr="0010468F" w:rsidDel="008A7F7B">
          <w:rPr>
            <w:rFonts w:cstheme="minorHAnsi"/>
            <w:sz w:val="24"/>
            <w:szCs w:val="24"/>
          </w:rPr>
          <w:delText xml:space="preserve">). </w:delText>
        </w:r>
        <w:r w:rsidR="00981CB1" w:rsidRPr="0010468F" w:rsidDel="008A7F7B">
          <w:rPr>
            <w:rFonts w:cstheme="minorHAnsi"/>
            <w:sz w:val="24"/>
            <w:szCs w:val="24"/>
          </w:rPr>
          <w:delText xml:space="preserve">A candidate gene </w:delText>
        </w:r>
        <w:r w:rsidR="00D73BD9" w:rsidRPr="0010468F" w:rsidDel="008A7F7B">
          <w:rPr>
            <w:rFonts w:cstheme="minorHAnsi"/>
            <w:sz w:val="24"/>
            <w:szCs w:val="24"/>
          </w:rPr>
          <w:delText xml:space="preserve">model </w:delText>
        </w:r>
        <w:r w:rsidR="00981CB1" w:rsidRPr="0010468F" w:rsidDel="008A7F7B">
          <w:rPr>
            <w:rFonts w:cstheme="minorHAnsi"/>
            <w:sz w:val="24"/>
            <w:szCs w:val="24"/>
          </w:rPr>
          <w:delText xml:space="preserve">hypothesized to affect days to flowering, </w:delText>
        </w:r>
        <w:r w:rsidR="00981CB1" w:rsidRPr="0010468F" w:rsidDel="008A7F7B">
          <w:rPr>
            <w:rFonts w:eastAsia="Times New Roman" w:cstheme="minorHAnsi"/>
            <w:i/>
            <w:color w:val="000000"/>
            <w:sz w:val="24"/>
            <w:szCs w:val="24"/>
          </w:rPr>
          <w:delText>Phvul.001G087500</w:delText>
        </w:r>
        <w:r w:rsidR="00981CB1" w:rsidRPr="0010468F" w:rsidDel="008A7F7B">
          <w:rPr>
            <w:rFonts w:eastAsia="Times New Roman" w:cstheme="minorHAnsi"/>
            <w:color w:val="000000"/>
            <w:sz w:val="24"/>
            <w:szCs w:val="24"/>
          </w:rPr>
          <w:delText xml:space="preserve">, is located at 13.76 Mb in the V2.0 annotation for </w:delText>
        </w:r>
        <w:r w:rsidR="00981CB1" w:rsidRPr="0010468F" w:rsidDel="008A7F7B">
          <w:rPr>
            <w:rFonts w:eastAsia="Times New Roman" w:cstheme="minorHAnsi"/>
            <w:i/>
            <w:color w:val="000000"/>
            <w:sz w:val="24"/>
            <w:szCs w:val="24"/>
          </w:rPr>
          <w:delText>P. vulgaris</w:delText>
        </w:r>
        <w:r w:rsidR="00981CB1" w:rsidRPr="0010468F" w:rsidDel="008A7F7B">
          <w:rPr>
            <w:rFonts w:cstheme="minorHAnsi"/>
            <w:sz w:val="24"/>
            <w:szCs w:val="24"/>
          </w:rPr>
          <w:delText>.</w:delText>
        </w:r>
        <w:r w:rsidR="00D53E03" w:rsidRPr="0010468F" w:rsidDel="008A7F7B">
          <w:rPr>
            <w:rFonts w:cstheme="minorHAnsi"/>
            <w:sz w:val="24"/>
            <w:szCs w:val="24"/>
          </w:rPr>
          <w:delText xml:space="preserve"> </w:delText>
        </w:r>
        <w:r w:rsidR="00D73BD9" w:rsidRPr="0010468F" w:rsidDel="008A7F7B">
          <w:rPr>
            <w:rFonts w:cstheme="minorHAnsi"/>
            <w:sz w:val="24"/>
            <w:szCs w:val="24"/>
          </w:rPr>
          <w:delText>Gene model</w:delText>
        </w:r>
        <w:r w:rsidR="00D53E03" w:rsidRPr="0010468F" w:rsidDel="008A7F7B">
          <w:rPr>
            <w:rFonts w:cstheme="minorHAnsi"/>
            <w:sz w:val="24"/>
            <w:szCs w:val="24"/>
          </w:rPr>
          <w:delText xml:space="preserve"> </w:delText>
        </w:r>
        <w:r w:rsidR="00D53E03" w:rsidRPr="0010468F" w:rsidDel="008A7F7B">
          <w:rPr>
            <w:rFonts w:cstheme="minorHAnsi"/>
            <w:i/>
            <w:sz w:val="24"/>
            <w:szCs w:val="24"/>
          </w:rPr>
          <w:delText>Phvul.</w:delText>
        </w:r>
        <w:r w:rsidR="00D53E03" w:rsidRPr="0010468F" w:rsidDel="008A7F7B">
          <w:rPr>
            <w:rFonts w:eastAsia="Times New Roman" w:cstheme="minorHAnsi"/>
            <w:i/>
            <w:color w:val="000000"/>
            <w:sz w:val="24"/>
            <w:szCs w:val="24"/>
          </w:rPr>
          <w:delText>001G087500</w:delText>
        </w:r>
        <w:r w:rsidR="00D53E03" w:rsidRPr="0010468F" w:rsidDel="008A7F7B">
          <w:rPr>
            <w:rFonts w:eastAsia="Times New Roman" w:cstheme="minorHAnsi"/>
            <w:color w:val="000000"/>
            <w:sz w:val="24"/>
            <w:szCs w:val="24"/>
          </w:rPr>
          <w:delText xml:space="preserve"> is an ortholog of </w:delText>
        </w:r>
        <w:r w:rsidR="00DA309E" w:rsidRPr="0010468F" w:rsidDel="008A7F7B">
          <w:rPr>
            <w:rFonts w:eastAsia="Times New Roman" w:cstheme="minorHAnsi"/>
            <w:i/>
            <w:color w:val="000000"/>
            <w:sz w:val="24"/>
            <w:szCs w:val="24"/>
          </w:rPr>
          <w:delText>KNUCKLES</w:delText>
        </w:r>
        <w:r w:rsidR="00DA309E" w:rsidRPr="0010468F" w:rsidDel="008A7F7B">
          <w:rPr>
            <w:rFonts w:eastAsia="Times New Roman" w:cstheme="minorHAnsi"/>
            <w:color w:val="000000"/>
            <w:sz w:val="24"/>
            <w:szCs w:val="24"/>
          </w:rPr>
          <w:delText xml:space="preserve"> (</w:delText>
        </w:r>
        <w:r w:rsidR="00DA309E" w:rsidRPr="0010468F" w:rsidDel="008A7F7B">
          <w:rPr>
            <w:rFonts w:eastAsia="Times New Roman" w:cstheme="minorHAnsi"/>
            <w:i/>
            <w:color w:val="000000"/>
            <w:sz w:val="24"/>
            <w:szCs w:val="24"/>
          </w:rPr>
          <w:delText>KNU</w:delText>
        </w:r>
        <w:r w:rsidR="00DA309E" w:rsidRPr="0010468F" w:rsidDel="008A7F7B">
          <w:rPr>
            <w:rFonts w:eastAsia="Times New Roman" w:cstheme="minorHAnsi"/>
            <w:color w:val="000000"/>
            <w:sz w:val="24"/>
            <w:szCs w:val="24"/>
          </w:rPr>
          <w:delText xml:space="preserve">), </w:delText>
        </w:r>
        <w:r w:rsidR="00CE0259" w:rsidRPr="0010468F" w:rsidDel="008A7F7B">
          <w:rPr>
            <w:rFonts w:eastAsia="Times New Roman" w:cstheme="minorHAnsi"/>
            <w:color w:val="000000"/>
            <w:sz w:val="24"/>
            <w:szCs w:val="24"/>
          </w:rPr>
          <w:delText xml:space="preserve">a protein which is part of the </w:delText>
        </w:r>
        <w:r w:rsidR="00CE0259" w:rsidRPr="0010468F" w:rsidDel="008A7F7B">
          <w:rPr>
            <w:rFonts w:eastAsia="Times New Roman" w:cstheme="minorHAnsi"/>
            <w:i/>
            <w:color w:val="000000"/>
            <w:sz w:val="24"/>
            <w:szCs w:val="24"/>
          </w:rPr>
          <w:delText>Polycomb repressive complex 2</w:delText>
        </w:r>
        <w:r w:rsidR="00CE0259" w:rsidRPr="0010468F" w:rsidDel="008A7F7B">
          <w:rPr>
            <w:rFonts w:eastAsia="Times New Roman" w:cstheme="minorHAnsi"/>
            <w:color w:val="000000"/>
            <w:sz w:val="24"/>
            <w:szCs w:val="24"/>
          </w:rPr>
          <w:delText>, a complex that affects both flowering time and floral meristem development</w:delText>
        </w:r>
        <w:r w:rsidR="00AE1243" w:rsidRPr="0010468F" w:rsidDel="008A7F7B">
          <w:rPr>
            <w:rFonts w:eastAsia="Times New Roman" w:cstheme="minorHAnsi"/>
            <w:color w:val="000000"/>
            <w:sz w:val="24"/>
            <w:szCs w:val="24"/>
          </w:rPr>
          <w:delText xml:space="preserve"> </w:delText>
        </w:r>
        <w:r w:rsidR="00AE1243" w:rsidRPr="0010468F" w:rsidDel="008A7F7B">
          <w:rPr>
            <w:rFonts w:eastAsia="Times New Roman" w:cstheme="minorHAnsi"/>
            <w:color w:val="000000"/>
            <w:sz w:val="24"/>
            <w:szCs w:val="24"/>
          </w:rPr>
          <w:fldChar w:fldCharType="begin"/>
        </w:r>
        <w:r w:rsidR="00AE1243" w:rsidRPr="0010468F" w:rsidDel="008A7F7B">
          <w:rPr>
            <w:rFonts w:eastAsia="Times New Roman" w:cstheme="minorHAnsi"/>
            <w:color w:val="000000"/>
            <w:sz w:val="24"/>
            <w:szCs w:val="24"/>
          </w:rPr>
          <w:delInstrText xml:space="preserve"> ADDIN EN.CITE &lt;EndNote&gt;&lt;Cite&gt;&lt;Author&gt;de Lucas&lt;/Author&gt;&lt;Year&gt;2016&lt;/Year&gt;&lt;RecNum&gt;882&lt;/RecNum&gt;&lt;DisplayText&gt;(&lt;style face="smallcaps"&gt;de Lucas&lt;/style&gt;&lt;style face="italic"&gt; et al.&lt;/style&gt; 2016)&lt;/DisplayText&gt;&lt;record&gt;&lt;rec-number&gt;882&lt;/rec-number&gt;&lt;foreign-keys&gt;&lt;key app="EN" db-id="va0pxx22gt2sf2e25zsxw907aze2p2efv090" timestamp="1560194433"&gt;882&lt;/key&gt;&lt;/foreign-keys&gt;&lt;ref-type name="Journal Article"&gt;17&lt;/ref-type&gt;&lt;contributors&gt;&lt;authors&gt;&lt;author&gt;de Lucas, Miguel&lt;/author&gt;&lt;author&gt;Pu, Li&lt;/author&gt;&lt;author&gt;Turco, Gina&lt;/author&gt;&lt;author&gt;Gaudinier, Allison&lt;/author&gt;&lt;author&gt;Morao, Ana Karina&lt;/author&gt;&lt;author&gt;Harashima, Hirofumi&lt;/author&gt;&lt;author&gt;Kim, Dahae&lt;/author&gt;&lt;author&gt;Ron, Mily&lt;/author&gt;&lt;author&gt;Sugimoto, Keiko&lt;/author&gt;&lt;author&gt;Roudier, Francois&lt;/author&gt;&lt;author&gt;Brady, Siobhan M.&lt;/author&gt;&lt;/authors&gt;&lt;/contributors&gt;&lt;titles&gt;&lt;title&gt;Transcriptional Regulation of Arabidopsis Polycomb Repressive Complex 2 Coordinates Cell-Type Proliferation and Differentiation&lt;/title&gt;&lt;secondary-title&gt;The Plant Cell&lt;/secondary-title&gt;&lt;/titles&gt;&lt;periodical&gt;&lt;full-title&gt;The Plant Cell&lt;/full-title&gt;&lt;/periodical&gt;&lt;pages&gt;2616-2631&lt;/pages&gt;&lt;volume&gt;28&lt;/volume&gt;&lt;number&gt;10&lt;/number&gt;&lt;dates&gt;&lt;year&gt;2016&lt;/year&gt;&lt;/dates&gt;&lt;urls&gt;&lt;related-urls&gt;&lt;url&gt;http://www.plantcell.org/content/plantcell/28/10/2616.full.pdf&lt;/url&gt;&lt;/related-urls&gt;&lt;/urls&gt;&lt;electronic-resource-num&gt;10.1105/tpc.15.00744&lt;/electronic-resource-num&gt;&lt;/record&gt;&lt;/Cite&gt;&lt;/EndNote&gt;</w:delInstrText>
        </w:r>
        <w:r w:rsidR="00AE1243" w:rsidRPr="0010468F" w:rsidDel="008A7F7B">
          <w:rPr>
            <w:rFonts w:eastAsia="Times New Roman" w:cstheme="minorHAnsi"/>
            <w:color w:val="000000"/>
            <w:sz w:val="24"/>
            <w:szCs w:val="24"/>
          </w:rPr>
          <w:fldChar w:fldCharType="separate"/>
        </w:r>
        <w:r w:rsidR="00AE1243" w:rsidRPr="0010468F" w:rsidDel="008A7F7B">
          <w:rPr>
            <w:rFonts w:eastAsia="Times New Roman" w:cstheme="minorHAnsi"/>
            <w:noProof/>
            <w:color w:val="000000"/>
            <w:sz w:val="24"/>
            <w:szCs w:val="24"/>
          </w:rPr>
          <w:delText>(</w:delText>
        </w:r>
        <w:r w:rsidR="00AE1243" w:rsidRPr="0010468F" w:rsidDel="008A7F7B">
          <w:rPr>
            <w:rFonts w:eastAsia="Times New Roman" w:cstheme="minorHAnsi"/>
            <w:smallCaps/>
            <w:noProof/>
            <w:color w:val="000000"/>
            <w:sz w:val="24"/>
            <w:szCs w:val="24"/>
          </w:rPr>
          <w:delText>de Lucas</w:delText>
        </w:r>
        <w:r w:rsidR="00AE1243" w:rsidRPr="0010468F" w:rsidDel="008A7F7B">
          <w:rPr>
            <w:rFonts w:eastAsia="Times New Roman" w:cstheme="minorHAnsi"/>
            <w:i/>
            <w:noProof/>
            <w:color w:val="000000"/>
            <w:sz w:val="24"/>
            <w:szCs w:val="24"/>
          </w:rPr>
          <w:delText xml:space="preserve"> et al.</w:delText>
        </w:r>
        <w:r w:rsidR="00AE1243" w:rsidRPr="0010468F" w:rsidDel="008A7F7B">
          <w:rPr>
            <w:rFonts w:eastAsia="Times New Roman" w:cstheme="minorHAnsi"/>
            <w:noProof/>
            <w:color w:val="000000"/>
            <w:sz w:val="24"/>
            <w:szCs w:val="24"/>
          </w:rPr>
          <w:delText xml:space="preserve"> 2016)</w:delText>
        </w:r>
        <w:r w:rsidR="00AE1243" w:rsidRPr="0010468F" w:rsidDel="008A7F7B">
          <w:rPr>
            <w:rFonts w:eastAsia="Times New Roman" w:cstheme="minorHAnsi"/>
            <w:color w:val="000000"/>
            <w:sz w:val="24"/>
            <w:szCs w:val="24"/>
          </w:rPr>
          <w:fldChar w:fldCharType="end"/>
        </w:r>
        <w:r w:rsidR="00CE0259" w:rsidRPr="0010468F" w:rsidDel="008A7F7B">
          <w:rPr>
            <w:rFonts w:eastAsia="Times New Roman" w:cstheme="minorHAnsi"/>
            <w:color w:val="000000"/>
            <w:sz w:val="24"/>
            <w:szCs w:val="24"/>
          </w:rPr>
          <w:delText xml:space="preserve">. </w:delText>
        </w:r>
        <w:r w:rsidR="004677A4" w:rsidRPr="0010468F" w:rsidDel="008A7F7B">
          <w:rPr>
            <w:rFonts w:cstheme="minorHAnsi"/>
            <w:i/>
            <w:color w:val="000000"/>
            <w:sz w:val="24"/>
            <w:szCs w:val="24"/>
          </w:rPr>
          <w:delText>KNU</w:delText>
        </w:r>
        <w:r w:rsidR="004677A4" w:rsidRPr="0010468F" w:rsidDel="008A7F7B">
          <w:rPr>
            <w:rFonts w:eastAsia="Times New Roman" w:cstheme="minorHAnsi"/>
            <w:color w:val="000000"/>
            <w:sz w:val="24"/>
            <w:szCs w:val="24"/>
          </w:rPr>
          <w:delText xml:space="preserve"> is activated in the transition to determinate floral meristem development and functions in a feedback loop that promotes determinate development</w:delText>
        </w:r>
        <w:r w:rsidR="00AE1243" w:rsidRPr="0010468F" w:rsidDel="008A7F7B">
          <w:rPr>
            <w:rFonts w:eastAsia="Times New Roman" w:cstheme="minorHAnsi"/>
            <w:color w:val="000000"/>
            <w:sz w:val="24"/>
            <w:szCs w:val="24"/>
          </w:rPr>
          <w:delText xml:space="preserve"> </w:delText>
        </w:r>
        <w:r w:rsidR="00AE1243" w:rsidRPr="0010468F" w:rsidDel="008A7F7B">
          <w:rPr>
            <w:rFonts w:eastAsia="Times New Roman" w:cstheme="minorHAnsi"/>
            <w:color w:val="000000"/>
            <w:sz w:val="24"/>
            <w:szCs w:val="24"/>
          </w:rPr>
          <w:fldChar w:fldCharType="begin">
            <w:fldData xml:space="preserve">PEVuZE5vdGU+PENpdGU+PEF1dGhvcj5QYXluZTwvQXV0aG9yPjxZZWFyPjIwMDQ8L1llYXI+PFJl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</w:fldData>
          </w:fldChar>
        </w:r>
        <w:r w:rsidR="00AE1243" w:rsidRPr="0010468F" w:rsidDel="008A7F7B">
          <w:rPr>
            <w:rFonts w:eastAsia="Times New Roman" w:cstheme="minorHAnsi"/>
            <w:color w:val="000000"/>
            <w:sz w:val="24"/>
            <w:szCs w:val="24"/>
          </w:rPr>
          <w:delInstrText xml:space="preserve"> ADDIN EN.CITE </w:delInstrText>
        </w:r>
        <w:r w:rsidR="00AE1243" w:rsidRPr="0010468F" w:rsidDel="008A7F7B">
          <w:rPr>
            <w:rFonts w:eastAsia="Times New Roman" w:cstheme="minorHAnsi"/>
            <w:color w:val="000000"/>
            <w:sz w:val="24"/>
            <w:szCs w:val="24"/>
          </w:rPr>
          <w:fldChar w:fldCharType="begin">
            <w:fldData xml:space="preserve">PEVuZE5vdGU+PENpdGU+PEF1dGhvcj5QYXluZTwvQXV0aG9yPjxZZWFyPjIwMDQ8L1llYXI+PFJl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</w:fldData>
          </w:fldChar>
        </w:r>
        <w:r w:rsidR="00AE1243" w:rsidRPr="0010468F" w:rsidDel="008A7F7B">
          <w:rPr>
            <w:rFonts w:eastAsia="Times New Roman" w:cstheme="minorHAnsi"/>
            <w:color w:val="000000"/>
            <w:sz w:val="24"/>
            <w:szCs w:val="24"/>
          </w:rPr>
          <w:delInstrText xml:space="preserve"> ADDIN EN.CITE.DATA </w:delInstrText>
        </w:r>
        <w:r w:rsidR="00AE1243" w:rsidRPr="0010468F" w:rsidDel="008A7F7B">
          <w:rPr>
            <w:rFonts w:eastAsia="Times New Roman" w:cstheme="minorHAnsi"/>
            <w:color w:val="000000"/>
            <w:sz w:val="24"/>
            <w:szCs w:val="24"/>
          </w:rPr>
        </w:r>
        <w:r w:rsidR="00AE1243" w:rsidRPr="0010468F" w:rsidDel="008A7F7B">
          <w:rPr>
            <w:rFonts w:eastAsia="Times New Roman" w:cstheme="minorHAnsi"/>
            <w:color w:val="000000"/>
            <w:sz w:val="24"/>
            <w:szCs w:val="24"/>
          </w:rPr>
          <w:fldChar w:fldCharType="end"/>
        </w:r>
        <w:r w:rsidR="00AE1243" w:rsidRPr="0010468F" w:rsidDel="008A7F7B">
          <w:rPr>
            <w:rFonts w:eastAsia="Times New Roman" w:cstheme="minorHAnsi"/>
            <w:color w:val="000000"/>
            <w:sz w:val="24"/>
            <w:szCs w:val="24"/>
          </w:rPr>
        </w:r>
        <w:r w:rsidR="00AE1243" w:rsidRPr="0010468F" w:rsidDel="008A7F7B">
          <w:rPr>
            <w:rFonts w:eastAsia="Times New Roman" w:cstheme="minorHAnsi"/>
            <w:color w:val="000000"/>
            <w:sz w:val="24"/>
            <w:szCs w:val="24"/>
          </w:rPr>
          <w:fldChar w:fldCharType="separate"/>
        </w:r>
        <w:r w:rsidR="00AE1243" w:rsidRPr="0010468F" w:rsidDel="008A7F7B">
          <w:rPr>
            <w:rFonts w:eastAsia="Times New Roman" w:cstheme="minorHAnsi"/>
            <w:noProof/>
            <w:color w:val="000000"/>
            <w:sz w:val="24"/>
            <w:szCs w:val="24"/>
          </w:rPr>
          <w:delText>(</w:delText>
        </w:r>
        <w:r w:rsidR="00AE1243" w:rsidRPr="0010468F" w:rsidDel="008A7F7B">
          <w:rPr>
            <w:rFonts w:eastAsia="Times New Roman" w:cstheme="minorHAnsi"/>
            <w:smallCaps/>
            <w:noProof/>
            <w:color w:val="000000"/>
            <w:sz w:val="24"/>
            <w:szCs w:val="24"/>
          </w:rPr>
          <w:delText>Payne</w:delText>
        </w:r>
        <w:r w:rsidR="00AE1243" w:rsidRPr="0010468F" w:rsidDel="008A7F7B">
          <w:rPr>
            <w:rFonts w:eastAsia="Times New Roman" w:cstheme="minorHAnsi"/>
            <w:i/>
            <w:noProof/>
            <w:color w:val="000000"/>
            <w:sz w:val="24"/>
            <w:szCs w:val="24"/>
          </w:rPr>
          <w:delText xml:space="preserve"> et al.</w:delText>
        </w:r>
        <w:r w:rsidR="00AE1243" w:rsidRPr="0010468F" w:rsidDel="008A7F7B">
          <w:rPr>
            <w:rFonts w:eastAsia="Times New Roman" w:cstheme="minorHAnsi"/>
            <w:noProof/>
            <w:color w:val="000000"/>
            <w:sz w:val="24"/>
            <w:szCs w:val="24"/>
          </w:rPr>
          <w:delText xml:space="preserve"> 2004; </w:delText>
        </w:r>
        <w:r w:rsidR="00AE1243" w:rsidRPr="0010468F" w:rsidDel="008A7F7B">
          <w:rPr>
            <w:rFonts w:eastAsia="Times New Roman" w:cstheme="minorHAnsi"/>
            <w:smallCaps/>
            <w:noProof/>
            <w:color w:val="000000"/>
            <w:sz w:val="24"/>
            <w:szCs w:val="24"/>
          </w:rPr>
          <w:delText>Sun</w:delText>
        </w:r>
        <w:r w:rsidR="00AE1243" w:rsidRPr="0010468F" w:rsidDel="008A7F7B">
          <w:rPr>
            <w:rFonts w:eastAsia="Times New Roman" w:cstheme="minorHAnsi"/>
            <w:i/>
            <w:noProof/>
            <w:color w:val="000000"/>
            <w:sz w:val="24"/>
            <w:szCs w:val="24"/>
          </w:rPr>
          <w:delText xml:space="preserve"> et al.</w:delText>
        </w:r>
        <w:r w:rsidR="00AE1243" w:rsidRPr="0010468F" w:rsidDel="008A7F7B">
          <w:rPr>
            <w:rFonts w:eastAsia="Times New Roman" w:cstheme="minorHAnsi"/>
            <w:noProof/>
            <w:color w:val="000000"/>
            <w:sz w:val="24"/>
            <w:szCs w:val="24"/>
          </w:rPr>
          <w:delText xml:space="preserve"> 2014)</w:delText>
        </w:r>
        <w:r w:rsidR="00AE1243" w:rsidRPr="0010468F" w:rsidDel="008A7F7B">
          <w:rPr>
            <w:rFonts w:eastAsia="Times New Roman" w:cstheme="minorHAnsi"/>
            <w:color w:val="000000"/>
            <w:sz w:val="24"/>
            <w:szCs w:val="24"/>
          </w:rPr>
          <w:fldChar w:fldCharType="end"/>
        </w:r>
        <w:r w:rsidR="004677A4" w:rsidRPr="0010468F" w:rsidDel="008A7F7B">
          <w:rPr>
            <w:rFonts w:eastAsia="Times New Roman" w:cstheme="minorHAnsi"/>
            <w:color w:val="000000"/>
            <w:sz w:val="24"/>
            <w:szCs w:val="24"/>
          </w:rPr>
          <w:delText>.</w:delText>
        </w:r>
      </w:del>
      <w:r w:rsidR="004677A4" w:rsidRPr="0010468F">
        <w:rPr>
          <w:rFonts w:eastAsia="Times New Roman" w:cstheme="minorHAnsi"/>
          <w:color w:val="000000"/>
          <w:sz w:val="24"/>
          <w:szCs w:val="24"/>
        </w:rPr>
        <w:t xml:space="preserve"> </w:t>
      </w:r>
    </w:p>
    <w:p w14:paraId="38AFC5DF" w14:textId="5D9ED160" w:rsidR="00B643FF" w:rsidRPr="0010468F" w:rsidRDefault="00B643FF" w:rsidP="0010468F">
      <w:pPr>
        <w:spacing w:line="480" w:lineRule="auto"/>
        <w:ind w:firstLine="720"/>
        <w:rPr>
          <w:rFonts w:cstheme="minorHAnsi"/>
          <w:sz w:val="24"/>
          <w:szCs w:val="24"/>
        </w:rPr>
      </w:pPr>
      <w:r w:rsidRPr="0010468F">
        <w:rPr>
          <w:rFonts w:cstheme="minorHAnsi"/>
          <w:sz w:val="24"/>
          <w:szCs w:val="24"/>
        </w:rPr>
        <w:t>Lodging</w:t>
      </w:r>
      <w:r w:rsidR="00C736EF" w:rsidRPr="0010468F">
        <w:rPr>
          <w:rFonts w:cstheme="minorHAnsi"/>
          <w:sz w:val="24"/>
          <w:szCs w:val="24"/>
        </w:rPr>
        <w:t xml:space="preserve"> score, where higher scores indicated more stem breakage near ground level,</w:t>
      </w:r>
      <w:r w:rsidRPr="0010468F">
        <w:rPr>
          <w:rFonts w:cstheme="minorHAnsi"/>
          <w:sz w:val="24"/>
          <w:szCs w:val="24"/>
        </w:rPr>
        <w:t xml:space="preserve"> had associations on </w:t>
      </w:r>
      <w:r w:rsidR="00DE4B7C" w:rsidRPr="0010468F">
        <w:rPr>
          <w:rFonts w:cstheme="minorHAnsi"/>
          <w:sz w:val="24"/>
          <w:szCs w:val="24"/>
        </w:rPr>
        <w:t>three</w:t>
      </w:r>
      <w:r w:rsidRPr="0010468F">
        <w:rPr>
          <w:rFonts w:cstheme="minorHAnsi"/>
          <w:sz w:val="24"/>
          <w:szCs w:val="24"/>
        </w:rPr>
        <w:t xml:space="preserve"> chromosomes that were significant after FDR; one on Pv04</w:t>
      </w:r>
      <w:r w:rsidR="003A1BE2" w:rsidRPr="0010468F">
        <w:rPr>
          <w:rFonts w:cstheme="minorHAnsi"/>
          <w:sz w:val="24"/>
          <w:szCs w:val="24"/>
        </w:rPr>
        <w:t xml:space="preserve"> at 2.</w:t>
      </w:r>
      <w:del w:id="170" w:author="MacQueen, Alice H" w:date="2020-01-17T16:53:00Z">
        <w:r w:rsidR="003A1BE2" w:rsidRPr="0010468F" w:rsidDel="008A7F7B">
          <w:rPr>
            <w:rFonts w:cstheme="minorHAnsi"/>
            <w:sz w:val="24"/>
            <w:szCs w:val="24"/>
          </w:rPr>
          <w:delText xml:space="preserve">8 </w:delText>
        </w:r>
      </w:del>
      <w:ins w:id="171" w:author="MacQueen, Alice H" w:date="2020-01-17T16:53:00Z">
        <w:r w:rsidR="008A7F7B">
          <w:rPr>
            <w:rFonts w:cstheme="minorHAnsi"/>
            <w:sz w:val="24"/>
            <w:szCs w:val="24"/>
          </w:rPr>
          <w:t>9</w:t>
        </w:r>
        <w:r w:rsidR="008A7F7B" w:rsidRPr="0010468F">
          <w:rPr>
            <w:rFonts w:cstheme="minorHAnsi"/>
            <w:sz w:val="24"/>
            <w:szCs w:val="24"/>
          </w:rPr>
          <w:t xml:space="preserve"> </w:t>
        </w:r>
      </w:ins>
      <w:r w:rsidR="003A1BE2" w:rsidRPr="0010468F">
        <w:rPr>
          <w:rFonts w:cstheme="minorHAnsi"/>
          <w:sz w:val="24"/>
          <w:szCs w:val="24"/>
        </w:rPr>
        <w:t>Mb</w:t>
      </w:r>
      <w:r w:rsidRPr="0010468F">
        <w:rPr>
          <w:rFonts w:cstheme="minorHAnsi"/>
          <w:sz w:val="24"/>
          <w:szCs w:val="24"/>
        </w:rPr>
        <w:t xml:space="preserve">, </w:t>
      </w:r>
      <w:r w:rsidR="00DE4B7C" w:rsidRPr="0010468F">
        <w:rPr>
          <w:rFonts w:cstheme="minorHAnsi"/>
          <w:sz w:val="24"/>
          <w:szCs w:val="24"/>
        </w:rPr>
        <w:t xml:space="preserve">one on </w:t>
      </w:r>
      <w:del w:id="172" w:author="MacQueen, Alice H" w:date="2020-01-17T16:53:00Z">
        <w:r w:rsidR="00DE4B7C" w:rsidRPr="002E4C78" w:rsidDel="008A7F7B">
          <w:rPr>
            <w:rFonts w:cstheme="minorHAnsi"/>
            <w:sz w:val="24"/>
            <w:szCs w:val="24"/>
            <w:highlight w:val="yellow"/>
            <w:rPrChange w:id="173" w:author="MacQueen, Alice H" w:date="2020-01-17T17:00:00Z">
              <w:rPr>
                <w:rFonts w:cstheme="minorHAnsi"/>
                <w:sz w:val="24"/>
                <w:szCs w:val="24"/>
              </w:rPr>
            </w:rPrChange>
          </w:rPr>
          <w:delText xml:space="preserve">Pv05 </w:delText>
        </w:r>
      </w:del>
      <w:ins w:id="174" w:author="MacQueen, Alice H" w:date="2020-01-17T16:53:00Z">
        <w:r w:rsidR="008A7F7B" w:rsidRPr="002E4C78">
          <w:rPr>
            <w:rFonts w:cstheme="minorHAnsi"/>
            <w:sz w:val="24"/>
            <w:szCs w:val="24"/>
            <w:highlight w:val="yellow"/>
            <w:rPrChange w:id="175" w:author="MacQueen, Alice H" w:date="2020-01-17T17:00:00Z">
              <w:rPr>
                <w:rFonts w:cstheme="minorHAnsi"/>
                <w:sz w:val="24"/>
                <w:szCs w:val="24"/>
              </w:rPr>
            </w:rPrChange>
          </w:rPr>
          <w:t xml:space="preserve">Pv08 </w:t>
        </w:r>
      </w:ins>
      <w:r w:rsidR="00DE4B7C" w:rsidRPr="002E4C78">
        <w:rPr>
          <w:rFonts w:cstheme="minorHAnsi"/>
          <w:sz w:val="24"/>
          <w:szCs w:val="24"/>
          <w:highlight w:val="yellow"/>
          <w:rPrChange w:id="176" w:author="MacQueen, Alice H" w:date="2020-01-17T17:00:00Z">
            <w:rPr>
              <w:rFonts w:cstheme="minorHAnsi"/>
              <w:sz w:val="24"/>
              <w:szCs w:val="24"/>
            </w:rPr>
          </w:rPrChange>
        </w:rPr>
        <w:t xml:space="preserve">at </w:t>
      </w:r>
      <w:del w:id="177" w:author="MacQueen, Alice H" w:date="2020-01-17T16:53:00Z">
        <w:r w:rsidR="00DE4B7C" w:rsidRPr="002E4C78" w:rsidDel="008A7F7B">
          <w:rPr>
            <w:rFonts w:cstheme="minorHAnsi"/>
            <w:sz w:val="24"/>
            <w:szCs w:val="24"/>
            <w:highlight w:val="yellow"/>
            <w:rPrChange w:id="178" w:author="MacQueen, Alice H" w:date="2020-01-17T17:00:00Z">
              <w:rPr>
                <w:rFonts w:cstheme="minorHAnsi"/>
                <w:sz w:val="24"/>
                <w:szCs w:val="24"/>
              </w:rPr>
            </w:rPrChange>
          </w:rPr>
          <w:delText>0.4</w:delText>
        </w:r>
      </w:del>
      <w:ins w:id="179" w:author="MacQueen, Alice H" w:date="2020-01-17T16:53:00Z">
        <w:r w:rsidR="008A7F7B" w:rsidRPr="002E4C78">
          <w:rPr>
            <w:rFonts w:cstheme="minorHAnsi"/>
            <w:sz w:val="24"/>
            <w:szCs w:val="24"/>
            <w:highlight w:val="yellow"/>
            <w:rPrChange w:id="180" w:author="MacQueen, Alice H" w:date="2020-01-17T17:00:00Z">
              <w:rPr>
                <w:rFonts w:cstheme="minorHAnsi"/>
                <w:sz w:val="24"/>
                <w:szCs w:val="24"/>
              </w:rPr>
            </w:rPrChange>
          </w:rPr>
          <w:t>18.2</w:t>
        </w:r>
      </w:ins>
      <w:r w:rsidR="00DE4B7C" w:rsidRPr="002E4C78">
        <w:rPr>
          <w:rFonts w:cstheme="minorHAnsi"/>
          <w:sz w:val="24"/>
          <w:szCs w:val="24"/>
          <w:highlight w:val="yellow"/>
          <w:rPrChange w:id="181" w:author="MacQueen, Alice H" w:date="2020-01-17T17:00:00Z">
            <w:rPr>
              <w:rFonts w:cstheme="minorHAnsi"/>
              <w:sz w:val="24"/>
              <w:szCs w:val="24"/>
            </w:rPr>
          </w:rPrChange>
        </w:rPr>
        <w:t xml:space="preserve"> Mb, </w:t>
      </w:r>
      <w:r w:rsidRPr="002E4C78">
        <w:rPr>
          <w:rFonts w:cstheme="minorHAnsi"/>
          <w:sz w:val="24"/>
          <w:szCs w:val="24"/>
          <w:highlight w:val="yellow"/>
          <w:rPrChange w:id="182" w:author="MacQueen, Alice H" w:date="2020-01-17T17:00:00Z">
            <w:rPr>
              <w:rFonts w:cstheme="minorHAnsi"/>
              <w:sz w:val="24"/>
              <w:szCs w:val="24"/>
            </w:rPr>
          </w:rPrChange>
        </w:rPr>
        <w:t>and one on Pv07 at</w:t>
      </w:r>
      <w:r w:rsidRPr="0010468F">
        <w:rPr>
          <w:rFonts w:cstheme="minorHAnsi"/>
          <w:sz w:val="24"/>
          <w:szCs w:val="24"/>
        </w:rPr>
        <w:t xml:space="preserve"> 34.5 Mb</w:t>
      </w:r>
      <w:r w:rsidR="00173916" w:rsidRPr="0010468F">
        <w:rPr>
          <w:rFonts w:cstheme="minorHAnsi"/>
          <w:sz w:val="24"/>
          <w:szCs w:val="24"/>
        </w:rPr>
        <w:t xml:space="preserve"> (</w:t>
      </w:r>
      <w:r w:rsidR="00684EED" w:rsidRPr="0010468F">
        <w:rPr>
          <w:rFonts w:cstheme="minorHAnsi"/>
          <w:sz w:val="24"/>
          <w:szCs w:val="24"/>
        </w:rPr>
        <w:t>Figure S2b</w:t>
      </w:r>
      <w:r w:rsidR="005144D2" w:rsidRPr="0010468F">
        <w:rPr>
          <w:rFonts w:cstheme="minorHAnsi"/>
          <w:sz w:val="24"/>
          <w:szCs w:val="24"/>
        </w:rPr>
        <w:t>, Table S4</w:t>
      </w:r>
      <w:r w:rsidR="00173916" w:rsidRPr="0010468F">
        <w:rPr>
          <w:rFonts w:cstheme="minorHAnsi"/>
          <w:sz w:val="24"/>
          <w:szCs w:val="24"/>
        </w:rPr>
        <w:t>)</w:t>
      </w:r>
      <w:r w:rsidRPr="0010468F">
        <w:rPr>
          <w:rFonts w:cstheme="minorHAnsi"/>
          <w:sz w:val="24"/>
          <w:szCs w:val="24"/>
        </w:rPr>
        <w:t xml:space="preserve">. </w:t>
      </w:r>
      <w:r w:rsidR="003A396E" w:rsidRPr="0010468F">
        <w:rPr>
          <w:rFonts w:cstheme="minorHAnsi"/>
          <w:sz w:val="24"/>
          <w:szCs w:val="24"/>
        </w:rPr>
        <w:t xml:space="preserve">In total, these three associations explained </w:t>
      </w:r>
      <w:del w:id="183" w:author="MacQueen, Alice H" w:date="2020-01-17T16:56:00Z">
        <w:r w:rsidR="003A396E" w:rsidRPr="0010468F" w:rsidDel="002E4C78">
          <w:rPr>
            <w:rFonts w:cstheme="minorHAnsi"/>
            <w:sz w:val="24"/>
            <w:szCs w:val="24"/>
          </w:rPr>
          <w:delText>8</w:delText>
        </w:r>
      </w:del>
      <w:ins w:id="184" w:author="MacQueen, Alice H" w:date="2020-01-17T16:56:00Z">
        <w:r w:rsidR="002E4C78">
          <w:rPr>
            <w:rFonts w:cstheme="minorHAnsi"/>
            <w:sz w:val="24"/>
            <w:szCs w:val="24"/>
          </w:rPr>
          <w:t>11</w:t>
        </w:r>
      </w:ins>
      <w:r w:rsidR="003A396E" w:rsidRPr="0010468F">
        <w:rPr>
          <w:rFonts w:cstheme="minorHAnsi"/>
          <w:sz w:val="24"/>
          <w:szCs w:val="24"/>
        </w:rPr>
        <w:t xml:space="preserve">% of the variation in lodging (Supplementary Figure 4). </w:t>
      </w:r>
      <w:r w:rsidR="00E14EAC" w:rsidRPr="0010468F">
        <w:rPr>
          <w:rFonts w:eastAsia="Times New Roman" w:cstheme="minorHAnsi"/>
          <w:color w:val="000000"/>
          <w:sz w:val="24"/>
          <w:szCs w:val="24"/>
        </w:rPr>
        <w:t>The signal on Pv04 fell withi</w:t>
      </w:r>
      <w:bookmarkStart w:id="185" w:name="_GoBack"/>
      <w:bookmarkEnd w:id="185"/>
      <w:r w:rsidR="00E14EAC" w:rsidRPr="0010468F">
        <w:rPr>
          <w:rFonts w:eastAsia="Times New Roman" w:cstheme="minorHAnsi"/>
          <w:color w:val="000000"/>
          <w:sz w:val="24"/>
          <w:szCs w:val="24"/>
        </w:rPr>
        <w:t xml:space="preserve">n </w:t>
      </w:r>
      <w:r w:rsidR="00D73BD9" w:rsidRPr="0010468F">
        <w:rPr>
          <w:rFonts w:eastAsia="Times New Roman" w:cstheme="minorHAnsi"/>
          <w:color w:val="000000"/>
          <w:sz w:val="24"/>
          <w:szCs w:val="24"/>
        </w:rPr>
        <w:t xml:space="preserve">gene model </w:t>
      </w:r>
      <w:r w:rsidR="006108FB" w:rsidRPr="0010468F">
        <w:rPr>
          <w:rFonts w:eastAsia="Times New Roman" w:cstheme="minorHAnsi"/>
          <w:i/>
          <w:color w:val="000000"/>
          <w:sz w:val="24"/>
          <w:szCs w:val="24"/>
        </w:rPr>
        <w:t>Phvul.004G025600</w:t>
      </w:r>
      <w:r w:rsidR="005A22DF" w:rsidRPr="0010468F">
        <w:rPr>
          <w:rFonts w:eastAsia="Times New Roman" w:cstheme="minorHAnsi"/>
          <w:color w:val="000000"/>
          <w:sz w:val="24"/>
          <w:szCs w:val="24"/>
        </w:rPr>
        <w:t xml:space="preserve">; the </w:t>
      </w:r>
      <w:r w:rsidR="005B1C95" w:rsidRPr="0010468F">
        <w:rPr>
          <w:rFonts w:eastAsia="Times New Roman" w:cstheme="minorHAnsi"/>
          <w:i/>
          <w:color w:val="000000"/>
          <w:sz w:val="24"/>
          <w:szCs w:val="24"/>
        </w:rPr>
        <w:t xml:space="preserve">A. thaliana </w:t>
      </w:r>
      <w:r w:rsidR="005A22DF" w:rsidRPr="0010468F">
        <w:rPr>
          <w:rFonts w:eastAsia="Times New Roman" w:cstheme="minorHAnsi"/>
          <w:color w:val="000000"/>
          <w:sz w:val="24"/>
          <w:szCs w:val="24"/>
        </w:rPr>
        <w:t>homolog of this gene is</w:t>
      </w:r>
      <w:r w:rsidR="005B1C95" w:rsidRPr="0010468F">
        <w:rPr>
          <w:rFonts w:eastAsia="Times New Roman" w:cstheme="minorHAnsi"/>
          <w:color w:val="000000"/>
          <w:sz w:val="24"/>
          <w:szCs w:val="24"/>
        </w:rPr>
        <w:t xml:space="preserve"> </w:t>
      </w:r>
      <w:r w:rsidR="006108FB" w:rsidRPr="0010468F">
        <w:rPr>
          <w:rFonts w:eastAsia="Times New Roman" w:cstheme="minorHAnsi"/>
          <w:color w:val="000000"/>
          <w:sz w:val="24"/>
          <w:szCs w:val="24"/>
        </w:rPr>
        <w:t>involved in</w:t>
      </w:r>
      <w:r w:rsidR="006B2A33" w:rsidRPr="0010468F">
        <w:rPr>
          <w:rFonts w:eastAsia="Times New Roman" w:cstheme="minorHAnsi"/>
          <w:color w:val="000000"/>
          <w:sz w:val="24"/>
          <w:szCs w:val="24"/>
        </w:rPr>
        <w:t xml:space="preserve"> the biosynthesis of</w:t>
      </w:r>
      <w:r w:rsidR="006108FB" w:rsidRPr="0010468F">
        <w:rPr>
          <w:rFonts w:eastAsia="Times New Roman" w:cstheme="minorHAnsi"/>
          <w:color w:val="000000"/>
          <w:sz w:val="24"/>
          <w:szCs w:val="24"/>
        </w:rPr>
        <w:t xml:space="preserve"> </w:t>
      </w:r>
      <w:r w:rsidR="009B0A8C" w:rsidRPr="0010468F">
        <w:rPr>
          <w:rFonts w:eastAsia="Times New Roman" w:cstheme="minorHAnsi"/>
          <w:color w:val="000000"/>
          <w:sz w:val="24"/>
          <w:szCs w:val="24"/>
        </w:rPr>
        <w:t>inositol pyrophos</w:t>
      </w:r>
      <w:r w:rsidR="005B1C95" w:rsidRPr="0010468F">
        <w:rPr>
          <w:rFonts w:eastAsia="Times New Roman" w:cstheme="minorHAnsi"/>
          <w:color w:val="000000"/>
          <w:sz w:val="24"/>
          <w:szCs w:val="24"/>
        </w:rPr>
        <w:t>phate, a cellular s</w:t>
      </w:r>
      <w:r w:rsidR="00391066" w:rsidRPr="0010468F">
        <w:rPr>
          <w:rFonts w:eastAsia="Times New Roman" w:cstheme="minorHAnsi"/>
          <w:color w:val="000000"/>
          <w:sz w:val="24"/>
          <w:szCs w:val="24"/>
        </w:rPr>
        <w:t>ignaling molecule involved in metabolism and energy sensing</w:t>
      </w:r>
      <w:r w:rsidR="00C46F16" w:rsidRPr="0010468F">
        <w:rPr>
          <w:rFonts w:eastAsia="Times New Roman" w:cstheme="minorHAnsi"/>
          <w:color w:val="000000"/>
          <w:sz w:val="24"/>
          <w:szCs w:val="24"/>
        </w:rPr>
        <w:t xml:space="preserve"> </w:t>
      </w:r>
      <w:r w:rsidR="00C46F16" w:rsidRPr="0010468F">
        <w:rPr>
          <w:rFonts w:eastAsia="Times New Roman" w:cstheme="minorHAnsi"/>
          <w:color w:val="000000"/>
          <w:sz w:val="24"/>
          <w:szCs w:val="24"/>
        </w:rPr>
        <w:fldChar w:fldCharType="begin"/>
      </w:r>
      <w:r w:rsidR="008A7F7B">
        <w:rPr>
          <w:rFonts w:eastAsia="Times New Roman" w:cstheme="minorHAnsi"/>
          <w:color w:val="000000"/>
          <w:sz w:val="24"/>
          <w:szCs w:val="24"/>
        </w:rPr>
        <w:instrText xml:space="preserve"> ADDIN EN.CITE &lt;EndNote&gt;&lt;Cite&gt;&lt;Author&gt;Desai&lt;/Author&gt;&lt;Year&gt;2014&lt;/Year&gt;&lt;RecNum&gt;885&lt;/RecNum&gt;&lt;DisplayText&gt;(&lt;style face="smallcaps"&gt;Desai&lt;/style&gt;&lt;style face="italic"&gt; et al.&lt;/style&gt; 2014)&lt;/DisplayText&gt;&lt;record&gt;&lt;rec-number&gt;885&lt;/rec-number&gt;&lt;foreign-keys&gt;&lt;key app="EN" db-id="zsx5ewatt59z0be9dwbppxxsd0pp9wttfxp9" timestamp="0"&gt;885&lt;/key&gt;&lt;/foreign-keys&gt;&lt;ref-type name="Journal Article"&gt;17&lt;/ref-type&gt;&lt;contributors&gt;&lt;authors&gt;&lt;author&gt;Desai, Mintu&lt;/author&gt;&lt;author&gt;Rangarajan, Padma&lt;/author&gt;&lt;author&gt;Donahue, Janet L.&lt;/author&gt;&lt;author&gt;Williams, Sarah P.&lt;/author&gt;&lt;author&gt;Land, Eric S.&lt;/author&gt;&lt;author&gt;Mandal, Mihir K.&lt;/author&gt;&lt;author&gt;Phillippy, Brian Q.&lt;/author&gt;&lt;author&gt;Perera, Imara Y.&lt;/author&gt;&lt;author&gt;Raboy, Victor&lt;/author&gt;&lt;author&gt;Gillaspy, Glenda E.&lt;/author&gt;&lt;/authors&gt;&lt;/contributors&gt;&lt;titles&gt;&lt;title&gt;Two inositol hexakisphosphate kinases drive inositol pyrophosphate synthesis in plants&lt;/title&gt;&lt;secondary-title&gt;The Plant Journal&lt;/secondary-title&gt;&lt;/titles&gt;&lt;pages&gt;642-653&lt;/pages&gt;&lt;volume&gt;80&lt;/volume&gt;&lt;number&gt;4&lt;/number&gt;&lt;keywords&gt;&lt;keyword&gt;Arabidopsis thaliana&lt;/keyword&gt;&lt;keyword&gt;At3g01310&lt;/keyword&gt;&lt;keyword&gt;At5g15070&lt;/keyword&gt;&lt;keyword&gt;inositol pyrophosphate&lt;/keyword&gt;&lt;keyword&gt;inositol kinase&lt;/keyword&gt;&lt;keyword&gt;InsP6&lt;/keyword&gt;&lt;/keywords&gt;&lt;dates&gt;&lt;year&gt;2014&lt;/year&gt;&lt;pub-dates&gt;&lt;date&gt;2014/11/01&lt;/date&gt;&lt;/pub-dates&gt;&lt;/dates&gt;&lt;publisher&gt;John Wiley &amp;amp; Sons, Ltd (10.1111)&lt;/publisher&gt;&lt;isbn&gt;0960-7412&lt;/isbn&gt;&lt;urls&gt;&lt;related-urls&gt;&lt;url&gt;https://doi.org/10.1111/tpj.12669&lt;/url&gt;&lt;/related-urls&gt;&lt;/urls&gt;&lt;electronic-resource-num&gt;10.1111/tpj.12669&lt;/electronic-resource-num&gt;&lt;access-date&gt;2019/06/10&lt;/access-date&gt;&lt;/record&gt;&lt;/Cite&gt;&lt;/EndNote&gt;</w:instrText>
      </w:r>
      <w:r w:rsidR="00C46F16" w:rsidRPr="0010468F">
        <w:rPr>
          <w:rFonts w:eastAsia="Times New Roman" w:cstheme="minorHAnsi"/>
          <w:color w:val="000000"/>
          <w:sz w:val="24"/>
          <w:szCs w:val="24"/>
        </w:rPr>
        <w:fldChar w:fldCharType="separate"/>
      </w:r>
      <w:r w:rsidR="00C46F16" w:rsidRPr="0010468F">
        <w:rPr>
          <w:rFonts w:eastAsia="Times New Roman" w:cstheme="minorHAnsi"/>
          <w:noProof/>
          <w:color w:val="000000"/>
          <w:sz w:val="24"/>
          <w:szCs w:val="24"/>
        </w:rPr>
        <w:t>(</w:t>
      </w:r>
      <w:r w:rsidR="00C46F16" w:rsidRPr="0010468F">
        <w:rPr>
          <w:rFonts w:eastAsia="Times New Roman" w:cstheme="minorHAnsi"/>
          <w:smallCaps/>
          <w:noProof/>
          <w:color w:val="000000"/>
          <w:sz w:val="24"/>
          <w:szCs w:val="24"/>
        </w:rPr>
        <w:t>Desai</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2014)</w:t>
      </w:r>
      <w:r w:rsidR="00C46F16" w:rsidRPr="0010468F">
        <w:rPr>
          <w:rFonts w:eastAsia="Times New Roman" w:cstheme="minorHAnsi"/>
          <w:color w:val="000000"/>
          <w:sz w:val="24"/>
          <w:szCs w:val="24"/>
        </w:rPr>
        <w:fldChar w:fldCharType="end"/>
      </w:r>
      <w:r w:rsidR="00391066" w:rsidRPr="0010468F">
        <w:rPr>
          <w:rFonts w:eastAsia="Times New Roman" w:cstheme="minorHAnsi"/>
          <w:color w:val="000000"/>
          <w:sz w:val="24"/>
          <w:szCs w:val="24"/>
        </w:rPr>
        <w:t>.</w:t>
      </w:r>
      <w:r w:rsidR="006108FB" w:rsidRPr="0010468F">
        <w:rPr>
          <w:rFonts w:eastAsia="Times New Roman" w:cstheme="minorHAnsi"/>
          <w:color w:val="000000"/>
          <w:sz w:val="24"/>
          <w:szCs w:val="24"/>
        </w:rPr>
        <w:t xml:space="preserve"> </w:t>
      </w:r>
      <w:r w:rsidR="00DE4B7C" w:rsidRPr="0010468F">
        <w:rPr>
          <w:rFonts w:eastAsia="Times New Roman" w:cstheme="minorHAnsi"/>
          <w:color w:val="000000"/>
          <w:sz w:val="24"/>
          <w:szCs w:val="24"/>
        </w:rPr>
        <w:t xml:space="preserve">The signal on Pv05 fell within </w:t>
      </w:r>
      <w:r w:rsidR="00D73BD9" w:rsidRPr="0010468F">
        <w:rPr>
          <w:rFonts w:eastAsia="Times New Roman" w:cstheme="minorHAnsi"/>
          <w:color w:val="000000"/>
          <w:sz w:val="24"/>
          <w:szCs w:val="24"/>
        </w:rPr>
        <w:t>gene model</w:t>
      </w:r>
      <w:r w:rsidR="00DE4B7C" w:rsidRPr="0010468F">
        <w:rPr>
          <w:rFonts w:eastAsia="Times New Roman" w:cstheme="minorHAnsi"/>
          <w:color w:val="000000"/>
          <w:sz w:val="24"/>
          <w:szCs w:val="24"/>
        </w:rPr>
        <w:t xml:space="preserve"> </w:t>
      </w:r>
      <w:r w:rsidR="00DE4B7C" w:rsidRPr="0010468F">
        <w:rPr>
          <w:rFonts w:eastAsia="Times New Roman" w:cstheme="minorHAnsi"/>
          <w:i/>
          <w:color w:val="000000"/>
          <w:sz w:val="24"/>
          <w:szCs w:val="24"/>
        </w:rPr>
        <w:t>Phvul.005</w:t>
      </w:r>
      <w:r w:rsidR="002976C8" w:rsidRPr="0010468F">
        <w:rPr>
          <w:rFonts w:eastAsia="Times New Roman" w:cstheme="minorHAnsi"/>
          <w:i/>
          <w:color w:val="000000"/>
          <w:sz w:val="24"/>
          <w:szCs w:val="24"/>
        </w:rPr>
        <w:t>G</w:t>
      </w:r>
      <w:r w:rsidR="00DE4B7C" w:rsidRPr="0010468F">
        <w:rPr>
          <w:rFonts w:eastAsia="Times New Roman" w:cstheme="minorHAnsi"/>
          <w:i/>
          <w:color w:val="000000"/>
          <w:sz w:val="24"/>
          <w:szCs w:val="24"/>
        </w:rPr>
        <w:t>005400</w:t>
      </w:r>
      <w:r w:rsidR="00DE4B7C" w:rsidRPr="0010468F">
        <w:rPr>
          <w:rFonts w:eastAsia="Times New Roman" w:cstheme="minorHAnsi"/>
          <w:color w:val="000000"/>
          <w:sz w:val="24"/>
          <w:szCs w:val="24"/>
        </w:rPr>
        <w:t xml:space="preserve">, </w:t>
      </w:r>
      <w:r w:rsidR="005D7F8F" w:rsidRPr="0010468F">
        <w:rPr>
          <w:rFonts w:eastAsia="Times New Roman" w:cstheme="minorHAnsi"/>
          <w:color w:val="000000"/>
          <w:sz w:val="24"/>
          <w:szCs w:val="24"/>
        </w:rPr>
        <w:t xml:space="preserve">a uridine diphosphate glycosyltransferase superfamily protein </w:t>
      </w:r>
      <w:r w:rsidR="005D7F8F" w:rsidRPr="0010468F">
        <w:rPr>
          <w:rFonts w:eastAsia="Times New Roman" w:cstheme="minorHAnsi"/>
          <w:color w:val="000000"/>
          <w:sz w:val="24"/>
          <w:szCs w:val="24"/>
        </w:rPr>
        <w:fldChar w:fldCharType="begin">
          <w:fldData xml:space="preserve">PEVuZE5vdGU+PENpdGU+PEF1dGhvcj5EYXNoPC9BdXRob3I+PFllYXI+MjAxNjwvWWVhcj48UmVj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</w:fldData>
        </w:fldChar>
      </w:r>
      <w:r w:rsidR="008A7F7B">
        <w:rPr>
          <w:rFonts w:eastAsia="Times New Roman" w:cstheme="minorHAnsi"/>
          <w:color w:val="000000"/>
          <w:sz w:val="24"/>
          <w:szCs w:val="24"/>
        </w:rPr>
        <w:instrText xml:space="preserve"> ADDIN EN.CITE </w:instrText>
      </w:r>
      <w:r w:rsidR="008A7F7B">
        <w:rPr>
          <w:rFonts w:eastAsia="Times New Roman" w:cstheme="minorHAnsi"/>
          <w:color w:val="000000"/>
          <w:sz w:val="24"/>
          <w:szCs w:val="24"/>
        </w:rPr>
        <w:fldChar w:fldCharType="begin">
          <w:fldData xml:space="preserve">PEVuZE5vdGU+PENpdGU+PEF1dGhvcj5EYXNoPC9BdXRob3I+PFllYXI+MjAxNjwvWWVhcj48UmVj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</w:fldData>
        </w:fldChar>
      </w:r>
      <w:r w:rsidR="008A7F7B">
        <w:rPr>
          <w:rFonts w:eastAsia="Times New Roman" w:cstheme="minorHAnsi"/>
          <w:color w:val="000000"/>
          <w:sz w:val="24"/>
          <w:szCs w:val="24"/>
        </w:rPr>
        <w:instrText xml:space="preserve"> ADDIN EN.CITE.DATA </w:instrText>
      </w:r>
      <w:r w:rsidR="008A7F7B">
        <w:rPr>
          <w:rFonts w:eastAsia="Times New Roman" w:cstheme="minorHAnsi"/>
          <w:color w:val="000000"/>
          <w:sz w:val="24"/>
          <w:szCs w:val="24"/>
        </w:rPr>
      </w:r>
      <w:r w:rsidR="008A7F7B">
        <w:rPr>
          <w:rFonts w:eastAsia="Times New Roman" w:cstheme="minorHAnsi"/>
          <w:color w:val="000000"/>
          <w:sz w:val="24"/>
          <w:szCs w:val="24"/>
        </w:rPr>
        <w:fldChar w:fldCharType="end"/>
      </w:r>
      <w:r w:rsidR="005D7F8F" w:rsidRPr="0010468F">
        <w:rPr>
          <w:rFonts w:eastAsia="Times New Roman" w:cstheme="minorHAnsi"/>
          <w:color w:val="000000"/>
          <w:sz w:val="24"/>
          <w:szCs w:val="24"/>
        </w:rPr>
        <w:fldChar w:fldCharType="separate"/>
      </w:r>
      <w:r w:rsidR="005D7F8F" w:rsidRPr="0010468F">
        <w:rPr>
          <w:rFonts w:eastAsia="Times New Roman" w:cstheme="minorHAnsi"/>
          <w:noProof/>
          <w:color w:val="000000"/>
          <w:sz w:val="24"/>
          <w:szCs w:val="24"/>
        </w:rPr>
        <w:t>(</w:t>
      </w:r>
      <w:r w:rsidR="005D7F8F" w:rsidRPr="0010468F">
        <w:rPr>
          <w:rFonts w:eastAsia="Times New Roman" w:cstheme="minorHAnsi"/>
          <w:smallCaps/>
          <w:noProof/>
          <w:color w:val="000000"/>
          <w:sz w:val="24"/>
          <w:szCs w:val="24"/>
        </w:rPr>
        <w:t>Dash</w:t>
      </w:r>
      <w:r w:rsidR="005D7F8F" w:rsidRPr="0010468F">
        <w:rPr>
          <w:rFonts w:eastAsia="Times New Roman" w:cstheme="minorHAnsi"/>
          <w:i/>
          <w:noProof/>
          <w:color w:val="000000"/>
          <w:sz w:val="24"/>
          <w:szCs w:val="24"/>
        </w:rPr>
        <w:t xml:space="preserve"> et al.</w:t>
      </w:r>
      <w:r w:rsidR="005D7F8F" w:rsidRPr="0010468F">
        <w:rPr>
          <w:rFonts w:eastAsia="Times New Roman" w:cstheme="minorHAnsi"/>
          <w:noProof/>
          <w:color w:val="000000"/>
          <w:sz w:val="24"/>
          <w:szCs w:val="24"/>
        </w:rPr>
        <w:t xml:space="preserve"> 2016)</w:t>
      </w:r>
      <w:r w:rsidR="005D7F8F" w:rsidRPr="0010468F">
        <w:rPr>
          <w:rFonts w:eastAsia="Times New Roman" w:cstheme="minorHAnsi"/>
          <w:color w:val="000000"/>
          <w:sz w:val="24"/>
          <w:szCs w:val="24"/>
        </w:rPr>
        <w:fldChar w:fldCharType="end"/>
      </w:r>
      <w:r w:rsidR="00DE4B7C" w:rsidRPr="0010468F">
        <w:rPr>
          <w:rFonts w:eastAsia="Times New Roman" w:cstheme="minorHAnsi"/>
          <w:color w:val="000000"/>
          <w:sz w:val="24"/>
          <w:szCs w:val="24"/>
        </w:rPr>
        <w:t xml:space="preserve">. </w:t>
      </w:r>
      <w:r w:rsidR="003A1BE2" w:rsidRPr="0010468F">
        <w:rPr>
          <w:rFonts w:eastAsia="Times New Roman" w:cstheme="minorHAnsi"/>
          <w:color w:val="000000"/>
          <w:sz w:val="24"/>
          <w:szCs w:val="24"/>
        </w:rPr>
        <w:t>The strongest signal for lodging</w:t>
      </w:r>
      <w:r w:rsidR="003A396E" w:rsidRPr="0010468F">
        <w:rPr>
          <w:rFonts w:eastAsia="Times New Roman" w:cstheme="minorHAnsi"/>
          <w:color w:val="000000"/>
          <w:sz w:val="24"/>
          <w:szCs w:val="24"/>
        </w:rPr>
        <w:t>, explaining 3% of the variation,</w:t>
      </w:r>
      <w:r w:rsidR="003A1BE2" w:rsidRPr="0010468F">
        <w:rPr>
          <w:rFonts w:eastAsia="Times New Roman" w:cstheme="minorHAnsi"/>
          <w:color w:val="000000"/>
          <w:sz w:val="24"/>
          <w:szCs w:val="24"/>
        </w:rPr>
        <w:t xml:space="preserve"> fell</w:t>
      </w:r>
      <w:r w:rsidR="009F2EDE" w:rsidRPr="0010468F">
        <w:rPr>
          <w:rFonts w:eastAsia="Times New Roman" w:cstheme="minorHAnsi"/>
          <w:color w:val="000000"/>
          <w:sz w:val="24"/>
          <w:szCs w:val="24"/>
        </w:rPr>
        <w:t xml:space="preserve"> in the promoter region of </w:t>
      </w:r>
      <w:r w:rsidR="00D73BD9" w:rsidRPr="0010468F">
        <w:rPr>
          <w:rFonts w:eastAsia="Times New Roman" w:cstheme="minorHAnsi"/>
          <w:color w:val="000000"/>
          <w:sz w:val="24"/>
          <w:szCs w:val="24"/>
        </w:rPr>
        <w:t>gene model</w:t>
      </w:r>
      <w:r w:rsidR="009F2EDE" w:rsidRPr="0010468F">
        <w:rPr>
          <w:rFonts w:eastAsia="Times New Roman" w:cstheme="minorHAnsi"/>
          <w:color w:val="000000"/>
          <w:sz w:val="24"/>
          <w:szCs w:val="24"/>
        </w:rPr>
        <w:t xml:space="preserve"> </w:t>
      </w:r>
      <w:r w:rsidR="009F2EDE" w:rsidRPr="0010468F">
        <w:rPr>
          <w:rFonts w:eastAsia="Times New Roman" w:cstheme="minorHAnsi"/>
          <w:i/>
          <w:color w:val="000000"/>
          <w:sz w:val="24"/>
          <w:szCs w:val="24"/>
        </w:rPr>
        <w:t>Phvul</w:t>
      </w:r>
      <w:r w:rsidR="009F2EDE" w:rsidRPr="0010468F">
        <w:rPr>
          <w:rFonts w:eastAsia="Times New Roman" w:cstheme="minorHAnsi"/>
          <w:color w:val="000000"/>
          <w:sz w:val="24"/>
          <w:szCs w:val="24"/>
        </w:rPr>
        <w:t>.</w:t>
      </w:r>
      <w:r w:rsidR="009F2EDE" w:rsidRPr="0010468F">
        <w:rPr>
          <w:rFonts w:eastAsia="Times New Roman" w:cstheme="minorHAnsi"/>
          <w:i/>
          <w:color w:val="000000"/>
          <w:sz w:val="24"/>
          <w:szCs w:val="24"/>
        </w:rPr>
        <w:t>007G221800</w:t>
      </w:r>
      <w:r w:rsidR="009F2EDE" w:rsidRPr="0010468F">
        <w:rPr>
          <w:rFonts w:eastAsia="Times New Roman" w:cstheme="minorHAnsi"/>
          <w:color w:val="000000"/>
          <w:sz w:val="24"/>
          <w:szCs w:val="24"/>
        </w:rPr>
        <w:t xml:space="preserve">, </w:t>
      </w:r>
      <w:r w:rsidR="005C3BC2" w:rsidRPr="0010468F">
        <w:rPr>
          <w:rFonts w:eastAsia="Times New Roman" w:cstheme="minorHAnsi"/>
          <w:color w:val="000000"/>
          <w:sz w:val="24"/>
          <w:szCs w:val="24"/>
        </w:rPr>
        <w:t xml:space="preserve">which is </w:t>
      </w:r>
      <w:r w:rsidR="005422A5" w:rsidRPr="0010468F">
        <w:rPr>
          <w:rFonts w:eastAsia="Times New Roman" w:cstheme="minorHAnsi"/>
          <w:color w:val="000000"/>
          <w:sz w:val="24"/>
          <w:szCs w:val="24"/>
        </w:rPr>
        <w:t xml:space="preserve">orthologous </w:t>
      </w:r>
      <w:r w:rsidR="005C3BC2" w:rsidRPr="0010468F">
        <w:rPr>
          <w:rFonts w:eastAsia="Times New Roman" w:cstheme="minorHAnsi"/>
          <w:color w:val="000000"/>
          <w:sz w:val="24"/>
          <w:szCs w:val="24"/>
        </w:rPr>
        <w:t xml:space="preserve">to </w:t>
      </w:r>
      <w:r w:rsidR="006B2A33" w:rsidRPr="0010468F">
        <w:rPr>
          <w:rFonts w:eastAsia="Times New Roman" w:cstheme="minorHAnsi"/>
          <w:i/>
          <w:color w:val="000000"/>
          <w:sz w:val="24"/>
          <w:szCs w:val="24"/>
        </w:rPr>
        <w:t>SUPPRESSOR OF AUXIN RESISTANCE</w:t>
      </w:r>
      <w:r w:rsidR="0059435D" w:rsidRPr="0010468F">
        <w:rPr>
          <w:rFonts w:eastAsia="Times New Roman" w:cstheme="minorHAnsi"/>
          <w:i/>
          <w:color w:val="000000"/>
          <w:sz w:val="24"/>
          <w:szCs w:val="24"/>
        </w:rPr>
        <w:t xml:space="preserve"> 1 </w:t>
      </w:r>
      <w:r w:rsidR="0059435D" w:rsidRPr="0010468F">
        <w:rPr>
          <w:rFonts w:eastAsia="Times New Roman" w:cstheme="minorHAnsi"/>
          <w:color w:val="000000"/>
          <w:sz w:val="24"/>
          <w:szCs w:val="24"/>
        </w:rPr>
        <w:t>(SAR1)</w:t>
      </w:r>
      <w:r w:rsidR="00640D63" w:rsidRPr="0010468F">
        <w:rPr>
          <w:rFonts w:eastAsia="Times New Roman" w:cstheme="minorHAnsi"/>
          <w:color w:val="000000"/>
          <w:sz w:val="24"/>
          <w:szCs w:val="24"/>
        </w:rPr>
        <w:t xml:space="preserve">. In </w:t>
      </w:r>
      <w:r w:rsidR="00640D63" w:rsidRPr="0010468F">
        <w:rPr>
          <w:rFonts w:eastAsia="Times New Roman" w:cstheme="minorHAnsi"/>
          <w:i/>
          <w:color w:val="000000"/>
          <w:sz w:val="24"/>
          <w:szCs w:val="24"/>
        </w:rPr>
        <w:t>Arabidopsis</w:t>
      </w:r>
      <w:r w:rsidR="00F654D0" w:rsidRPr="0010468F">
        <w:rPr>
          <w:rFonts w:eastAsia="Times New Roman" w:cstheme="minorHAnsi"/>
          <w:i/>
          <w:color w:val="000000"/>
          <w:sz w:val="24"/>
          <w:szCs w:val="24"/>
        </w:rPr>
        <w:t xml:space="preserve"> thaliana</w:t>
      </w:r>
      <w:r w:rsidR="00F654D0" w:rsidRPr="0010468F">
        <w:rPr>
          <w:rFonts w:eastAsia="Times New Roman" w:cstheme="minorHAnsi"/>
          <w:color w:val="000000"/>
          <w:sz w:val="24"/>
          <w:szCs w:val="24"/>
        </w:rPr>
        <w:t xml:space="preserve">, </w:t>
      </w:r>
      <w:r w:rsidR="00F654D0" w:rsidRPr="0010468F">
        <w:rPr>
          <w:rFonts w:eastAsia="Times New Roman" w:cstheme="minorHAnsi"/>
          <w:i/>
          <w:color w:val="000000"/>
          <w:sz w:val="24"/>
          <w:szCs w:val="24"/>
        </w:rPr>
        <w:t>SAR1</w:t>
      </w:r>
      <w:r w:rsidR="00F654D0" w:rsidRPr="0010468F">
        <w:rPr>
          <w:rFonts w:eastAsia="Times New Roman" w:cstheme="minorHAnsi"/>
          <w:color w:val="000000"/>
          <w:sz w:val="24"/>
          <w:szCs w:val="24"/>
        </w:rPr>
        <w:t xml:space="preserve"> increases plant height and internode distance</w:t>
      </w:r>
      <w:r w:rsidR="004E26F5" w:rsidRPr="0010468F">
        <w:rPr>
          <w:rFonts w:eastAsia="Times New Roman" w:cstheme="minorHAnsi"/>
          <w:color w:val="000000"/>
          <w:sz w:val="24"/>
          <w:szCs w:val="24"/>
        </w:rPr>
        <w:t xml:space="preserve"> and appears to affect stem thickness</w:t>
      </w:r>
      <w:r w:rsidR="00C46F16" w:rsidRPr="0010468F">
        <w:rPr>
          <w:rFonts w:eastAsia="Times New Roman" w:cstheme="minorHAnsi"/>
          <w:color w:val="000000"/>
          <w:sz w:val="24"/>
          <w:szCs w:val="24"/>
        </w:rPr>
        <w:t xml:space="preserve"> </w:t>
      </w:r>
      <w:r w:rsidR="00C46F16" w:rsidRPr="0010468F">
        <w:rPr>
          <w:rFonts w:eastAsia="Times New Roman" w:cstheme="minorHAnsi"/>
          <w:color w:val="000000"/>
          <w:sz w:val="24"/>
          <w:szCs w:val="24"/>
        </w:rPr>
        <w:fldChar w:fldCharType="begin">
          <w:fldData xml:space="preserve">PEVuZE5vdGU+PENpdGU+PEF1dGhvcj5DZXJuYWM8L0F1dGhvcj48WWVhcj4xOTk3PC9ZZWFyPjxS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</w:fldData>
        </w:fldChar>
      </w:r>
      <w:r w:rsidR="008A7F7B">
        <w:rPr>
          <w:rFonts w:eastAsia="Times New Roman" w:cstheme="minorHAnsi"/>
          <w:color w:val="000000"/>
          <w:sz w:val="24"/>
          <w:szCs w:val="24"/>
        </w:rPr>
        <w:instrText xml:space="preserve"> ADDIN EN.CITE </w:instrText>
      </w:r>
      <w:r w:rsidR="008A7F7B">
        <w:rPr>
          <w:rFonts w:eastAsia="Times New Roman" w:cstheme="minorHAnsi"/>
          <w:color w:val="000000"/>
          <w:sz w:val="24"/>
          <w:szCs w:val="24"/>
        </w:rPr>
        <w:fldChar w:fldCharType="begin">
          <w:fldData xml:space="preserve">PEVuZE5vdGU+PENpdGU+PEF1dGhvcj5DZXJuYWM8L0F1dGhvcj48WWVhcj4xOTk3PC9ZZWFyPjxS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</w:fldData>
        </w:fldChar>
      </w:r>
      <w:r w:rsidR="008A7F7B">
        <w:rPr>
          <w:rFonts w:eastAsia="Times New Roman" w:cstheme="minorHAnsi"/>
          <w:color w:val="000000"/>
          <w:sz w:val="24"/>
          <w:szCs w:val="24"/>
        </w:rPr>
        <w:instrText xml:space="preserve"> ADDIN EN.CITE.DATA </w:instrText>
      </w:r>
      <w:r w:rsidR="008A7F7B">
        <w:rPr>
          <w:rFonts w:eastAsia="Times New Roman" w:cstheme="minorHAnsi"/>
          <w:color w:val="000000"/>
          <w:sz w:val="24"/>
          <w:szCs w:val="24"/>
        </w:rPr>
      </w:r>
      <w:r w:rsidR="008A7F7B">
        <w:rPr>
          <w:rFonts w:eastAsia="Times New Roman" w:cstheme="minorHAnsi"/>
          <w:color w:val="000000"/>
          <w:sz w:val="24"/>
          <w:szCs w:val="24"/>
        </w:rPr>
        <w:fldChar w:fldCharType="end"/>
      </w:r>
      <w:r w:rsidR="00C46F16" w:rsidRPr="0010468F">
        <w:rPr>
          <w:rFonts w:eastAsia="Times New Roman" w:cstheme="minorHAnsi"/>
          <w:color w:val="000000"/>
          <w:sz w:val="24"/>
          <w:szCs w:val="24"/>
        </w:rPr>
        <w:fldChar w:fldCharType="separate"/>
      </w:r>
      <w:r w:rsidR="00C46F16" w:rsidRPr="0010468F">
        <w:rPr>
          <w:rFonts w:eastAsia="Times New Roman" w:cstheme="minorHAnsi"/>
          <w:noProof/>
          <w:color w:val="000000"/>
          <w:sz w:val="24"/>
          <w:szCs w:val="24"/>
        </w:rPr>
        <w:t>(</w:t>
      </w:r>
      <w:r w:rsidR="00C46F16" w:rsidRPr="0010468F">
        <w:rPr>
          <w:rFonts w:eastAsia="Times New Roman" w:cstheme="minorHAnsi"/>
          <w:smallCaps/>
          <w:noProof/>
          <w:color w:val="000000"/>
          <w:sz w:val="24"/>
          <w:szCs w:val="24"/>
        </w:rPr>
        <w:t>Cernac</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1997; </w:t>
      </w:r>
      <w:r w:rsidR="00C46F16" w:rsidRPr="0010468F">
        <w:rPr>
          <w:rFonts w:eastAsia="Times New Roman" w:cstheme="minorHAnsi"/>
          <w:smallCaps/>
          <w:noProof/>
          <w:color w:val="000000"/>
          <w:sz w:val="24"/>
          <w:szCs w:val="24"/>
        </w:rPr>
        <w:t>Parry</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2006)</w:t>
      </w:r>
      <w:r w:rsidR="00C46F16" w:rsidRPr="0010468F">
        <w:rPr>
          <w:rFonts w:eastAsia="Times New Roman" w:cstheme="minorHAnsi"/>
          <w:color w:val="000000"/>
          <w:sz w:val="24"/>
          <w:szCs w:val="24"/>
        </w:rPr>
        <w:fldChar w:fldCharType="end"/>
      </w:r>
      <w:r w:rsidR="00CE2DAE" w:rsidRPr="0010468F">
        <w:rPr>
          <w:rFonts w:eastAsia="Times New Roman" w:cstheme="minorHAnsi"/>
          <w:color w:val="000000"/>
          <w:sz w:val="24"/>
          <w:szCs w:val="24"/>
        </w:rPr>
        <w:t xml:space="preserve">. </w:t>
      </w:r>
    </w:p>
    <w:p w14:paraId="6DBB7D88" w14:textId="6F071932" w:rsidR="00534F2F" w:rsidRPr="0010468F" w:rsidRDefault="00534F2F" w:rsidP="0010468F">
      <w:pPr>
        <w:spacing w:line="480" w:lineRule="auto"/>
        <w:ind w:firstLine="720"/>
        <w:rPr>
          <w:rFonts w:cstheme="minorHAnsi"/>
          <w:i/>
          <w:sz w:val="24"/>
          <w:szCs w:val="24"/>
        </w:rPr>
      </w:pPr>
      <w:r w:rsidRPr="0010468F">
        <w:rPr>
          <w:rFonts w:cstheme="minorHAnsi"/>
          <w:sz w:val="24"/>
          <w:szCs w:val="24"/>
        </w:rPr>
        <w:t>Growth habit</w:t>
      </w:r>
      <w:r w:rsidR="00877261" w:rsidRPr="0010468F">
        <w:rPr>
          <w:rFonts w:cstheme="minorHAnsi"/>
          <w:sz w:val="24"/>
          <w:szCs w:val="24"/>
        </w:rPr>
        <w:t xml:space="preserve"> encompasses both determinate and indeterminate types (I and II/III), as well as upright and prostrate indeterminate types (II and III). </w:t>
      </w:r>
      <w:r w:rsidRPr="0010468F">
        <w:rPr>
          <w:rFonts w:cstheme="minorHAnsi"/>
          <w:sz w:val="24"/>
          <w:szCs w:val="24"/>
        </w:rPr>
        <w:t xml:space="preserve"> </w:t>
      </w:r>
      <w:r w:rsidR="00877261" w:rsidRPr="0010468F">
        <w:rPr>
          <w:rFonts w:cstheme="minorHAnsi"/>
          <w:sz w:val="24"/>
          <w:szCs w:val="24"/>
        </w:rPr>
        <w:t xml:space="preserve">Growth habit </w:t>
      </w:r>
      <w:r w:rsidRPr="0010468F">
        <w:rPr>
          <w:rFonts w:cstheme="minorHAnsi"/>
          <w:sz w:val="24"/>
          <w:szCs w:val="24"/>
        </w:rPr>
        <w:t xml:space="preserve">had significant </w:t>
      </w:r>
      <w:r w:rsidRPr="0010468F">
        <w:rPr>
          <w:rFonts w:cstheme="minorHAnsi"/>
          <w:sz w:val="24"/>
          <w:szCs w:val="24"/>
        </w:rPr>
        <w:lastRenderedPageBreak/>
        <w:t>associations on every chromosome after FDR; the strongest four associations were on Pv01</w:t>
      </w:r>
      <w:r w:rsidR="00532B56" w:rsidRPr="0010468F">
        <w:rPr>
          <w:rFonts w:cstheme="minorHAnsi"/>
          <w:sz w:val="24"/>
          <w:szCs w:val="24"/>
        </w:rPr>
        <w:t xml:space="preserve"> at 6.2 and 42.2 Mb</w:t>
      </w:r>
      <w:r w:rsidRPr="0010468F">
        <w:rPr>
          <w:rFonts w:cstheme="minorHAnsi"/>
          <w:sz w:val="24"/>
          <w:szCs w:val="24"/>
        </w:rPr>
        <w:t>,</w:t>
      </w:r>
      <w:r w:rsidR="00532B56" w:rsidRPr="0010468F">
        <w:rPr>
          <w:rFonts w:cstheme="minorHAnsi"/>
          <w:sz w:val="24"/>
          <w:szCs w:val="24"/>
        </w:rPr>
        <w:t xml:space="preserve"> on</w:t>
      </w:r>
      <w:r w:rsidRPr="0010468F">
        <w:rPr>
          <w:rFonts w:cstheme="minorHAnsi"/>
          <w:sz w:val="24"/>
          <w:szCs w:val="24"/>
        </w:rPr>
        <w:t xml:space="preserve"> Pv09</w:t>
      </w:r>
      <w:r w:rsidR="00441E2E" w:rsidRPr="0010468F">
        <w:rPr>
          <w:rFonts w:cstheme="minorHAnsi"/>
          <w:sz w:val="24"/>
          <w:szCs w:val="24"/>
        </w:rPr>
        <w:t xml:space="preserve"> at 30.9 Mb</w:t>
      </w:r>
      <w:r w:rsidRPr="0010468F">
        <w:rPr>
          <w:rFonts w:cstheme="minorHAnsi"/>
          <w:sz w:val="24"/>
          <w:szCs w:val="24"/>
        </w:rPr>
        <w:t>, and Pv10</w:t>
      </w:r>
      <w:r w:rsidR="00441E2E" w:rsidRPr="0010468F">
        <w:rPr>
          <w:rFonts w:cstheme="minorHAnsi"/>
          <w:sz w:val="24"/>
          <w:szCs w:val="24"/>
        </w:rPr>
        <w:t xml:space="preserve"> at 42.7 Mb</w:t>
      </w:r>
      <w:r w:rsidR="00FD77B9" w:rsidRPr="0010468F">
        <w:rPr>
          <w:rFonts w:cstheme="minorHAnsi"/>
          <w:sz w:val="24"/>
          <w:szCs w:val="24"/>
        </w:rPr>
        <w:t xml:space="preserve"> (</w:t>
      </w:r>
      <w:r w:rsidR="00684EED" w:rsidRPr="0010468F">
        <w:rPr>
          <w:rFonts w:cstheme="minorHAnsi"/>
          <w:sz w:val="24"/>
          <w:szCs w:val="24"/>
        </w:rPr>
        <w:t>Figure S2d</w:t>
      </w:r>
      <w:r w:rsidR="005144D2" w:rsidRPr="0010468F">
        <w:rPr>
          <w:rFonts w:cstheme="minorHAnsi"/>
          <w:sz w:val="24"/>
          <w:szCs w:val="24"/>
        </w:rPr>
        <w:t>, Table S4</w:t>
      </w:r>
      <w:r w:rsidR="00FD77B9" w:rsidRPr="0010468F">
        <w:rPr>
          <w:rFonts w:cstheme="minorHAnsi"/>
          <w:sz w:val="24"/>
          <w:szCs w:val="24"/>
        </w:rPr>
        <w:t>)</w:t>
      </w:r>
      <w:r w:rsidRPr="0010468F">
        <w:rPr>
          <w:rFonts w:cstheme="minorHAnsi"/>
          <w:sz w:val="24"/>
          <w:szCs w:val="24"/>
        </w:rPr>
        <w:t xml:space="preserve">. </w:t>
      </w:r>
      <w:r w:rsidR="004D0F9F" w:rsidRPr="0010468F">
        <w:rPr>
          <w:rFonts w:cstheme="minorHAnsi"/>
          <w:sz w:val="24"/>
          <w:szCs w:val="24"/>
        </w:rPr>
        <w:t xml:space="preserve">There are </w:t>
      </w:r>
      <w:r w:rsidRPr="0010468F">
        <w:rPr>
          <w:rFonts w:cstheme="minorHAnsi"/>
          <w:sz w:val="24"/>
          <w:szCs w:val="24"/>
        </w:rPr>
        <w:t>known to be multiple determinacy loci</w:t>
      </w:r>
      <w:r w:rsidR="00E3393F" w:rsidRPr="0010468F">
        <w:rPr>
          <w:rFonts w:cstheme="minorHAnsi"/>
          <w:sz w:val="24"/>
          <w:szCs w:val="24"/>
        </w:rPr>
        <w:t xml:space="preserve"> segregating in different gene pools of common bean</w:t>
      </w:r>
      <w:r w:rsidR="003A396E" w:rsidRPr="0010468F">
        <w:rPr>
          <w:rFonts w:cstheme="minorHAnsi"/>
          <w:sz w:val="24"/>
          <w:szCs w:val="24"/>
        </w:rPr>
        <w:t xml:space="preserve"> </w:t>
      </w:r>
      <w:r w:rsidR="003A396E" w:rsidRPr="0010468F">
        <w:rPr>
          <w:rFonts w:cstheme="minorHAnsi"/>
          <w:sz w:val="24"/>
          <w:szCs w:val="24"/>
        </w:rPr>
        <w:fldChar w:fldCharType="begin"/>
      </w:r>
      <w:r w:rsidR="008A7F7B">
        <w:rPr>
          <w:rFonts w:cstheme="minorHAnsi"/>
          <w:sz w:val="24"/>
          <w:szCs w:val="24"/>
        </w:rPr>
        <w:instrText xml:space="preserve"> ADDIN EN.CITE &lt;EndNote&gt;&lt;Cite&gt;&lt;Author&gt;Kwak&lt;/Author&gt;&lt;Year&gt;2012&lt;/Year&gt;&lt;RecNum&gt;60&lt;/RecNum&gt;&lt;DisplayText&gt;(&lt;style face="smallcaps"&gt;Kwak&lt;/style&gt;&lt;style face="italic"&gt; et al.&lt;/style&gt; 2012)&lt;/DisplayText&gt;&lt;record&gt;&lt;rec-number&gt;60&lt;/rec-number&gt;&lt;foreign-keys&gt;&lt;key app="EN" db-id="zsx5ewatt59z0be9dwbppxxsd0pp9wttfxp9" timestamp="0"&gt;60&lt;/key&gt;&lt;/foreign-keys&gt;&lt;ref-type name="Journal Article"&gt;17&lt;/ref-type&gt;&lt;contributors&gt;&lt;authors&gt;&lt;author&gt;Kwak, M.&lt;/author&gt;&lt;author&gt;Toro, O.&lt;/author&gt;&lt;author&gt;Debouck, D. G.&lt;/author&gt;&lt;author&gt;Gepts, P.&lt;/author&gt;&lt;/authors&gt;&lt;/contributors&gt;&lt;auth-address&gt;Department of Plant Sciences/MS1, Section of Crop and Ecosystem Sciences, University of California, Davis, 95616-8780, USA.&lt;/auth-address&gt;&lt;titles&gt;&lt;title&gt;Multiple origins of the determinate growth habit in domesticated common bean (Phaseolus vulgaris)&lt;/title&gt;&lt;secondary-title&gt;Ann Bot&lt;/secondary-title&gt;&lt;/titles&gt;&lt;pages&gt;1573-80&lt;/pages&gt;&lt;volume&gt;110&lt;/volume&gt;&lt;number&gt;8&lt;/number&gt;&lt;keywords&gt;&lt;keyword&gt;Arabidopsis Proteins/genetics&lt;/keyword&gt;&lt;keyword&gt;Base Sequence&lt;/keyword&gt;&lt;keyword&gt;Gene Pool&lt;/keyword&gt;&lt;keyword&gt;Genetic Variation/*genetics&lt;/keyword&gt;&lt;keyword&gt;Genotype&lt;/keyword&gt;&lt;keyword&gt;Haplotypes&lt;/keyword&gt;&lt;keyword&gt;Molecular Sequence Data&lt;/keyword&gt;&lt;keyword&gt;Phaseolus/*genetics/*growth &amp;amp; development&lt;/keyword&gt;&lt;keyword&gt;Phenotype&lt;/keyword&gt;&lt;keyword&gt;Plant Proteins/*genetics&lt;/keyword&gt;&lt;keyword&gt;Sequence Analysis, DNA&lt;/keyword&gt;&lt;/keywords&gt;&lt;dates&gt;&lt;year&gt;2012&lt;/year&gt;&lt;pub-dates&gt;&lt;date&gt;Dec&lt;/date&gt;&lt;/pub-dates&gt;&lt;/dates&gt;&lt;isbn&gt;1095-8290 (Electronic)&amp;#xD;0305-7364 (Linking)&lt;/isbn&gt;&lt;accession-num&gt;23019270&lt;/accession-num&gt;&lt;urls&gt;&lt;related-urls&gt;&lt;url&gt;https://www.ncbi.nlm.nih.gov/pubmed/23019270&lt;/url&gt;&lt;/related-urls&gt;&lt;/urls&gt;&lt;custom2&gt;PMC3503494&lt;/custom2&gt;&lt;electronic-resource-num&gt;10.1093/aob/mcs207&lt;/electronic-resource-num&gt;&lt;/record&gt;&lt;/Cite&gt;&lt;/EndNote&gt;</w:instrText>
      </w:r>
      <w:r w:rsidR="003A396E" w:rsidRPr="0010468F">
        <w:rPr>
          <w:rFonts w:cstheme="minorHAnsi"/>
          <w:sz w:val="24"/>
          <w:szCs w:val="24"/>
        </w:rPr>
        <w:fldChar w:fldCharType="separate"/>
      </w:r>
      <w:r w:rsidR="003A396E" w:rsidRPr="0010468F">
        <w:rPr>
          <w:rFonts w:cstheme="minorHAnsi"/>
          <w:noProof/>
          <w:sz w:val="24"/>
          <w:szCs w:val="24"/>
        </w:rPr>
        <w:t>(</w:t>
      </w:r>
      <w:r w:rsidR="003A396E" w:rsidRPr="0010468F">
        <w:rPr>
          <w:rFonts w:cstheme="minorHAnsi"/>
          <w:smallCaps/>
          <w:noProof/>
          <w:sz w:val="24"/>
          <w:szCs w:val="24"/>
        </w:rPr>
        <w:t>Kwak</w:t>
      </w:r>
      <w:r w:rsidR="003A396E" w:rsidRPr="0010468F">
        <w:rPr>
          <w:rFonts w:cstheme="minorHAnsi"/>
          <w:i/>
          <w:noProof/>
          <w:sz w:val="24"/>
          <w:szCs w:val="24"/>
        </w:rPr>
        <w:t xml:space="preserve"> et al.</w:t>
      </w:r>
      <w:r w:rsidR="003A396E" w:rsidRPr="0010468F">
        <w:rPr>
          <w:rFonts w:cstheme="minorHAnsi"/>
          <w:noProof/>
          <w:sz w:val="24"/>
          <w:szCs w:val="24"/>
        </w:rPr>
        <w:t xml:space="preserve"> 2012)</w:t>
      </w:r>
      <w:r w:rsidR="003A396E" w:rsidRPr="0010468F">
        <w:rPr>
          <w:rFonts w:cstheme="minorHAnsi"/>
          <w:sz w:val="24"/>
          <w:szCs w:val="24"/>
        </w:rPr>
        <w:fldChar w:fldCharType="end"/>
      </w:r>
      <w:r w:rsidR="002C6F6A" w:rsidRPr="0010468F">
        <w:rPr>
          <w:rFonts w:cstheme="minorHAnsi"/>
          <w:sz w:val="24"/>
          <w:szCs w:val="24"/>
        </w:rPr>
        <w:t xml:space="preserve">, which </w:t>
      </w:r>
      <w:r w:rsidR="00E3393F" w:rsidRPr="0010468F">
        <w:rPr>
          <w:rFonts w:cstheme="minorHAnsi"/>
          <w:sz w:val="24"/>
          <w:szCs w:val="24"/>
        </w:rPr>
        <w:t xml:space="preserve">could complicate associations </w:t>
      </w:r>
      <w:r w:rsidR="00987249" w:rsidRPr="0010468F">
        <w:rPr>
          <w:rFonts w:cstheme="minorHAnsi"/>
          <w:sz w:val="24"/>
          <w:szCs w:val="24"/>
        </w:rPr>
        <w:t>between growth habit and genomic regions in the CDBN panel</w:t>
      </w:r>
      <w:r w:rsidRPr="0010468F">
        <w:rPr>
          <w:rFonts w:cstheme="minorHAnsi"/>
          <w:sz w:val="24"/>
          <w:szCs w:val="24"/>
        </w:rPr>
        <w:t>.</w:t>
      </w:r>
      <w:r w:rsidR="00D6098F" w:rsidRPr="0010468F">
        <w:rPr>
          <w:rFonts w:cstheme="minorHAnsi"/>
          <w:sz w:val="24"/>
          <w:szCs w:val="24"/>
        </w:rPr>
        <w:t xml:space="preserve"> These four associations were associated with variation in determinacy in this panel; however, these four associations were not sufficient to explain all variation in determinacy, in that 13 genotypes had all alleles that were associated with determinacy, but were indeterminate, and one genotype had all alleles that were associated with indeterminacy, but was determinate (Figure S3c). </w:t>
      </w:r>
      <w:r w:rsidR="00CE70F3" w:rsidRPr="0010468F">
        <w:rPr>
          <w:rFonts w:cstheme="minorHAnsi"/>
          <w:sz w:val="24"/>
          <w:szCs w:val="24"/>
        </w:rPr>
        <w:t>The association at 6</w:t>
      </w:r>
      <w:r w:rsidR="00A212F9" w:rsidRPr="0010468F">
        <w:rPr>
          <w:rFonts w:cstheme="minorHAnsi"/>
          <w:sz w:val="24"/>
          <w:szCs w:val="24"/>
        </w:rPr>
        <w:t xml:space="preserve"> </w:t>
      </w:r>
      <w:r w:rsidR="00CE70F3" w:rsidRPr="0010468F">
        <w:rPr>
          <w:rFonts w:cstheme="minorHAnsi"/>
          <w:sz w:val="24"/>
          <w:szCs w:val="24"/>
        </w:rPr>
        <w:t xml:space="preserve">Mb on Pv01 fell in the coding sequence of the gene </w:t>
      </w:r>
      <w:r w:rsidR="008965C2" w:rsidRPr="0010468F">
        <w:rPr>
          <w:rFonts w:cstheme="minorHAnsi"/>
          <w:sz w:val="24"/>
          <w:szCs w:val="24"/>
        </w:rPr>
        <w:t xml:space="preserve">model </w:t>
      </w:r>
      <w:r w:rsidR="00CE70F3" w:rsidRPr="0010468F">
        <w:rPr>
          <w:rFonts w:cstheme="minorHAnsi"/>
          <w:i/>
          <w:sz w:val="24"/>
          <w:szCs w:val="24"/>
        </w:rPr>
        <w:t>Phvul.001G055600</w:t>
      </w:r>
      <w:r w:rsidR="00CE70F3" w:rsidRPr="0010468F">
        <w:rPr>
          <w:rFonts w:cstheme="minorHAnsi"/>
          <w:sz w:val="24"/>
          <w:szCs w:val="24"/>
        </w:rPr>
        <w:t>, a RING-CH type zinc finger protein expressed highly in roots and in stem internodes above the cotyledon at the 2</w:t>
      </w:r>
      <w:r w:rsidR="00CE70F3" w:rsidRPr="0010468F">
        <w:rPr>
          <w:rFonts w:cstheme="minorHAnsi"/>
          <w:sz w:val="24"/>
          <w:szCs w:val="24"/>
          <w:vertAlign w:val="superscript"/>
        </w:rPr>
        <w:t>nd</w:t>
      </w:r>
      <w:r w:rsidR="00CE70F3" w:rsidRPr="0010468F">
        <w:rPr>
          <w:rFonts w:cstheme="minorHAnsi"/>
          <w:sz w:val="24"/>
          <w:szCs w:val="24"/>
        </w:rPr>
        <w:t xml:space="preserve"> trifoliate stage </w:t>
      </w:r>
      <w:r w:rsidR="00CE70F3" w:rsidRPr="0010468F">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bWJlcj44NTk8L3JlYy1udW1iZXI+PGZvcmVpZ24ta2V5cz48a2V5IGFwcD0iRU4iIGRiLWlkPSJ6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</w:fldData>
        </w:fldChar>
      </w:r>
      <w:r w:rsidR="008A7F7B">
        <w:rPr>
          <w:rFonts w:cstheme="minorHAnsi"/>
          <w:sz w:val="24"/>
          <w:szCs w:val="24"/>
        </w:rPr>
        <w:instrText xml:space="preserve"> ADDIN EN.CITE </w:instrText>
      </w:r>
      <w:r w:rsidR="008A7F7B">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bWJlcj44NTk8L3JlYy1udW1iZXI+PGZvcmVpZ24ta2V5cz48a2V5IGFwcD0iRU4iIGRiLWlkPSJ6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</w:fldData>
        </w:fldChar>
      </w:r>
      <w:r w:rsidR="008A7F7B">
        <w:rPr>
          <w:rFonts w:cstheme="minorHAnsi"/>
          <w:sz w:val="24"/>
          <w:szCs w:val="24"/>
        </w:rPr>
        <w:instrText xml:space="preserve"> ADDIN EN.CITE.DATA </w:instrText>
      </w:r>
      <w:r w:rsidR="008A7F7B">
        <w:rPr>
          <w:rFonts w:cstheme="minorHAnsi"/>
          <w:sz w:val="24"/>
          <w:szCs w:val="24"/>
        </w:rPr>
      </w:r>
      <w:r w:rsidR="008A7F7B">
        <w:rPr>
          <w:rFonts w:cstheme="minorHAnsi"/>
          <w:sz w:val="24"/>
          <w:szCs w:val="24"/>
        </w:rPr>
        <w:fldChar w:fldCharType="end"/>
      </w:r>
      <w:r w:rsidR="00CE70F3" w:rsidRPr="0010468F">
        <w:rPr>
          <w:rFonts w:cstheme="minorHAnsi"/>
          <w:sz w:val="24"/>
          <w:szCs w:val="24"/>
        </w:rPr>
        <w:fldChar w:fldCharType="separate"/>
      </w:r>
      <w:r w:rsidR="00CE70F3" w:rsidRPr="0010468F">
        <w:rPr>
          <w:rFonts w:cstheme="minorHAnsi"/>
          <w:noProof/>
          <w:sz w:val="24"/>
          <w:szCs w:val="24"/>
        </w:rPr>
        <w:t>(</w:t>
      </w:r>
      <w:r w:rsidR="00CE70F3" w:rsidRPr="0010468F">
        <w:rPr>
          <w:rFonts w:cstheme="minorHAnsi"/>
          <w:smallCaps/>
          <w:noProof/>
          <w:sz w:val="24"/>
          <w:szCs w:val="24"/>
        </w:rPr>
        <w:t>O’Rourke</w:t>
      </w:r>
      <w:r w:rsidR="00CE70F3" w:rsidRPr="0010468F">
        <w:rPr>
          <w:rFonts w:cstheme="minorHAnsi"/>
          <w:i/>
          <w:noProof/>
          <w:sz w:val="24"/>
          <w:szCs w:val="24"/>
        </w:rPr>
        <w:t xml:space="preserve"> et al.</w:t>
      </w:r>
      <w:r w:rsidR="00CE70F3" w:rsidRPr="0010468F">
        <w:rPr>
          <w:rFonts w:cstheme="minorHAnsi"/>
          <w:noProof/>
          <w:sz w:val="24"/>
          <w:szCs w:val="24"/>
        </w:rPr>
        <w:t xml:space="preserve"> 2014; </w:t>
      </w:r>
      <w:r w:rsidR="00CE70F3" w:rsidRPr="0010468F">
        <w:rPr>
          <w:rFonts w:cstheme="minorHAnsi"/>
          <w:smallCaps/>
          <w:noProof/>
          <w:sz w:val="24"/>
          <w:szCs w:val="24"/>
        </w:rPr>
        <w:t>Dash</w:t>
      </w:r>
      <w:r w:rsidR="00CE70F3" w:rsidRPr="0010468F">
        <w:rPr>
          <w:rFonts w:cstheme="minorHAnsi"/>
          <w:i/>
          <w:noProof/>
          <w:sz w:val="24"/>
          <w:szCs w:val="24"/>
        </w:rPr>
        <w:t xml:space="preserve"> et al.</w:t>
      </w:r>
      <w:r w:rsidR="00CE70F3" w:rsidRPr="0010468F">
        <w:rPr>
          <w:rFonts w:cstheme="minorHAnsi"/>
          <w:noProof/>
          <w:sz w:val="24"/>
          <w:szCs w:val="24"/>
        </w:rPr>
        <w:t xml:space="preserve"> 2016)</w:t>
      </w:r>
      <w:r w:rsidR="00CE70F3" w:rsidRPr="0010468F">
        <w:rPr>
          <w:rFonts w:cstheme="minorHAnsi"/>
          <w:sz w:val="24"/>
          <w:szCs w:val="24"/>
        </w:rPr>
        <w:fldChar w:fldCharType="end"/>
      </w:r>
      <w:r w:rsidR="00CE70F3" w:rsidRPr="0010468F">
        <w:rPr>
          <w:rFonts w:cstheme="minorHAnsi"/>
          <w:sz w:val="24"/>
          <w:szCs w:val="24"/>
        </w:rPr>
        <w:t>.</w:t>
      </w:r>
      <w:r w:rsidR="00133355" w:rsidRPr="0010468F">
        <w:rPr>
          <w:rFonts w:cstheme="minorHAnsi"/>
          <w:sz w:val="24"/>
          <w:szCs w:val="24"/>
        </w:rPr>
        <w:t xml:space="preserve"> The association at 42.2 Mb was </w:t>
      </w:r>
      <w:r w:rsidR="00133355" w:rsidRPr="0010468F">
        <w:rPr>
          <w:rFonts w:eastAsia="Times New Roman" w:cstheme="minorHAnsi"/>
          <w:color w:val="000000"/>
          <w:sz w:val="24"/>
          <w:szCs w:val="24"/>
        </w:rPr>
        <w:t>3.7</w:t>
      </w:r>
      <w:r w:rsidR="00A212F9" w:rsidRPr="0010468F">
        <w:rPr>
          <w:rFonts w:eastAsia="Times New Roman" w:cstheme="minorHAnsi"/>
          <w:color w:val="000000"/>
          <w:sz w:val="24"/>
          <w:szCs w:val="24"/>
        </w:rPr>
        <w:t xml:space="preserve"> </w:t>
      </w:r>
      <w:r w:rsidR="00133355" w:rsidRPr="0010468F">
        <w:rPr>
          <w:rFonts w:eastAsia="Times New Roman" w:cstheme="minorHAnsi"/>
          <w:color w:val="000000"/>
          <w:sz w:val="24"/>
          <w:szCs w:val="24"/>
        </w:rPr>
        <w:t>kb</w:t>
      </w:r>
      <w:r w:rsidR="00133355" w:rsidRPr="0010468F">
        <w:rPr>
          <w:rFonts w:cstheme="minorHAnsi"/>
          <w:sz w:val="24"/>
          <w:szCs w:val="24"/>
        </w:rPr>
        <w:t xml:space="preserve"> upstream of the gene VIP5; </w:t>
      </w:r>
      <w:r w:rsidR="00735DA6" w:rsidRPr="0010468F">
        <w:rPr>
          <w:rFonts w:cstheme="minorHAnsi"/>
          <w:sz w:val="24"/>
          <w:szCs w:val="24"/>
        </w:rPr>
        <w:t xml:space="preserve">as noted above, </w:t>
      </w:r>
      <w:r w:rsidR="00133355" w:rsidRPr="0010468F">
        <w:rPr>
          <w:rFonts w:cstheme="minorHAnsi"/>
          <w:sz w:val="24"/>
          <w:szCs w:val="24"/>
        </w:rPr>
        <w:t xml:space="preserve">this </w:t>
      </w:r>
      <w:r w:rsidR="00F64D44" w:rsidRPr="0010468F">
        <w:rPr>
          <w:rFonts w:cstheme="minorHAnsi"/>
          <w:sz w:val="24"/>
          <w:szCs w:val="24"/>
        </w:rPr>
        <w:t>gene and genomic region were also</w:t>
      </w:r>
      <w:r w:rsidR="00133355" w:rsidRPr="0010468F">
        <w:rPr>
          <w:rFonts w:cstheme="minorHAnsi"/>
          <w:sz w:val="24"/>
          <w:szCs w:val="24"/>
        </w:rPr>
        <w:t xml:space="preserve"> candidate associations for seed yield (kg ha</w:t>
      </w:r>
      <w:r w:rsidR="00133355" w:rsidRPr="0010468F">
        <w:rPr>
          <w:rFonts w:cstheme="minorHAnsi"/>
          <w:sz w:val="24"/>
          <w:szCs w:val="24"/>
          <w:vertAlign w:val="superscript"/>
        </w:rPr>
        <w:t>-1</w:t>
      </w:r>
      <w:r w:rsidR="00133355" w:rsidRPr="0010468F">
        <w:rPr>
          <w:rFonts w:cstheme="minorHAnsi"/>
          <w:sz w:val="24"/>
          <w:szCs w:val="24"/>
        </w:rPr>
        <w:t xml:space="preserve">). </w:t>
      </w:r>
      <w:r w:rsidR="00C606CF" w:rsidRPr="0010468F">
        <w:rPr>
          <w:rFonts w:cstheme="minorHAnsi"/>
          <w:sz w:val="24"/>
          <w:szCs w:val="24"/>
        </w:rPr>
        <w:t>The association on Pv09 was 5</w:t>
      </w:r>
      <w:r w:rsidR="009E11C5" w:rsidRPr="0010468F">
        <w:rPr>
          <w:rFonts w:cstheme="minorHAnsi"/>
          <w:sz w:val="24"/>
          <w:szCs w:val="24"/>
        </w:rPr>
        <w:t xml:space="preserve"> </w:t>
      </w:r>
      <w:r w:rsidR="00C606CF" w:rsidRPr="0010468F">
        <w:rPr>
          <w:rFonts w:cstheme="minorHAnsi"/>
          <w:sz w:val="24"/>
          <w:szCs w:val="24"/>
        </w:rPr>
        <w:t xml:space="preserve">kb upstream </w:t>
      </w:r>
      <w:r w:rsidR="00BE01B5" w:rsidRPr="0010468F">
        <w:rPr>
          <w:rFonts w:cstheme="minorHAnsi"/>
          <w:sz w:val="24"/>
          <w:szCs w:val="24"/>
        </w:rPr>
        <w:t xml:space="preserve">of </w:t>
      </w:r>
      <w:r w:rsidR="008965C2" w:rsidRPr="0010468F">
        <w:rPr>
          <w:rFonts w:cstheme="minorHAnsi"/>
          <w:sz w:val="24"/>
          <w:szCs w:val="24"/>
        </w:rPr>
        <w:t xml:space="preserve">model </w:t>
      </w:r>
      <w:r w:rsidR="00BE01B5" w:rsidRPr="0010468F">
        <w:rPr>
          <w:rFonts w:cstheme="minorHAnsi"/>
          <w:i/>
          <w:sz w:val="24"/>
          <w:szCs w:val="24"/>
        </w:rPr>
        <w:t>Phvul.009G204100</w:t>
      </w:r>
      <w:r w:rsidR="00BE01B5" w:rsidRPr="0010468F">
        <w:rPr>
          <w:rFonts w:cstheme="minorHAnsi"/>
          <w:sz w:val="24"/>
          <w:szCs w:val="24"/>
        </w:rPr>
        <w:t xml:space="preserve"> </w:t>
      </w:r>
      <w:r w:rsidR="00735DA6" w:rsidRPr="0010468F">
        <w:rPr>
          <w:rFonts w:cstheme="minorHAnsi"/>
          <w:sz w:val="24"/>
          <w:szCs w:val="24"/>
        </w:rPr>
        <w:t xml:space="preserve">that encodes </w:t>
      </w:r>
      <w:r w:rsidR="00BE01B5" w:rsidRPr="0010468F">
        <w:rPr>
          <w:rFonts w:cstheme="minorHAnsi"/>
          <w:sz w:val="24"/>
          <w:szCs w:val="24"/>
        </w:rPr>
        <w:t>a signal peptide peptidase A highly expressed in pods associated with stage 2 seeds and in stem internodes above the cotyledon at the 2</w:t>
      </w:r>
      <w:r w:rsidR="00BE01B5" w:rsidRPr="0010468F">
        <w:rPr>
          <w:rFonts w:cstheme="minorHAnsi"/>
          <w:sz w:val="24"/>
          <w:szCs w:val="24"/>
          <w:vertAlign w:val="superscript"/>
        </w:rPr>
        <w:t>nd</w:t>
      </w:r>
      <w:r w:rsidR="00BE01B5" w:rsidRPr="0010468F">
        <w:rPr>
          <w:rFonts w:cstheme="minorHAnsi"/>
          <w:sz w:val="24"/>
          <w:szCs w:val="24"/>
        </w:rPr>
        <w:t xml:space="preserve"> trifoliate stage </w:t>
      </w:r>
      <w:r w:rsidR="00BE01B5"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OTc8L3JlYy1udW1iZXI+PGZvcmVpZ24ta2V5cz48a2V5IGFwcD0iRU4iIGRiLWlkPSJ6c3g1ZXdh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</w:fldData>
        </w:fldChar>
      </w:r>
      <w:r w:rsidR="008A7F7B">
        <w:rPr>
          <w:rFonts w:cstheme="minorHAnsi"/>
          <w:sz w:val="24"/>
          <w:szCs w:val="24"/>
        </w:rPr>
        <w:instrText xml:space="preserve"> ADDIN EN.CITE </w:instrText>
      </w:r>
      <w:r w:rsidR="008A7F7B">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OTc8L3JlYy1udW1iZXI+PGZvcmVpZ24ta2V5cz48a2V5IGFwcD0iRU4iIGRiLWlkPSJ6c3g1ZXdh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</w:fldData>
        </w:fldChar>
      </w:r>
      <w:r w:rsidR="008A7F7B">
        <w:rPr>
          <w:rFonts w:cstheme="minorHAnsi"/>
          <w:sz w:val="24"/>
          <w:szCs w:val="24"/>
        </w:rPr>
        <w:instrText xml:space="preserve"> ADDIN EN.CITE.DATA </w:instrText>
      </w:r>
      <w:r w:rsidR="008A7F7B">
        <w:rPr>
          <w:rFonts w:cstheme="minorHAnsi"/>
          <w:sz w:val="24"/>
          <w:szCs w:val="24"/>
        </w:rPr>
      </w:r>
      <w:r w:rsidR="008A7F7B">
        <w:rPr>
          <w:rFonts w:cstheme="minorHAnsi"/>
          <w:sz w:val="24"/>
          <w:szCs w:val="24"/>
        </w:rPr>
        <w:fldChar w:fldCharType="end"/>
      </w:r>
      <w:r w:rsidR="00BE01B5" w:rsidRPr="0010468F">
        <w:rPr>
          <w:rFonts w:cstheme="minorHAnsi"/>
          <w:sz w:val="24"/>
          <w:szCs w:val="24"/>
        </w:rPr>
        <w:fldChar w:fldCharType="separate"/>
      </w:r>
      <w:r w:rsidR="00BE01B5" w:rsidRPr="0010468F">
        <w:rPr>
          <w:rFonts w:cstheme="minorHAnsi"/>
          <w:noProof/>
          <w:sz w:val="24"/>
          <w:szCs w:val="24"/>
        </w:rPr>
        <w:t>(</w:t>
      </w:r>
      <w:r w:rsidR="00BE01B5" w:rsidRPr="0010468F">
        <w:rPr>
          <w:rFonts w:cstheme="minorHAnsi"/>
          <w:smallCaps/>
          <w:noProof/>
          <w:sz w:val="24"/>
          <w:szCs w:val="24"/>
        </w:rPr>
        <w:t>O’Rourke</w:t>
      </w:r>
      <w:r w:rsidR="00BE01B5" w:rsidRPr="0010468F">
        <w:rPr>
          <w:rFonts w:cstheme="minorHAnsi"/>
          <w:i/>
          <w:noProof/>
          <w:sz w:val="24"/>
          <w:szCs w:val="24"/>
        </w:rPr>
        <w:t xml:space="preserve"> et al.</w:t>
      </w:r>
      <w:r w:rsidR="00BE01B5" w:rsidRPr="0010468F">
        <w:rPr>
          <w:rFonts w:cstheme="minorHAnsi"/>
          <w:noProof/>
          <w:sz w:val="24"/>
          <w:szCs w:val="24"/>
        </w:rPr>
        <w:t xml:space="preserve"> 2014; </w:t>
      </w:r>
      <w:r w:rsidR="00BE01B5" w:rsidRPr="0010468F">
        <w:rPr>
          <w:rFonts w:cstheme="minorHAnsi"/>
          <w:smallCaps/>
          <w:noProof/>
          <w:sz w:val="24"/>
          <w:szCs w:val="24"/>
        </w:rPr>
        <w:t>Dash</w:t>
      </w:r>
      <w:r w:rsidR="00BE01B5" w:rsidRPr="0010468F">
        <w:rPr>
          <w:rFonts w:cstheme="minorHAnsi"/>
          <w:i/>
          <w:noProof/>
          <w:sz w:val="24"/>
          <w:szCs w:val="24"/>
        </w:rPr>
        <w:t xml:space="preserve"> et al.</w:t>
      </w:r>
      <w:r w:rsidR="00BE01B5" w:rsidRPr="0010468F">
        <w:rPr>
          <w:rFonts w:cstheme="minorHAnsi"/>
          <w:noProof/>
          <w:sz w:val="24"/>
          <w:szCs w:val="24"/>
        </w:rPr>
        <w:t xml:space="preserve"> 2016)</w:t>
      </w:r>
      <w:r w:rsidR="00BE01B5" w:rsidRPr="0010468F">
        <w:rPr>
          <w:rFonts w:cstheme="minorHAnsi"/>
          <w:sz w:val="24"/>
          <w:szCs w:val="24"/>
        </w:rPr>
        <w:fldChar w:fldCharType="end"/>
      </w:r>
      <w:r w:rsidR="00BE01B5" w:rsidRPr="0010468F">
        <w:rPr>
          <w:rFonts w:cstheme="minorHAnsi"/>
          <w:sz w:val="24"/>
          <w:szCs w:val="24"/>
        </w:rPr>
        <w:t>.</w:t>
      </w:r>
      <w:r w:rsidRPr="0010468F">
        <w:rPr>
          <w:rFonts w:cstheme="minorHAnsi"/>
          <w:sz w:val="24"/>
          <w:szCs w:val="24"/>
        </w:rPr>
        <w:t xml:space="preserve"> </w:t>
      </w:r>
      <w:r w:rsidR="00BE01B5" w:rsidRPr="0010468F">
        <w:rPr>
          <w:rFonts w:cstheme="minorHAnsi"/>
          <w:sz w:val="24"/>
          <w:szCs w:val="24"/>
        </w:rPr>
        <w:t>The association on Pv10 was 1</w:t>
      </w:r>
      <w:r w:rsidR="009E11C5" w:rsidRPr="0010468F">
        <w:rPr>
          <w:rFonts w:cstheme="minorHAnsi"/>
          <w:sz w:val="24"/>
          <w:szCs w:val="24"/>
        </w:rPr>
        <w:t xml:space="preserve"> </w:t>
      </w:r>
      <w:r w:rsidR="00BE01B5" w:rsidRPr="0010468F">
        <w:rPr>
          <w:rFonts w:cstheme="minorHAnsi"/>
          <w:sz w:val="24"/>
          <w:szCs w:val="24"/>
        </w:rPr>
        <w:t xml:space="preserve">kb upstream of </w:t>
      </w:r>
      <w:r w:rsidR="008965C2" w:rsidRPr="0010468F">
        <w:rPr>
          <w:rFonts w:cstheme="minorHAnsi"/>
          <w:sz w:val="24"/>
          <w:szCs w:val="24"/>
        </w:rPr>
        <w:t>model</w:t>
      </w:r>
      <w:r w:rsidR="00BE01B5" w:rsidRPr="0010468F">
        <w:rPr>
          <w:rFonts w:cstheme="minorHAnsi"/>
          <w:sz w:val="24"/>
          <w:szCs w:val="24"/>
        </w:rPr>
        <w:t xml:space="preserve"> </w:t>
      </w:r>
      <w:r w:rsidR="00BE01B5" w:rsidRPr="0010468F">
        <w:rPr>
          <w:rFonts w:cstheme="minorHAnsi"/>
          <w:i/>
          <w:sz w:val="24"/>
          <w:szCs w:val="24"/>
        </w:rPr>
        <w:t>Phvul.010G146500</w:t>
      </w:r>
      <w:r w:rsidR="00BE01B5" w:rsidRPr="0010468F">
        <w:rPr>
          <w:rFonts w:cstheme="minorHAnsi"/>
          <w:sz w:val="24"/>
          <w:szCs w:val="24"/>
        </w:rPr>
        <w:t>, a gene from an uncharacterized protein family highly expressed in roots, pods with seeds at the heart stage, and stem internodes above the cotyledon at the 2</w:t>
      </w:r>
      <w:r w:rsidR="00BE01B5" w:rsidRPr="0010468F">
        <w:rPr>
          <w:rFonts w:cstheme="minorHAnsi"/>
          <w:sz w:val="24"/>
          <w:szCs w:val="24"/>
          <w:vertAlign w:val="superscript"/>
        </w:rPr>
        <w:t>nd</w:t>
      </w:r>
      <w:r w:rsidR="00BE01B5" w:rsidRPr="0010468F">
        <w:rPr>
          <w:rFonts w:cstheme="minorHAnsi"/>
          <w:sz w:val="24"/>
          <w:szCs w:val="24"/>
        </w:rPr>
        <w:t xml:space="preserve"> trifoliate stage </w:t>
      </w:r>
      <w:r w:rsidR="00BE01B5"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OTc8L3JlYy1udW1iZXI+PGZvcmVpZ24ta2V5cz48a2V5IGFwcD0iRU4iIGRiLWlkPSJ6c3g1ZXdh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</w:fldData>
        </w:fldChar>
      </w:r>
      <w:r w:rsidR="008A7F7B">
        <w:rPr>
          <w:rFonts w:cstheme="minorHAnsi"/>
          <w:sz w:val="24"/>
          <w:szCs w:val="24"/>
        </w:rPr>
        <w:instrText xml:space="preserve"> ADDIN EN.CITE </w:instrText>
      </w:r>
      <w:r w:rsidR="008A7F7B">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OTc8L3JlYy1udW1iZXI+PGZvcmVpZ24ta2V5cz48a2V5IGFwcD0iRU4iIGRiLWlkPSJ6c3g1ZXdh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</w:fldData>
        </w:fldChar>
      </w:r>
      <w:r w:rsidR="008A7F7B">
        <w:rPr>
          <w:rFonts w:cstheme="minorHAnsi"/>
          <w:sz w:val="24"/>
          <w:szCs w:val="24"/>
        </w:rPr>
        <w:instrText xml:space="preserve"> ADDIN EN.CITE.DATA </w:instrText>
      </w:r>
      <w:r w:rsidR="008A7F7B">
        <w:rPr>
          <w:rFonts w:cstheme="minorHAnsi"/>
          <w:sz w:val="24"/>
          <w:szCs w:val="24"/>
        </w:rPr>
      </w:r>
      <w:r w:rsidR="008A7F7B">
        <w:rPr>
          <w:rFonts w:cstheme="minorHAnsi"/>
          <w:sz w:val="24"/>
          <w:szCs w:val="24"/>
        </w:rPr>
        <w:fldChar w:fldCharType="end"/>
      </w:r>
      <w:r w:rsidR="00BE01B5" w:rsidRPr="0010468F">
        <w:rPr>
          <w:rFonts w:cstheme="minorHAnsi"/>
          <w:sz w:val="24"/>
          <w:szCs w:val="24"/>
        </w:rPr>
        <w:fldChar w:fldCharType="separate"/>
      </w:r>
      <w:r w:rsidR="00BE01B5" w:rsidRPr="0010468F">
        <w:rPr>
          <w:rFonts w:cstheme="minorHAnsi"/>
          <w:noProof/>
          <w:sz w:val="24"/>
          <w:szCs w:val="24"/>
        </w:rPr>
        <w:t>(</w:t>
      </w:r>
      <w:r w:rsidR="00BE01B5" w:rsidRPr="0010468F">
        <w:rPr>
          <w:rFonts w:cstheme="minorHAnsi"/>
          <w:smallCaps/>
          <w:noProof/>
          <w:sz w:val="24"/>
          <w:szCs w:val="24"/>
        </w:rPr>
        <w:t>O’Rourke</w:t>
      </w:r>
      <w:r w:rsidR="00BE01B5" w:rsidRPr="0010468F">
        <w:rPr>
          <w:rFonts w:cstheme="minorHAnsi"/>
          <w:i/>
          <w:noProof/>
          <w:sz w:val="24"/>
          <w:szCs w:val="24"/>
        </w:rPr>
        <w:t xml:space="preserve"> et al.</w:t>
      </w:r>
      <w:r w:rsidR="00BE01B5" w:rsidRPr="0010468F">
        <w:rPr>
          <w:rFonts w:cstheme="minorHAnsi"/>
          <w:noProof/>
          <w:sz w:val="24"/>
          <w:szCs w:val="24"/>
        </w:rPr>
        <w:t xml:space="preserve"> 2014; </w:t>
      </w:r>
      <w:r w:rsidR="00BE01B5" w:rsidRPr="0010468F">
        <w:rPr>
          <w:rFonts w:cstheme="minorHAnsi"/>
          <w:smallCaps/>
          <w:noProof/>
          <w:sz w:val="24"/>
          <w:szCs w:val="24"/>
        </w:rPr>
        <w:t>Dash</w:t>
      </w:r>
      <w:r w:rsidR="00BE01B5" w:rsidRPr="0010468F">
        <w:rPr>
          <w:rFonts w:cstheme="minorHAnsi"/>
          <w:i/>
          <w:noProof/>
          <w:sz w:val="24"/>
          <w:szCs w:val="24"/>
        </w:rPr>
        <w:t xml:space="preserve"> et al.</w:t>
      </w:r>
      <w:r w:rsidR="00BE01B5" w:rsidRPr="0010468F">
        <w:rPr>
          <w:rFonts w:cstheme="minorHAnsi"/>
          <w:noProof/>
          <w:sz w:val="24"/>
          <w:szCs w:val="24"/>
        </w:rPr>
        <w:t xml:space="preserve"> 2016)</w:t>
      </w:r>
      <w:r w:rsidR="00BE01B5" w:rsidRPr="0010468F">
        <w:rPr>
          <w:rFonts w:cstheme="minorHAnsi"/>
          <w:sz w:val="24"/>
          <w:szCs w:val="24"/>
        </w:rPr>
        <w:fldChar w:fldCharType="end"/>
      </w:r>
      <w:r w:rsidR="00BE01B5" w:rsidRPr="0010468F">
        <w:rPr>
          <w:rFonts w:cstheme="minorHAnsi"/>
          <w:sz w:val="24"/>
          <w:szCs w:val="24"/>
        </w:rPr>
        <w:t>.</w:t>
      </w:r>
    </w:p>
    <w:p w14:paraId="13719F92" w14:textId="16E5A92C" w:rsidR="00534F2F" w:rsidRPr="0010468F" w:rsidRDefault="003B7D7B" w:rsidP="0010468F">
      <w:pPr>
        <w:spacing w:line="480" w:lineRule="auto"/>
        <w:ind w:firstLine="720"/>
        <w:rPr>
          <w:rFonts w:cstheme="minorHAnsi"/>
          <w:sz w:val="24"/>
          <w:szCs w:val="24"/>
        </w:rPr>
      </w:pPr>
      <w:r w:rsidRPr="0010468F">
        <w:rPr>
          <w:rFonts w:eastAsia="Times New Roman" w:cstheme="minorHAnsi"/>
          <w:color w:val="000000"/>
          <w:sz w:val="24"/>
          <w:szCs w:val="24"/>
        </w:rPr>
        <w:t>Bean rust</w:t>
      </w:r>
      <w:r w:rsidR="00C736EF" w:rsidRPr="0010468F">
        <w:rPr>
          <w:rFonts w:eastAsia="Times New Roman" w:cstheme="minorHAnsi"/>
          <w:color w:val="000000"/>
          <w:sz w:val="24"/>
          <w:szCs w:val="24"/>
        </w:rPr>
        <w:t xml:space="preserve"> </w:t>
      </w:r>
      <w:r w:rsidR="007C6A45" w:rsidRPr="0010468F">
        <w:rPr>
          <w:rFonts w:eastAsia="Times New Roman" w:cstheme="minorHAnsi"/>
          <w:color w:val="000000"/>
          <w:sz w:val="24"/>
          <w:szCs w:val="24"/>
        </w:rPr>
        <w:t>(</w:t>
      </w:r>
      <w:r w:rsidRPr="0010468F">
        <w:rPr>
          <w:rFonts w:eastAsia="Times New Roman" w:cstheme="minorHAnsi"/>
          <w:i/>
          <w:color w:val="000000"/>
          <w:sz w:val="24"/>
          <w:szCs w:val="24"/>
        </w:rPr>
        <w:t>U</w:t>
      </w:r>
      <w:r w:rsidR="00131E7D" w:rsidRPr="0010468F">
        <w:rPr>
          <w:rFonts w:eastAsia="Times New Roman" w:cstheme="minorHAnsi"/>
          <w:i/>
          <w:color w:val="000000"/>
          <w:sz w:val="24"/>
          <w:szCs w:val="24"/>
        </w:rPr>
        <w:t>romyces</w:t>
      </w:r>
      <w:r w:rsidRPr="0010468F">
        <w:rPr>
          <w:rFonts w:eastAsia="Times New Roman" w:cstheme="minorHAnsi"/>
          <w:i/>
          <w:color w:val="000000"/>
          <w:sz w:val="24"/>
          <w:szCs w:val="24"/>
        </w:rPr>
        <w:t xml:space="preserve"> appendiculatus</w:t>
      </w:r>
      <w:r w:rsidR="007C6A45" w:rsidRPr="0010468F">
        <w:rPr>
          <w:rFonts w:eastAsia="Times New Roman" w:cstheme="minorHAnsi"/>
          <w:color w:val="000000"/>
          <w:sz w:val="24"/>
          <w:szCs w:val="24"/>
        </w:rPr>
        <w:t>)</w:t>
      </w:r>
      <w:r w:rsidR="00C736EF" w:rsidRPr="0010468F">
        <w:rPr>
          <w:rFonts w:eastAsia="Times New Roman" w:cstheme="minorHAnsi"/>
          <w:color w:val="000000"/>
          <w:sz w:val="24"/>
          <w:szCs w:val="24"/>
        </w:rPr>
        <w:t xml:space="preserve"> causes leaf and pod pustules and leads to losses in vigor and </w:t>
      </w:r>
      <w:r w:rsidR="008965C2" w:rsidRPr="0010468F">
        <w:rPr>
          <w:rFonts w:eastAsia="Times New Roman" w:cstheme="minorHAnsi"/>
          <w:color w:val="000000"/>
          <w:sz w:val="24"/>
          <w:szCs w:val="24"/>
        </w:rPr>
        <w:t xml:space="preserve">seed </w:t>
      </w:r>
      <w:r w:rsidR="00C736EF" w:rsidRPr="0010468F">
        <w:rPr>
          <w:rFonts w:eastAsia="Times New Roman" w:cstheme="minorHAnsi"/>
          <w:color w:val="000000"/>
          <w:sz w:val="24"/>
          <w:szCs w:val="24"/>
        </w:rPr>
        <w:t xml:space="preserve">yield. Higher plant damage caused by rust was indicated by a higher rust score. </w:t>
      </w:r>
      <w:r w:rsidR="00C736EF" w:rsidRPr="0010468F">
        <w:rPr>
          <w:rFonts w:eastAsia="Times New Roman" w:cstheme="minorHAnsi"/>
          <w:color w:val="000000"/>
          <w:sz w:val="24"/>
          <w:szCs w:val="24"/>
        </w:rPr>
        <w:lastRenderedPageBreak/>
        <w:t xml:space="preserve">Rust score </w:t>
      </w:r>
      <w:r w:rsidR="00534F2F" w:rsidRPr="0010468F">
        <w:rPr>
          <w:rFonts w:cstheme="minorHAnsi"/>
          <w:sz w:val="24"/>
          <w:szCs w:val="24"/>
        </w:rPr>
        <w:t xml:space="preserve">had significant associations on </w:t>
      </w:r>
      <w:r w:rsidR="00DE4B7C" w:rsidRPr="0010468F">
        <w:rPr>
          <w:rFonts w:cstheme="minorHAnsi"/>
          <w:sz w:val="24"/>
          <w:szCs w:val="24"/>
        </w:rPr>
        <w:t>ten</w:t>
      </w:r>
      <w:r w:rsidR="00C736EF" w:rsidRPr="0010468F">
        <w:rPr>
          <w:rFonts w:cstheme="minorHAnsi"/>
          <w:sz w:val="24"/>
          <w:szCs w:val="24"/>
        </w:rPr>
        <w:t xml:space="preserve"> chromosomes after FDR</w:t>
      </w:r>
      <w:r w:rsidR="00835F2A" w:rsidRPr="0010468F">
        <w:rPr>
          <w:rFonts w:cstheme="minorHAnsi"/>
          <w:sz w:val="24"/>
          <w:szCs w:val="24"/>
        </w:rPr>
        <w:t xml:space="preserve"> (Figure S2e</w:t>
      </w:r>
      <w:r w:rsidR="00E815C5" w:rsidRPr="0010468F">
        <w:rPr>
          <w:rFonts w:cstheme="minorHAnsi"/>
          <w:sz w:val="24"/>
          <w:szCs w:val="24"/>
        </w:rPr>
        <w:t>, Table S4</w:t>
      </w:r>
      <w:r w:rsidR="00835F2A" w:rsidRPr="0010468F">
        <w:rPr>
          <w:rFonts w:cstheme="minorHAnsi"/>
          <w:sz w:val="24"/>
          <w:szCs w:val="24"/>
        </w:rPr>
        <w:t>)</w:t>
      </w:r>
      <w:r w:rsidR="00C736EF" w:rsidRPr="0010468F">
        <w:rPr>
          <w:rFonts w:cstheme="minorHAnsi"/>
          <w:sz w:val="24"/>
          <w:szCs w:val="24"/>
        </w:rPr>
        <w:t>. H</w:t>
      </w:r>
      <w:r w:rsidR="00534F2F" w:rsidRPr="0010468F">
        <w:rPr>
          <w:rFonts w:cstheme="minorHAnsi"/>
          <w:sz w:val="24"/>
          <w:szCs w:val="24"/>
        </w:rPr>
        <w:t xml:space="preserve">owever, the strongest association was </w:t>
      </w:r>
      <w:r w:rsidR="00E80431" w:rsidRPr="0010468F">
        <w:rPr>
          <w:rFonts w:eastAsia="Times New Roman" w:cstheme="minorHAnsi"/>
          <w:color w:val="000000"/>
          <w:sz w:val="24"/>
          <w:szCs w:val="24"/>
        </w:rPr>
        <w:t xml:space="preserve">located on Pv11 at 50.6 Mb and overlapped a major cluster of disease resistance genes containing the rust resistance genes </w:t>
      </w:r>
      <w:r w:rsidR="00E80431" w:rsidRPr="0010468F">
        <w:rPr>
          <w:rFonts w:eastAsia="Times New Roman" w:cstheme="minorHAnsi"/>
          <w:i/>
          <w:color w:val="000000"/>
          <w:sz w:val="24"/>
          <w:szCs w:val="24"/>
        </w:rPr>
        <w:t>Ur-3</w:t>
      </w:r>
      <w:r w:rsidR="00E80431" w:rsidRPr="0010468F">
        <w:rPr>
          <w:rFonts w:eastAsia="Times New Roman" w:cstheme="minorHAnsi"/>
          <w:color w:val="000000"/>
          <w:sz w:val="24"/>
          <w:szCs w:val="24"/>
        </w:rPr>
        <w:t xml:space="preserve">, </w:t>
      </w:r>
      <w:r w:rsidR="00E80431" w:rsidRPr="0010468F">
        <w:rPr>
          <w:rFonts w:eastAsia="Times New Roman" w:cstheme="minorHAnsi"/>
          <w:i/>
          <w:color w:val="000000"/>
          <w:sz w:val="24"/>
          <w:szCs w:val="24"/>
        </w:rPr>
        <w:t>Ur-6</w:t>
      </w:r>
      <w:r w:rsidR="00E80431" w:rsidRPr="0010468F">
        <w:rPr>
          <w:rFonts w:eastAsia="Times New Roman" w:cstheme="minorHAnsi"/>
          <w:color w:val="000000"/>
          <w:sz w:val="24"/>
          <w:szCs w:val="24"/>
        </w:rPr>
        <w:t xml:space="preserve">, </w:t>
      </w:r>
      <w:r w:rsidR="00E80431" w:rsidRPr="0010468F">
        <w:rPr>
          <w:rFonts w:eastAsia="Times New Roman" w:cstheme="minorHAnsi"/>
          <w:i/>
          <w:color w:val="000000"/>
          <w:sz w:val="24"/>
          <w:szCs w:val="24"/>
        </w:rPr>
        <w:t>Ur-7</w:t>
      </w:r>
      <w:r w:rsidR="00E80431" w:rsidRPr="0010468F">
        <w:rPr>
          <w:rFonts w:eastAsia="Times New Roman" w:cstheme="minorHAnsi"/>
          <w:color w:val="000000"/>
          <w:sz w:val="24"/>
          <w:szCs w:val="24"/>
        </w:rPr>
        <w:t xml:space="preserve">, and </w:t>
      </w:r>
      <w:r w:rsidR="00E80431" w:rsidRPr="0010468F">
        <w:rPr>
          <w:rFonts w:eastAsia="Times New Roman" w:cstheme="minorHAnsi"/>
          <w:i/>
          <w:color w:val="000000"/>
          <w:sz w:val="24"/>
          <w:szCs w:val="24"/>
        </w:rPr>
        <w:t>Ur-11</w:t>
      </w:r>
      <w:r w:rsidR="00877261" w:rsidRPr="0010468F">
        <w:rPr>
          <w:rFonts w:eastAsia="Times New Roman" w:cstheme="minorHAnsi"/>
          <w:i/>
          <w:color w:val="000000"/>
          <w:sz w:val="24"/>
          <w:szCs w:val="24"/>
        </w:rPr>
        <w:t xml:space="preserve"> </w:t>
      </w:r>
      <w:r w:rsidR="00877261" w:rsidRPr="0010468F">
        <w:rPr>
          <w:rFonts w:eastAsia="Times New Roman" w:cstheme="minorHAnsi"/>
          <w:color w:val="000000"/>
          <w:sz w:val="24"/>
          <w:szCs w:val="24"/>
        </w:rPr>
        <w:fldChar w:fldCharType="begin"/>
      </w:r>
      <w:r w:rsidR="008A7F7B">
        <w:rPr>
          <w:rFonts w:eastAsia="Times New Roman" w:cstheme="minorHAnsi"/>
          <w:color w:val="000000"/>
          <w:sz w:val="24"/>
          <w:szCs w:val="24"/>
        </w:rPr>
        <w:instrText xml:space="preserve"> ADDIN EN.CITE &lt;EndNote&gt;&lt;Cite&gt;&lt;Author&gt;Hurtado-Gonzales&lt;/Author&gt;&lt;Year&gt;2017&lt;/Year&gt;&lt;RecNum&gt;839&lt;/RecNum&gt;&lt;DisplayText&gt;(&lt;style face="smallcaps"&gt;Hurtado-Gonzales&lt;/style&gt;&lt;style face="italic"&gt; et al.&lt;/style&gt; 2017)&lt;/DisplayText&gt;&lt;record&gt;&lt;rec-number&gt;839&lt;/rec-number&gt;&lt;foreign-keys&gt;&lt;key app="EN" db-id="zsx5ewatt59z0be9dwbppxxsd0pp9wttfxp9" timestamp="0"&gt;839&lt;/key&gt;&lt;/foreign-keys&gt;&lt;ref-type name="Journal Article"&gt;17&lt;/ref-type&gt;&lt;contributors&gt;&lt;authors&gt;&lt;author&gt;Hurtado-Gonzales, Oscar P.&lt;/author&gt;&lt;author&gt;Valentini, Giseli&lt;/author&gt;&lt;author&gt;Gilio, Thiago A. S.&lt;/author&gt;&lt;author&gt;Martins, Alexandre M.&lt;/author&gt;&lt;author&gt;Song, Qijian&lt;/author&gt;&lt;author&gt;Pastor-Corrales, Marcial A.&lt;/author&gt;&lt;/authors&gt;&lt;/contributors&gt;&lt;titles&gt;&lt;title&gt;&lt;style face="normal" font="default" size="100%"&gt;Fine Mapping of &lt;/style&gt;&lt;style face="italic" font="default" size="100%"&gt;Ur-3&lt;/style&gt;&lt;style face="normal" font="default" size="100%"&gt;, a Historically Important Rust Resistance Locus in Common Bean&lt;/style&gt;&lt;/title&gt;&lt;secondary-title&gt;G3: Genes|Genomes|Genetics&lt;/secondary-title&gt;&lt;/titles&gt;&lt;pages&gt;557-569&lt;/pages&gt;&lt;volume&gt;7&lt;/volume&gt;&lt;number&gt;2&lt;/number&gt;&lt;dates&gt;&lt;year&gt;2017&lt;/year&gt;&lt;/dates&gt;&lt;urls&gt;&lt;related-urls&gt;&lt;url&gt;http://www.g3journal.org/content/ggg/7/2/557.full.pdf&lt;/url&gt;&lt;/related-urls&gt;&lt;/urls&gt;&lt;electronic-resource-num&gt;10.1534/g3.116.036061&lt;/electronic-resource-num&gt;&lt;/record&gt;&lt;/Cite&gt;&lt;/EndNote&gt;</w:instrText>
      </w:r>
      <w:r w:rsidR="00877261" w:rsidRPr="0010468F">
        <w:rPr>
          <w:rFonts w:eastAsia="Times New Roman" w:cstheme="minorHAnsi"/>
          <w:color w:val="000000"/>
          <w:sz w:val="24"/>
          <w:szCs w:val="24"/>
        </w:rPr>
        <w:fldChar w:fldCharType="separate"/>
      </w:r>
      <w:r w:rsidR="00877261" w:rsidRPr="0010468F">
        <w:rPr>
          <w:rFonts w:eastAsia="Times New Roman" w:cstheme="minorHAnsi"/>
          <w:noProof/>
          <w:color w:val="000000"/>
          <w:sz w:val="24"/>
          <w:szCs w:val="24"/>
        </w:rPr>
        <w:t>(</w:t>
      </w:r>
      <w:r w:rsidR="00877261" w:rsidRPr="0010468F">
        <w:rPr>
          <w:rFonts w:eastAsia="Times New Roman" w:cstheme="minorHAnsi"/>
          <w:smallCaps/>
          <w:noProof/>
          <w:color w:val="000000"/>
          <w:sz w:val="24"/>
          <w:szCs w:val="24"/>
        </w:rPr>
        <w:t>Hurtado-Gonzales</w:t>
      </w:r>
      <w:r w:rsidR="00877261" w:rsidRPr="0010468F">
        <w:rPr>
          <w:rFonts w:eastAsia="Times New Roman" w:cstheme="minorHAnsi"/>
          <w:noProof/>
          <w:color w:val="000000"/>
          <w:sz w:val="24"/>
          <w:szCs w:val="24"/>
        </w:rPr>
        <w:t xml:space="preserve"> et al. 2017)</w:t>
      </w:r>
      <w:r w:rsidR="00877261" w:rsidRPr="0010468F">
        <w:rPr>
          <w:rFonts w:eastAsia="Times New Roman" w:cstheme="minorHAnsi"/>
          <w:color w:val="000000"/>
          <w:sz w:val="24"/>
          <w:szCs w:val="24"/>
        </w:rPr>
        <w:fldChar w:fldCharType="end"/>
      </w:r>
      <w:r w:rsidR="00E80431" w:rsidRPr="0010468F">
        <w:rPr>
          <w:rFonts w:eastAsia="Times New Roman" w:cstheme="minorHAnsi"/>
          <w:color w:val="000000"/>
          <w:sz w:val="24"/>
          <w:szCs w:val="24"/>
        </w:rPr>
        <w:t xml:space="preserve">. This signal fell just upstream of the gene </w:t>
      </w:r>
      <w:r w:rsidR="008965C2" w:rsidRPr="0010468F">
        <w:rPr>
          <w:rFonts w:eastAsia="Times New Roman" w:cstheme="minorHAnsi"/>
          <w:color w:val="000000"/>
          <w:sz w:val="24"/>
          <w:szCs w:val="24"/>
        </w:rPr>
        <w:t>model</w:t>
      </w:r>
      <w:r w:rsidR="00E80431" w:rsidRPr="0010468F">
        <w:rPr>
          <w:rFonts w:eastAsia="Times New Roman" w:cstheme="minorHAnsi"/>
          <w:color w:val="000000"/>
          <w:sz w:val="24"/>
          <w:szCs w:val="24"/>
        </w:rPr>
        <w:t xml:space="preserve"> </w:t>
      </w:r>
      <w:r w:rsidR="00E80431" w:rsidRPr="0010468F">
        <w:rPr>
          <w:rFonts w:eastAsia="Times New Roman" w:cstheme="minorHAnsi"/>
          <w:i/>
          <w:color w:val="000000"/>
          <w:sz w:val="24"/>
          <w:szCs w:val="24"/>
        </w:rPr>
        <w:t>Phvul.011G193100</w:t>
      </w:r>
      <w:r w:rsidR="00E80431" w:rsidRPr="0010468F">
        <w:rPr>
          <w:rFonts w:eastAsia="Times New Roman" w:cstheme="minorHAnsi"/>
          <w:color w:val="000000"/>
          <w:sz w:val="24"/>
          <w:szCs w:val="24"/>
        </w:rPr>
        <w:t xml:space="preserve">, which maps in the interval suggested to contain the resistance gene </w:t>
      </w:r>
      <w:r w:rsidR="00E80431" w:rsidRPr="0010468F">
        <w:rPr>
          <w:rFonts w:eastAsia="Times New Roman" w:cstheme="minorHAnsi"/>
          <w:i/>
          <w:color w:val="000000"/>
          <w:sz w:val="24"/>
          <w:szCs w:val="24"/>
        </w:rPr>
        <w:t>Ur-3</w:t>
      </w:r>
      <w:r w:rsidR="00101137" w:rsidRPr="0010468F">
        <w:rPr>
          <w:rFonts w:eastAsia="Times New Roman" w:cstheme="minorHAnsi"/>
          <w:color w:val="000000"/>
          <w:sz w:val="24"/>
          <w:szCs w:val="24"/>
        </w:rPr>
        <w:t xml:space="preserve"> </w:t>
      </w:r>
      <w:r w:rsidR="00E80431" w:rsidRPr="0010468F">
        <w:rPr>
          <w:rFonts w:eastAsia="Times New Roman" w:cstheme="minorHAnsi"/>
          <w:color w:val="000000"/>
          <w:sz w:val="24"/>
          <w:szCs w:val="24"/>
        </w:rPr>
        <w:fldChar w:fldCharType="begin"/>
      </w:r>
      <w:r w:rsidR="008A7F7B">
        <w:rPr>
          <w:rFonts w:eastAsia="Times New Roman" w:cstheme="minorHAnsi"/>
          <w:color w:val="000000"/>
          <w:sz w:val="24"/>
          <w:szCs w:val="24"/>
        </w:rPr>
        <w:instrText xml:space="preserve"> ADDIN EN.CITE &lt;EndNote&gt;&lt;Cite&gt;&lt;Author&gt;Hurtado-Gonzales&lt;/Author&gt;&lt;Year&gt;2017&lt;/Year&gt;&lt;RecNum&gt;839&lt;/RecNum&gt;&lt;DisplayText&gt;(&lt;style face="smallcaps"&gt;Hurtado-Gonzales&lt;/style&gt;&lt;style face="italic"&gt; et al.&lt;/style&gt; 2017)&lt;/DisplayText&gt;&lt;record&gt;&lt;rec-number&gt;839&lt;/rec-number&gt;&lt;foreign-keys&gt;&lt;key app="EN" db-id="zsx5ewatt59z0be9dwbppxxsd0pp9wttfxp9" timestamp="0"&gt;839&lt;/key&gt;&lt;/foreign-keys&gt;&lt;ref-type name="Journal Article"&gt;17&lt;/ref-type&gt;&lt;contributors&gt;&lt;authors&gt;&lt;author&gt;Hurtado-Gonzales, Oscar P.&lt;/author&gt;&lt;author&gt;Valentini, Giseli&lt;/author&gt;&lt;author&gt;Gilio, Thiago A. S.&lt;/author&gt;&lt;author&gt;Martins, Alexandre M.&lt;/author&gt;&lt;author&gt;Song, Qijian&lt;/author&gt;&lt;author&gt;Pastor-Corrales, Marcial A.&lt;/author&gt;&lt;/authors&gt;&lt;/contributors&gt;&lt;titles&gt;&lt;title&gt;&lt;style face="normal" font="default" size="100%"&gt;Fine Mapping of &lt;/style&gt;&lt;style face="italic" font="default" size="100%"&gt;Ur-3&lt;/style&gt;&lt;style face="normal" font="default" size="100%"&gt;, a Historically Important Rust Resistance Locus in Common Bean&lt;/style&gt;&lt;/title&gt;&lt;secondary-title&gt;G3: Genes|Genomes|Genetics&lt;/secondary-title&gt;&lt;/titles&gt;&lt;pages&gt;557-569&lt;/pages&gt;&lt;volume&gt;7&lt;/volume&gt;&lt;number&gt;2&lt;/number&gt;&lt;dates&gt;&lt;year&gt;2017&lt;/year&gt;&lt;/dates&gt;&lt;urls&gt;&lt;related-urls&gt;&lt;url&gt;http://www.g3journal.org/content/ggg/7/2/557.full.pdf&lt;/url&gt;&lt;/related-urls&gt;&lt;/urls&gt;&lt;electronic-resource-num&gt;10.1534/g3.116.036061&lt;/electronic-resource-num&gt;&lt;/record&gt;&lt;/Cite&gt;&lt;/EndNote&gt;</w:instrText>
      </w:r>
      <w:r w:rsidR="00E80431" w:rsidRPr="0010468F">
        <w:rPr>
          <w:rFonts w:eastAsia="Times New Roman" w:cstheme="minorHAnsi"/>
          <w:color w:val="000000"/>
          <w:sz w:val="24"/>
          <w:szCs w:val="24"/>
        </w:rPr>
        <w:fldChar w:fldCharType="separate"/>
      </w:r>
      <w:r w:rsidR="005B1A42" w:rsidRPr="0010468F">
        <w:rPr>
          <w:rFonts w:eastAsia="Times New Roman" w:cstheme="minorHAnsi"/>
          <w:noProof/>
          <w:color w:val="000000"/>
          <w:sz w:val="24"/>
          <w:szCs w:val="24"/>
        </w:rPr>
        <w:t>(</w:t>
      </w:r>
      <w:r w:rsidR="005B1A42" w:rsidRPr="0010468F">
        <w:rPr>
          <w:rFonts w:eastAsia="Times New Roman" w:cstheme="minorHAnsi"/>
          <w:smallCaps/>
          <w:noProof/>
          <w:color w:val="000000"/>
          <w:sz w:val="24"/>
          <w:szCs w:val="24"/>
        </w:rPr>
        <w:t>Hurtado-Gonzales</w:t>
      </w:r>
      <w:r w:rsidR="005B1A42" w:rsidRPr="0010468F">
        <w:rPr>
          <w:rFonts w:eastAsia="Times New Roman" w:cstheme="minorHAnsi"/>
          <w:i/>
          <w:noProof/>
          <w:color w:val="000000"/>
          <w:sz w:val="24"/>
          <w:szCs w:val="24"/>
        </w:rPr>
        <w:t xml:space="preserve"> et al.</w:t>
      </w:r>
      <w:r w:rsidR="005B1A42" w:rsidRPr="0010468F">
        <w:rPr>
          <w:rFonts w:eastAsia="Times New Roman" w:cstheme="minorHAnsi"/>
          <w:noProof/>
          <w:color w:val="000000"/>
          <w:sz w:val="24"/>
          <w:szCs w:val="24"/>
        </w:rPr>
        <w:t xml:space="preserve"> 2017)</w:t>
      </w:r>
      <w:r w:rsidR="00E80431" w:rsidRPr="0010468F">
        <w:rPr>
          <w:rFonts w:eastAsia="Times New Roman" w:cstheme="minorHAnsi"/>
          <w:color w:val="000000"/>
          <w:sz w:val="24"/>
          <w:szCs w:val="24"/>
        </w:rPr>
        <w:fldChar w:fldCharType="end"/>
      </w:r>
      <w:r w:rsidR="00E80431" w:rsidRPr="0010468F">
        <w:rPr>
          <w:rFonts w:eastAsia="Times New Roman" w:cstheme="minorHAnsi"/>
          <w:color w:val="000000"/>
          <w:sz w:val="24"/>
          <w:szCs w:val="24"/>
        </w:rPr>
        <w:t xml:space="preserve">. The alternate allele was present </w:t>
      </w:r>
      <w:r w:rsidR="004A7668" w:rsidRPr="0010468F">
        <w:rPr>
          <w:rFonts w:eastAsia="Times New Roman" w:cstheme="minorHAnsi"/>
          <w:color w:val="000000"/>
          <w:sz w:val="24"/>
          <w:szCs w:val="24"/>
        </w:rPr>
        <w:t>in the early years</w:t>
      </w:r>
      <w:r w:rsidR="00E80431" w:rsidRPr="0010468F">
        <w:rPr>
          <w:rFonts w:eastAsia="Times New Roman" w:cstheme="minorHAnsi"/>
          <w:color w:val="000000"/>
          <w:sz w:val="24"/>
          <w:szCs w:val="24"/>
        </w:rPr>
        <w:t xml:space="preserve"> of our CDBN data </w:t>
      </w:r>
      <w:r w:rsidR="004A7668" w:rsidRPr="0010468F">
        <w:rPr>
          <w:rFonts w:eastAsia="Times New Roman" w:cstheme="minorHAnsi"/>
          <w:color w:val="000000"/>
          <w:sz w:val="24"/>
          <w:szCs w:val="24"/>
        </w:rPr>
        <w:t>with</w:t>
      </w:r>
      <w:r w:rsidR="00E80431" w:rsidRPr="0010468F">
        <w:rPr>
          <w:rFonts w:eastAsia="Times New Roman" w:cstheme="minorHAnsi"/>
          <w:color w:val="000000"/>
          <w:sz w:val="24"/>
          <w:szCs w:val="24"/>
        </w:rPr>
        <w:t>in Mesoamerican race</w:t>
      </w:r>
      <w:r w:rsidR="004A7668" w:rsidRPr="0010468F">
        <w:rPr>
          <w:rFonts w:eastAsia="Times New Roman" w:cstheme="minorHAnsi"/>
          <w:color w:val="000000"/>
          <w:sz w:val="24"/>
          <w:szCs w:val="24"/>
        </w:rPr>
        <w:t>,</w:t>
      </w:r>
      <w:r w:rsidR="00E80431" w:rsidRPr="0010468F">
        <w:rPr>
          <w:rFonts w:eastAsia="Times New Roman" w:cstheme="minorHAnsi"/>
          <w:color w:val="000000"/>
          <w:sz w:val="24"/>
          <w:szCs w:val="24"/>
        </w:rPr>
        <w:t xml:space="preserve"> but was </w:t>
      </w:r>
      <w:r w:rsidR="008965C2" w:rsidRPr="0010468F">
        <w:rPr>
          <w:rFonts w:eastAsia="Times New Roman" w:cstheme="minorHAnsi"/>
          <w:color w:val="000000"/>
          <w:sz w:val="24"/>
          <w:szCs w:val="24"/>
        </w:rPr>
        <w:t xml:space="preserve">either </w:t>
      </w:r>
      <w:r w:rsidR="00E80431" w:rsidRPr="0010468F">
        <w:rPr>
          <w:rFonts w:eastAsia="Times New Roman" w:cstheme="minorHAnsi"/>
          <w:color w:val="000000"/>
          <w:sz w:val="24"/>
          <w:szCs w:val="24"/>
        </w:rPr>
        <w:t xml:space="preserve">absent or rare </w:t>
      </w:r>
      <w:r w:rsidR="004A7668" w:rsidRPr="0010468F">
        <w:rPr>
          <w:rFonts w:eastAsia="Times New Roman" w:cstheme="minorHAnsi"/>
          <w:color w:val="000000"/>
          <w:sz w:val="24"/>
          <w:szCs w:val="24"/>
        </w:rPr>
        <w:t>with</w:t>
      </w:r>
      <w:r w:rsidR="00E80431" w:rsidRPr="0010468F">
        <w:rPr>
          <w:rFonts w:eastAsia="Times New Roman" w:cstheme="minorHAnsi"/>
          <w:color w:val="000000"/>
          <w:sz w:val="24"/>
          <w:szCs w:val="24"/>
        </w:rPr>
        <w:t xml:space="preserve">in </w:t>
      </w:r>
      <w:r w:rsidR="00865DE9" w:rsidRPr="0010468F">
        <w:rPr>
          <w:rFonts w:eastAsia="Times New Roman" w:cstheme="minorHAnsi"/>
          <w:color w:val="000000"/>
          <w:sz w:val="24"/>
          <w:szCs w:val="24"/>
        </w:rPr>
        <w:t xml:space="preserve">the </w:t>
      </w:r>
      <w:r w:rsidR="00E80431" w:rsidRPr="0010468F">
        <w:rPr>
          <w:rFonts w:eastAsia="Times New Roman" w:cstheme="minorHAnsi"/>
          <w:color w:val="000000"/>
          <w:sz w:val="24"/>
          <w:szCs w:val="24"/>
        </w:rPr>
        <w:t xml:space="preserve">Durango race in the CDBN until 1988, when it </w:t>
      </w:r>
      <w:del w:id="186" w:author="MacQueen, Alice H" w:date="2019-12-09T12:22:00Z">
        <w:r w:rsidR="00E80431" w:rsidRPr="0010468F" w:rsidDel="00326FAA">
          <w:rPr>
            <w:rFonts w:eastAsia="Times New Roman" w:cstheme="minorHAnsi"/>
            <w:color w:val="000000"/>
            <w:sz w:val="24"/>
            <w:szCs w:val="24"/>
          </w:rPr>
          <w:delText>appear</w:delText>
        </w:r>
        <w:r w:rsidR="004A7668" w:rsidRPr="0010468F" w:rsidDel="00326FAA">
          <w:rPr>
            <w:rFonts w:eastAsia="Times New Roman" w:cstheme="minorHAnsi"/>
            <w:color w:val="000000"/>
            <w:sz w:val="24"/>
            <w:szCs w:val="24"/>
          </w:rPr>
          <w:delText>ed</w:delText>
        </w:r>
        <w:r w:rsidR="00E80431" w:rsidRPr="0010468F" w:rsidDel="00326FAA">
          <w:rPr>
            <w:rFonts w:eastAsia="Times New Roman" w:cstheme="minorHAnsi"/>
            <w:color w:val="000000"/>
            <w:sz w:val="24"/>
            <w:szCs w:val="24"/>
          </w:rPr>
          <w:delText xml:space="preserve"> </w:delText>
        </w:r>
      </w:del>
      <w:ins w:id="187" w:author="MacQueen, Alice H" w:date="2019-12-09T12:22:00Z">
        <w:r w:rsidR="00326FAA">
          <w:rPr>
            <w:rFonts w:eastAsia="Times New Roman" w:cstheme="minorHAnsi"/>
            <w:color w:val="000000"/>
            <w:sz w:val="24"/>
            <w:szCs w:val="24"/>
          </w:rPr>
          <w:t>was observed</w:t>
        </w:r>
        <w:r w:rsidR="00326FAA" w:rsidRPr="0010468F">
          <w:rPr>
            <w:rFonts w:eastAsia="Times New Roman" w:cstheme="minorHAnsi"/>
            <w:color w:val="000000"/>
            <w:sz w:val="24"/>
            <w:szCs w:val="24"/>
          </w:rPr>
          <w:t xml:space="preserve"> </w:t>
        </w:r>
      </w:ins>
      <w:r w:rsidR="00E80431" w:rsidRPr="0010468F">
        <w:rPr>
          <w:rFonts w:eastAsia="Times New Roman" w:cstheme="minorHAnsi"/>
          <w:color w:val="000000"/>
          <w:sz w:val="24"/>
          <w:szCs w:val="24"/>
        </w:rPr>
        <w:t>in the pinto Sierra and the great northern Starlight. The alternate allele was not widely distributed in the Durango race until the mid-1990’s (</w:t>
      </w:r>
      <w:r w:rsidR="00C736EF" w:rsidRPr="0010468F">
        <w:rPr>
          <w:rFonts w:cstheme="minorHAnsi"/>
          <w:color w:val="000000"/>
          <w:sz w:val="24"/>
          <w:szCs w:val="24"/>
        </w:rPr>
        <w:t xml:space="preserve">Figure </w:t>
      </w:r>
      <w:r w:rsidR="00C50180" w:rsidRPr="0010468F">
        <w:rPr>
          <w:rFonts w:eastAsia="Times New Roman" w:cstheme="minorHAnsi"/>
          <w:color w:val="000000"/>
          <w:sz w:val="24"/>
          <w:szCs w:val="24"/>
        </w:rPr>
        <w:t>S3d</w:t>
      </w:r>
      <w:r w:rsidR="00E80431" w:rsidRPr="0010468F">
        <w:rPr>
          <w:rFonts w:eastAsia="Times New Roman" w:cstheme="minorHAnsi"/>
          <w:color w:val="000000"/>
          <w:sz w:val="24"/>
          <w:szCs w:val="24"/>
        </w:rPr>
        <w:t xml:space="preserve">). </w:t>
      </w:r>
    </w:p>
    <w:p w14:paraId="779C6F5B" w14:textId="6DF91BF1" w:rsidR="007A6701" w:rsidRPr="0010468F" w:rsidDel="002E4C78" w:rsidRDefault="00534F2F" w:rsidP="0010468F">
      <w:pPr>
        <w:spacing w:line="480" w:lineRule="auto"/>
        <w:ind w:firstLine="720"/>
        <w:rPr>
          <w:del w:id="188" w:author="MacQueen, Alice H" w:date="2020-01-17T17:00:00Z"/>
          <w:rFonts w:cstheme="minorHAnsi"/>
          <w:sz w:val="24"/>
          <w:szCs w:val="24"/>
        </w:rPr>
      </w:pPr>
      <w:del w:id="189" w:author="MacQueen, Alice H" w:date="2020-01-17T17:00:00Z">
        <w:r w:rsidRPr="0010468F" w:rsidDel="002E4C78">
          <w:rPr>
            <w:rFonts w:cstheme="minorHAnsi"/>
            <w:sz w:val="24"/>
            <w:szCs w:val="24"/>
          </w:rPr>
          <w:delText xml:space="preserve">Finally, the presence or absence of </w:delText>
        </w:r>
        <w:r w:rsidR="00EE1888" w:rsidRPr="0010468F" w:rsidDel="002E4C78">
          <w:rPr>
            <w:rFonts w:cstheme="minorHAnsi"/>
            <w:sz w:val="24"/>
            <w:szCs w:val="24"/>
          </w:rPr>
          <w:delText>curly top virus, a virus characterized by plant stunting and deformation of leaves and fruit,</w:delText>
        </w:r>
        <w:r w:rsidRPr="0010468F" w:rsidDel="002E4C78">
          <w:rPr>
            <w:rFonts w:cstheme="minorHAnsi"/>
            <w:sz w:val="24"/>
            <w:szCs w:val="24"/>
          </w:rPr>
          <w:delText xml:space="preserve"> had significant associations on </w:delText>
        </w:r>
        <w:r w:rsidR="00DE4B7C" w:rsidRPr="0010468F" w:rsidDel="002E4C78">
          <w:rPr>
            <w:rFonts w:cstheme="minorHAnsi"/>
            <w:sz w:val="24"/>
            <w:szCs w:val="24"/>
          </w:rPr>
          <w:delText>seven</w:delText>
        </w:r>
        <w:r w:rsidRPr="0010468F" w:rsidDel="002E4C78">
          <w:rPr>
            <w:rFonts w:cstheme="minorHAnsi"/>
            <w:sz w:val="24"/>
            <w:szCs w:val="24"/>
          </w:rPr>
          <w:delText xml:space="preserve"> chromosomes after FDR; however, the strongest associations were on Pv01, Pv05, Pv07, and Pv11</w:delText>
        </w:r>
        <w:r w:rsidR="00FD77B9" w:rsidRPr="0010468F" w:rsidDel="002E4C78">
          <w:rPr>
            <w:rFonts w:cstheme="minorHAnsi"/>
            <w:sz w:val="24"/>
            <w:szCs w:val="24"/>
          </w:rPr>
          <w:delText xml:space="preserve"> (</w:delText>
        </w:r>
        <w:r w:rsidR="00835F2A" w:rsidRPr="0010468F" w:rsidDel="002E4C78">
          <w:rPr>
            <w:rFonts w:cstheme="minorHAnsi"/>
            <w:sz w:val="24"/>
            <w:szCs w:val="24"/>
          </w:rPr>
          <w:delText>Figure S2f</w:delText>
        </w:r>
        <w:r w:rsidR="00E815C5" w:rsidRPr="0010468F" w:rsidDel="002E4C78">
          <w:rPr>
            <w:rFonts w:cstheme="minorHAnsi"/>
            <w:sz w:val="24"/>
            <w:szCs w:val="24"/>
          </w:rPr>
          <w:delText>, Table S4</w:delText>
        </w:r>
        <w:r w:rsidR="00FD77B9" w:rsidRPr="0010468F" w:rsidDel="002E4C78">
          <w:rPr>
            <w:rFonts w:cstheme="minorHAnsi"/>
            <w:sz w:val="24"/>
            <w:szCs w:val="24"/>
          </w:rPr>
          <w:delText>)</w:delText>
        </w:r>
        <w:r w:rsidRPr="0010468F" w:rsidDel="002E4C78">
          <w:rPr>
            <w:rFonts w:cstheme="minorHAnsi"/>
            <w:sz w:val="24"/>
            <w:szCs w:val="24"/>
          </w:rPr>
          <w:delText xml:space="preserve">. </w:delText>
        </w:r>
        <w:r w:rsidR="00EE1888" w:rsidRPr="0010468F" w:rsidDel="002E4C78">
          <w:rPr>
            <w:rFonts w:cstheme="minorHAnsi"/>
            <w:sz w:val="24"/>
            <w:szCs w:val="24"/>
          </w:rPr>
          <w:delText xml:space="preserve">The association on Pv01 was </w:delText>
        </w:r>
        <w:r w:rsidR="00DF2B59" w:rsidRPr="0010468F" w:rsidDel="002E4C78">
          <w:rPr>
            <w:rFonts w:cstheme="minorHAnsi"/>
            <w:sz w:val="24"/>
            <w:szCs w:val="24"/>
          </w:rPr>
          <w:delText>0.5</w:delText>
        </w:r>
        <w:r w:rsidR="00A43579" w:rsidRPr="0010468F" w:rsidDel="002E4C78">
          <w:rPr>
            <w:rFonts w:cstheme="minorHAnsi"/>
            <w:sz w:val="24"/>
            <w:szCs w:val="24"/>
          </w:rPr>
          <w:delText xml:space="preserve"> </w:delText>
        </w:r>
        <w:r w:rsidR="00DF2B59" w:rsidRPr="0010468F" w:rsidDel="002E4C78">
          <w:rPr>
            <w:rFonts w:cstheme="minorHAnsi"/>
            <w:sz w:val="24"/>
            <w:szCs w:val="24"/>
          </w:rPr>
          <w:delText>kb upstream of</w:delText>
        </w:r>
        <w:r w:rsidR="00082696" w:rsidRPr="0010468F" w:rsidDel="002E4C78">
          <w:rPr>
            <w:rFonts w:cstheme="minorHAnsi"/>
            <w:sz w:val="24"/>
            <w:szCs w:val="24"/>
          </w:rPr>
          <w:delText xml:space="preserve"> gene model</w:delText>
        </w:r>
        <w:r w:rsidR="00DF2B59" w:rsidRPr="0010468F" w:rsidDel="002E4C78">
          <w:rPr>
            <w:rFonts w:cstheme="minorHAnsi"/>
            <w:sz w:val="24"/>
            <w:szCs w:val="24"/>
          </w:rPr>
          <w:delText xml:space="preserve"> </w:delText>
        </w:r>
        <w:r w:rsidR="00DF2B59" w:rsidRPr="0010468F" w:rsidDel="002E4C78">
          <w:rPr>
            <w:rFonts w:cstheme="minorHAnsi"/>
            <w:i/>
            <w:sz w:val="24"/>
            <w:szCs w:val="24"/>
          </w:rPr>
          <w:delText>Phvul.001221100</w:delText>
        </w:r>
        <w:r w:rsidR="00DF2B59" w:rsidRPr="0010468F" w:rsidDel="002E4C78">
          <w:rPr>
            <w:rFonts w:cstheme="minorHAnsi"/>
            <w:sz w:val="24"/>
            <w:szCs w:val="24"/>
          </w:rPr>
          <w:delText>,</w:delText>
        </w:r>
      </w:del>
      <w:ins w:id="190" w:author="Alice MacQueen" w:date="2019-12-10T09:37:00Z">
        <w:del w:id="191" w:author="MacQueen, Alice H" w:date="2020-01-17T17:00:00Z">
          <w:r w:rsidR="00F90CDB" w:rsidDel="002E4C78">
            <w:rPr>
              <w:rFonts w:cstheme="minorHAnsi"/>
              <w:sz w:val="24"/>
              <w:szCs w:val="24"/>
            </w:rPr>
            <w:delText xml:space="preserve"> found to be associated with days to flowering</w:delText>
          </w:r>
          <w:r w:rsidR="00C003C0" w:rsidDel="002E4C78">
            <w:rPr>
              <w:rFonts w:cstheme="minorHAnsi"/>
              <w:sz w:val="24"/>
              <w:szCs w:val="24"/>
            </w:rPr>
            <w:delText xml:space="preserve"> </w:delText>
          </w:r>
        </w:del>
      </w:ins>
      <w:del w:id="192" w:author="MacQueen, Alice H" w:date="2020-01-17T17:00:00Z">
        <w:r w:rsidR="00C003C0" w:rsidDel="002E4C78">
          <w:rPr>
            <w:rFonts w:cstheme="minorHAnsi"/>
            <w:sz w:val="24"/>
            <w:szCs w:val="24"/>
          </w:rPr>
          <w:fldChar w:fldCharType="begin"/>
        </w:r>
        <w:r w:rsidR="008A7F7B" w:rsidDel="002E4C78">
          <w:rPr>
            <w:rFonts w:cstheme="minorHAnsi"/>
            <w:sz w:val="24"/>
            <w:szCs w:val="24"/>
          </w:rPr>
          <w:delInstrText xml:space="preserve"> ADDIN EN.CITE &lt;EndNote&gt;&lt;Cite&gt;&lt;Author&gt;Kamfwa&lt;/Author&gt;&lt;Year&gt;2015&lt;/Year&gt;&lt;RecNum&gt;57&lt;/RecNum&gt;&lt;DisplayText&gt;(&lt;style face="smallcaps"&gt;Kamfwa&lt;/style&gt;&lt;style face="italic"&gt; et al.&lt;/style&gt; 2015b)&lt;/DisplayText&gt;&lt;record&gt;&lt;rec-number&gt;57&lt;/rec-number&gt;&lt;foreign-keys&gt;&lt;key app="EN" db-id="zsx5ewatt59z0be9dwbppxxsd0pp9wttfxp9" timestamp="0"&gt;57&lt;/key&gt;&lt;/foreign-keys&gt;&lt;ref-type name="Journal Article"&gt;17&lt;/ref-type&gt;&lt;contributors&gt;&lt;authors&gt;&lt;author&gt;Kamfwa, Kelvin&lt;/author&gt;&lt;author&gt;Cichy, Karen A.&lt;/author&gt;&lt;author&gt;Kelly, James D.&lt;/author&gt;&lt;/authors&gt;&lt;/contributors&gt;&lt;titles&gt;&lt;title&gt;Genome-Wide Association Study of Agronomic Traits in Common Bean&lt;/title&gt;&lt;secondary-title&gt;The Plant Genome&lt;/secondary-title&gt;&lt;/titles&gt;&lt;pages&gt;0&lt;/pages&gt;&lt;volume&gt;8&lt;/volume&gt;&lt;number&gt;2&lt;/number&gt;&lt;dates&gt;&lt;year&gt;2015&lt;/year&gt;&lt;/dates&gt;&lt;isbn&gt;1940-3372&lt;/isbn&gt;&lt;urls&gt;&lt;/urls&gt;&lt;electronic-resource-num&gt;10.3835/plantgenome2014.09.0059&lt;/electronic-resource-num&gt;&lt;/record&gt;&lt;/Cite&gt;&lt;/EndNote&gt;</w:delInstrText>
        </w:r>
        <w:r w:rsidR="00C003C0" w:rsidDel="002E4C78">
          <w:rPr>
            <w:rFonts w:cstheme="minorHAnsi"/>
            <w:sz w:val="24"/>
            <w:szCs w:val="24"/>
          </w:rPr>
          <w:fldChar w:fldCharType="separate"/>
        </w:r>
        <w:r w:rsidR="00C003C0" w:rsidDel="002E4C78">
          <w:rPr>
            <w:rFonts w:cstheme="minorHAnsi"/>
            <w:noProof/>
            <w:sz w:val="24"/>
            <w:szCs w:val="24"/>
          </w:rPr>
          <w:delText>(</w:delText>
        </w:r>
        <w:r w:rsidR="00C003C0" w:rsidRPr="00C003C0" w:rsidDel="002E4C78">
          <w:rPr>
            <w:rFonts w:cstheme="minorHAnsi"/>
            <w:smallCaps/>
            <w:noProof/>
            <w:sz w:val="24"/>
            <w:szCs w:val="24"/>
          </w:rPr>
          <w:delText>Kamfwa</w:delText>
        </w:r>
        <w:r w:rsidR="00C003C0" w:rsidRPr="00C003C0" w:rsidDel="002E4C78">
          <w:rPr>
            <w:rFonts w:cstheme="minorHAnsi"/>
            <w:i/>
            <w:noProof/>
            <w:sz w:val="24"/>
            <w:szCs w:val="24"/>
          </w:rPr>
          <w:delText xml:space="preserve"> et al.</w:delText>
        </w:r>
        <w:r w:rsidR="00C003C0" w:rsidDel="002E4C78">
          <w:rPr>
            <w:rFonts w:cstheme="minorHAnsi"/>
            <w:noProof/>
            <w:sz w:val="24"/>
            <w:szCs w:val="24"/>
          </w:rPr>
          <w:delText xml:space="preserve"> 2015b)</w:delText>
        </w:r>
        <w:r w:rsidR="00C003C0" w:rsidDel="002E4C78">
          <w:rPr>
            <w:rFonts w:cstheme="minorHAnsi"/>
            <w:sz w:val="24"/>
            <w:szCs w:val="24"/>
          </w:rPr>
          <w:fldChar w:fldCharType="end"/>
        </w:r>
      </w:del>
      <w:ins w:id="193" w:author="Alice MacQueen" w:date="2019-12-10T09:37:00Z">
        <w:del w:id="194" w:author="MacQueen, Alice H" w:date="2020-01-17T17:00:00Z">
          <w:r w:rsidR="00F90CDB" w:rsidDel="002E4C78">
            <w:rPr>
              <w:rFonts w:cstheme="minorHAnsi"/>
              <w:sz w:val="24"/>
              <w:szCs w:val="24"/>
            </w:rPr>
            <w:delText>, and</w:delText>
          </w:r>
        </w:del>
      </w:ins>
      <w:del w:id="195" w:author="MacQueen, Alice H" w:date="2020-01-17T17:00:00Z">
        <w:r w:rsidR="00DF2B59" w:rsidRPr="0010468F" w:rsidDel="002E4C78">
          <w:rPr>
            <w:rFonts w:cstheme="minorHAnsi"/>
            <w:sz w:val="24"/>
            <w:szCs w:val="24"/>
          </w:rPr>
          <w:delText xml:space="preserve"> recently identified as the photoperiod sensitivity locus </w:delText>
        </w:r>
        <w:r w:rsidR="00DF2B59" w:rsidRPr="0010468F" w:rsidDel="002E4C78">
          <w:rPr>
            <w:rFonts w:cstheme="minorHAnsi"/>
            <w:i/>
            <w:sz w:val="24"/>
            <w:szCs w:val="24"/>
          </w:rPr>
          <w:delText>Ppd</w:delText>
        </w:r>
        <w:r w:rsidR="00DF2B59" w:rsidRPr="0010468F" w:rsidDel="002E4C78">
          <w:rPr>
            <w:rFonts w:cstheme="minorHAnsi"/>
            <w:sz w:val="24"/>
            <w:szCs w:val="24"/>
          </w:rPr>
          <w:delText xml:space="preserve">, or </w:delText>
        </w:r>
        <w:r w:rsidR="00DF2B59" w:rsidRPr="0010468F" w:rsidDel="002E4C78">
          <w:rPr>
            <w:rFonts w:cstheme="minorHAnsi"/>
            <w:i/>
            <w:sz w:val="24"/>
            <w:szCs w:val="24"/>
          </w:rPr>
          <w:delText xml:space="preserve">PHYTOCHROME A3 </w:delText>
        </w:r>
        <w:r w:rsidR="00DF2B59" w:rsidRPr="0010468F" w:rsidDel="002E4C78">
          <w:rPr>
            <w:rFonts w:cstheme="minorHAnsi"/>
            <w:sz w:val="24"/>
            <w:szCs w:val="24"/>
          </w:rPr>
          <w:fldChar w:fldCharType="begin"/>
        </w:r>
        <w:r w:rsidR="008A7F7B" w:rsidDel="002E4C78">
          <w:rPr>
            <w:rFonts w:cstheme="minorHAnsi"/>
            <w:sz w:val="24"/>
            <w:szCs w:val="24"/>
          </w:rPr>
          <w:delInstrText xml:space="preserve"> ADDIN EN.CITE &lt;EndNote&gt;&lt;Cite&gt;&lt;Author&gt;Weller&lt;/Author&gt;&lt;Year&gt;2019&lt;/Year&gt;&lt;RecNum&gt;875&lt;/RecNum&gt;&lt;DisplayText&gt;(&lt;style face="smallcaps"&gt;Weller&lt;/style&gt;&lt;style face="italic"&gt; et al.&lt;/style&gt; 2019)&lt;/DisplayText&gt;&lt;record&gt;&lt;rec-number&gt;875&lt;/rec-number&gt;&lt;foreign-keys&gt;&lt;key app="EN" db-id="zsx5ewatt59z0be9dwbppxxsd0pp9wttfxp9" timestamp="0"&gt;875&lt;/key&gt;&lt;/foreign-keys&gt;&lt;ref-type name="Journal Article"&gt;17&lt;/ref-type&gt;&lt;contributors&gt;&lt;authors&gt;&lt;author&gt;Weller, James L.&lt;/author&gt;&lt;author&gt;Vander Schoor, Jacqueline K.&lt;/author&gt;&lt;author&gt;Perez-Wright, Emilie C.&lt;/author&gt;&lt;author&gt;Hecht, Valérie&lt;/author&gt;&lt;author&gt;González, Ana M.&lt;/author&gt;&lt;author&gt;Capel, Carmen&lt;/author&gt;&lt;author&gt;Yuste-Lisbona, Fernando J.&lt;/author&gt;&lt;author&gt;Lozano, Rafael&lt;/author&gt;&lt;author&gt;Santalla, Marta&lt;/author&gt;&lt;/authors&gt;&lt;/contributors&gt;&lt;titles&gt;&lt;title&gt;Parallel origins of photoperiod adaptation following dual domestications of common bean&lt;/title&gt;&lt;secondary-title&gt;Journal of Experimental Botany&lt;/secondary-title&gt;&lt;/titles&gt;&lt;pages&gt;1209-1219&lt;/pages&gt;&lt;volume&gt;70&lt;/volume&gt;&lt;number&gt;4&lt;/number&gt;&lt;dates&gt;&lt;year&gt;2019&lt;/year&gt;&lt;/dates&gt;&lt;isbn&gt;0022-0957&lt;/isbn&gt;&lt;urls&gt;&lt;related-urls&gt;&lt;url&gt;https://doi.org/10.1093/jxb/ery455&lt;/url&gt;&lt;/related-urls&gt;&lt;/urls&gt;&lt;electronic-resource-num&gt;10.1093/jxb/ery455&lt;/electronic-resource-num&gt;&lt;access-date&gt;6/10/2019&lt;/access-date&gt;&lt;/record&gt;&lt;/Cite&gt;&lt;/EndNote&gt;</w:delInstrText>
        </w:r>
        <w:r w:rsidR="00DF2B59" w:rsidRPr="0010468F" w:rsidDel="002E4C78">
          <w:rPr>
            <w:rFonts w:cstheme="minorHAnsi"/>
            <w:sz w:val="24"/>
            <w:szCs w:val="24"/>
          </w:rPr>
          <w:fldChar w:fldCharType="separate"/>
        </w:r>
        <w:r w:rsidR="00BB06E7" w:rsidDel="002E4C78">
          <w:rPr>
            <w:rFonts w:cstheme="minorHAnsi"/>
            <w:noProof/>
            <w:sz w:val="24"/>
            <w:szCs w:val="24"/>
          </w:rPr>
          <w:delText>(</w:delText>
        </w:r>
        <w:r w:rsidR="00BB06E7" w:rsidRPr="00BB06E7" w:rsidDel="002E4C78">
          <w:rPr>
            <w:rFonts w:cstheme="minorHAnsi"/>
            <w:smallCaps/>
            <w:noProof/>
            <w:sz w:val="24"/>
            <w:szCs w:val="24"/>
          </w:rPr>
          <w:delText>Weller</w:delText>
        </w:r>
        <w:r w:rsidR="00BB06E7" w:rsidRPr="00BB06E7" w:rsidDel="002E4C78">
          <w:rPr>
            <w:rFonts w:cstheme="minorHAnsi"/>
            <w:i/>
            <w:noProof/>
            <w:sz w:val="24"/>
            <w:szCs w:val="24"/>
          </w:rPr>
          <w:delText xml:space="preserve"> et al.</w:delText>
        </w:r>
        <w:r w:rsidR="00BB06E7" w:rsidDel="002E4C78">
          <w:rPr>
            <w:rFonts w:cstheme="minorHAnsi"/>
            <w:noProof/>
            <w:sz w:val="24"/>
            <w:szCs w:val="24"/>
          </w:rPr>
          <w:delText xml:space="preserve"> 2019)</w:delText>
        </w:r>
        <w:r w:rsidR="00DF2B59" w:rsidRPr="0010468F" w:rsidDel="002E4C78">
          <w:rPr>
            <w:rFonts w:cstheme="minorHAnsi"/>
            <w:sz w:val="24"/>
            <w:szCs w:val="24"/>
          </w:rPr>
          <w:fldChar w:fldCharType="end"/>
        </w:r>
        <w:r w:rsidR="00DF2B59" w:rsidRPr="0010468F" w:rsidDel="002E4C78">
          <w:rPr>
            <w:rFonts w:cstheme="minorHAnsi"/>
            <w:sz w:val="24"/>
            <w:szCs w:val="24"/>
          </w:rPr>
          <w:delText xml:space="preserve">. </w:delText>
        </w:r>
        <w:r w:rsidR="007A6701" w:rsidRPr="0010468F" w:rsidDel="002E4C78">
          <w:rPr>
            <w:rFonts w:cstheme="minorHAnsi"/>
            <w:sz w:val="24"/>
            <w:szCs w:val="24"/>
          </w:rPr>
          <w:delText xml:space="preserve">The association on Pv05 was </w:delText>
        </w:r>
        <w:r w:rsidR="00EE1888" w:rsidRPr="0010468F" w:rsidDel="002E4C78">
          <w:rPr>
            <w:rFonts w:cstheme="minorHAnsi"/>
            <w:sz w:val="24"/>
            <w:szCs w:val="24"/>
          </w:rPr>
          <w:delText>within 20kb of</w:delText>
        </w:r>
        <w:r w:rsidR="00082696" w:rsidRPr="0010468F" w:rsidDel="002E4C78">
          <w:rPr>
            <w:rFonts w:cstheme="minorHAnsi"/>
            <w:sz w:val="24"/>
            <w:szCs w:val="24"/>
          </w:rPr>
          <w:delText xml:space="preserve"> gene model</w:delText>
        </w:r>
        <w:r w:rsidR="007A6701" w:rsidRPr="0010468F" w:rsidDel="002E4C78">
          <w:rPr>
            <w:rFonts w:cstheme="minorHAnsi"/>
            <w:sz w:val="24"/>
            <w:szCs w:val="24"/>
          </w:rPr>
          <w:delText xml:space="preserve"> </w:delText>
        </w:r>
        <w:r w:rsidR="007A6701" w:rsidRPr="0010468F" w:rsidDel="002E4C78">
          <w:rPr>
            <w:rFonts w:cstheme="minorHAnsi"/>
            <w:i/>
            <w:sz w:val="24"/>
            <w:szCs w:val="24"/>
          </w:rPr>
          <w:delText>Ph</w:delText>
        </w:r>
        <w:r w:rsidR="00EE1888" w:rsidRPr="0010468F" w:rsidDel="002E4C78">
          <w:rPr>
            <w:rFonts w:cstheme="minorHAnsi"/>
            <w:i/>
            <w:sz w:val="24"/>
            <w:szCs w:val="24"/>
          </w:rPr>
          <w:delText>vul.005G051400</w:delText>
        </w:r>
        <w:r w:rsidR="00EE1888" w:rsidRPr="0010468F" w:rsidDel="002E4C78">
          <w:rPr>
            <w:rFonts w:cstheme="minorHAnsi"/>
            <w:sz w:val="24"/>
            <w:szCs w:val="24"/>
          </w:rPr>
          <w:delText xml:space="preserve">, a VQ motif-containing protein highly expressed in leaf tissue. VQ motif-containing proteins are a class of plant-specific transcriptional regulators that regulate photomorphogenesis and responses to biotic and abiotic stresses </w:delText>
        </w:r>
        <w:r w:rsidR="00EE1888" w:rsidRPr="0010468F" w:rsidDel="002E4C78">
          <w:rPr>
            <w:rFonts w:cstheme="minorHAnsi"/>
            <w:sz w:val="24"/>
            <w:szCs w:val="24"/>
          </w:rPr>
          <w:fldChar w:fldCharType="begin"/>
        </w:r>
        <w:r w:rsidR="008A7F7B" w:rsidDel="002E4C78">
          <w:rPr>
            <w:rFonts w:cstheme="minorHAnsi"/>
            <w:sz w:val="24"/>
            <w:szCs w:val="24"/>
          </w:rPr>
          <w:delInstrText xml:space="preserve"> ADDIN EN.CITE &lt;EndNote&gt;&lt;Cite&gt;&lt;Author&gt;Jing&lt;/Author&gt;&lt;Year&gt;2015&lt;/Year&gt;&lt;RecNum&gt;874&lt;/RecNum&gt;&lt;DisplayText&gt;(&lt;style face="smallcaps"&gt;Jing and Lin&lt;/style&gt; 2015)&lt;/DisplayText&gt;&lt;record&gt;&lt;rec-number&gt;874&lt;/rec-number&gt;&lt;foreign-keys&gt;&lt;key app="EN" db-id="zsx5ewatt59z0be9dwbppxxsd0pp9wttfxp9" timestamp="0"&gt;874&lt;/key&gt;&lt;/foreign-keys&gt;&lt;ref-type name="Journal Article"&gt;17&lt;/ref-type&gt;&lt;contributors&gt;&lt;authors&gt;&lt;author&gt;Jing, Yanjun&lt;/author&gt;&lt;author&gt;Lin, Rongcheng&lt;/author&gt;&lt;/authors&gt;&lt;/contributors&gt;&lt;titles&gt;&lt;title&gt;The VQ Motif-Containing Protein Family of Plant-Specific Transcriptional Regulators&lt;/title&gt;&lt;secondary-title&gt;Plant physiology&lt;/secondary-title&gt;&lt;alt-title&gt;Plant Physiol&lt;/alt-title&gt;&lt;/titles&gt;&lt;pages&gt;371-378&lt;/pages&gt;&lt;volume&gt;169&lt;/volume&gt;&lt;number&gt;1&lt;/number&gt;&lt;edition&gt;07/28&lt;/edition&gt;&lt;keywords&gt;&lt;keyword&gt;Amino Acid Motifs&lt;/keyword&gt;&lt;keyword&gt;Amino Acid Sequence&lt;/keyword&gt;&lt;keyword&gt;Arabidopsis/immunology/*metabolism&lt;/keyword&gt;&lt;keyword&gt;Arabidopsis Proteins/chemistry/metabolism&lt;/keyword&gt;&lt;keyword&gt;Molecular Sequence Data&lt;/keyword&gt;&lt;keyword&gt;Species Specificity&lt;/keyword&gt;&lt;keyword&gt;Stress, Physiological&lt;/keyword&gt;&lt;keyword&gt;Transcription Factors/chemistry/genetics/*metabolism&lt;/keyword&gt;&lt;/keywords&gt;&lt;dates&gt;&lt;year&gt;2015&lt;/year&gt;&lt;/dates&gt;&lt;publisher&gt;American Society of Plant Biologists&lt;/publisher&gt;&lt;isbn&gt;1532-2548&amp;#xD;0032-0889&lt;/isbn&gt;&lt;accession-num&gt;26220951&lt;/accession-num&gt;&lt;urls&gt;&lt;related-urls&gt;&lt;url&gt;https://www.ncbi.nlm.nih.gov/pubmed/26220951&lt;/url&gt;&lt;url&gt;https://www.ncbi.nlm.nih.gov/pmc/articles/PMC4577417/&lt;/url&gt;&lt;/related-urls&gt;&lt;/urls&gt;&lt;electronic-resource-num&gt;10.1104/pp.15.00788&lt;/electronic-resource-num&gt;&lt;remote-database-name&gt;PubMed&lt;/remote-database-name&gt;&lt;language&gt;eng&lt;/language&gt;&lt;/record&gt;&lt;/Cite&gt;&lt;/EndNote&gt;</w:delInstrText>
        </w:r>
        <w:r w:rsidR="00EE1888" w:rsidRPr="0010468F" w:rsidDel="002E4C78">
          <w:rPr>
            <w:rFonts w:cstheme="minorHAnsi"/>
            <w:sz w:val="24"/>
            <w:szCs w:val="24"/>
          </w:rPr>
          <w:fldChar w:fldCharType="separate"/>
        </w:r>
        <w:r w:rsidR="00EE1888" w:rsidRPr="0010468F" w:rsidDel="002E4C78">
          <w:rPr>
            <w:rFonts w:cstheme="minorHAnsi"/>
            <w:noProof/>
            <w:sz w:val="24"/>
            <w:szCs w:val="24"/>
          </w:rPr>
          <w:delText>(</w:delText>
        </w:r>
        <w:r w:rsidR="00EE1888" w:rsidRPr="0010468F" w:rsidDel="002E4C78">
          <w:rPr>
            <w:rFonts w:cstheme="minorHAnsi"/>
            <w:smallCaps/>
            <w:noProof/>
            <w:sz w:val="24"/>
            <w:szCs w:val="24"/>
          </w:rPr>
          <w:delText>Jing and Lin</w:delText>
        </w:r>
        <w:r w:rsidR="00EE1888" w:rsidRPr="0010468F" w:rsidDel="002E4C78">
          <w:rPr>
            <w:rFonts w:cstheme="minorHAnsi"/>
            <w:noProof/>
            <w:sz w:val="24"/>
            <w:szCs w:val="24"/>
          </w:rPr>
          <w:delText xml:space="preserve"> 2015)</w:delText>
        </w:r>
        <w:r w:rsidR="00EE1888" w:rsidRPr="0010468F" w:rsidDel="002E4C78">
          <w:rPr>
            <w:rFonts w:cstheme="minorHAnsi"/>
            <w:sz w:val="24"/>
            <w:szCs w:val="24"/>
          </w:rPr>
          <w:fldChar w:fldCharType="end"/>
        </w:r>
        <w:r w:rsidR="00EE1888" w:rsidRPr="0010468F" w:rsidDel="002E4C78">
          <w:rPr>
            <w:rFonts w:cstheme="minorHAnsi"/>
            <w:sz w:val="24"/>
            <w:szCs w:val="24"/>
          </w:rPr>
          <w:delText>.</w:delText>
        </w:r>
        <w:r w:rsidR="00A11D33" w:rsidRPr="0010468F" w:rsidDel="002E4C78">
          <w:rPr>
            <w:rFonts w:cstheme="minorHAnsi"/>
            <w:sz w:val="24"/>
            <w:szCs w:val="24"/>
          </w:rPr>
          <w:delText xml:space="preserve"> </w:delText>
        </w:r>
        <w:r w:rsidR="00EB1BB4" w:rsidRPr="0010468F" w:rsidDel="002E4C78">
          <w:rPr>
            <w:rFonts w:cstheme="minorHAnsi"/>
            <w:sz w:val="24"/>
            <w:szCs w:val="24"/>
          </w:rPr>
          <w:delText>The association on Pv07 was 1kb upstream of</w:delText>
        </w:r>
        <w:r w:rsidR="00082696" w:rsidRPr="0010468F" w:rsidDel="002E4C78">
          <w:rPr>
            <w:rFonts w:cstheme="minorHAnsi"/>
            <w:sz w:val="24"/>
            <w:szCs w:val="24"/>
          </w:rPr>
          <w:delText xml:space="preserve"> gene model</w:delText>
        </w:r>
        <w:r w:rsidR="00EB1BB4" w:rsidRPr="0010468F" w:rsidDel="002E4C78">
          <w:rPr>
            <w:rFonts w:cstheme="minorHAnsi"/>
            <w:sz w:val="24"/>
            <w:szCs w:val="24"/>
          </w:rPr>
          <w:delText xml:space="preserve"> </w:delText>
        </w:r>
        <w:r w:rsidR="00EB1BB4" w:rsidRPr="0010468F" w:rsidDel="002E4C78">
          <w:rPr>
            <w:rFonts w:cstheme="minorHAnsi"/>
            <w:i/>
            <w:sz w:val="24"/>
            <w:szCs w:val="24"/>
          </w:rPr>
          <w:delText>Phvul.007G035300</w:delText>
        </w:r>
        <w:r w:rsidR="00EB1BB4" w:rsidRPr="0010468F" w:rsidDel="002E4C78">
          <w:rPr>
            <w:rFonts w:cstheme="minorHAnsi"/>
            <w:sz w:val="24"/>
            <w:szCs w:val="24"/>
          </w:rPr>
          <w:delText xml:space="preserve">, a pH-response regulator protein. </w:delText>
        </w:r>
        <w:r w:rsidR="00A11D33" w:rsidRPr="0010468F" w:rsidDel="002E4C78">
          <w:rPr>
            <w:rFonts w:cstheme="minorHAnsi"/>
            <w:sz w:val="24"/>
            <w:szCs w:val="24"/>
          </w:rPr>
          <w:delText>The association on Pv11 was 20kb downstream of</w:delText>
        </w:r>
        <w:r w:rsidR="00082696" w:rsidRPr="0010468F" w:rsidDel="002E4C78">
          <w:rPr>
            <w:rFonts w:cstheme="minorHAnsi"/>
            <w:sz w:val="24"/>
            <w:szCs w:val="24"/>
          </w:rPr>
          <w:delText xml:space="preserve"> gene model</w:delText>
        </w:r>
        <w:r w:rsidR="00A11D33" w:rsidRPr="0010468F" w:rsidDel="002E4C78">
          <w:rPr>
            <w:rFonts w:cstheme="minorHAnsi"/>
            <w:sz w:val="24"/>
            <w:szCs w:val="24"/>
          </w:rPr>
          <w:delText xml:space="preserve"> </w:delText>
        </w:r>
        <w:r w:rsidR="00A11D33" w:rsidRPr="0010468F" w:rsidDel="002E4C78">
          <w:rPr>
            <w:rFonts w:cstheme="minorHAnsi"/>
            <w:i/>
            <w:sz w:val="24"/>
            <w:szCs w:val="24"/>
          </w:rPr>
          <w:delText>Phvul.011G142800</w:delText>
        </w:r>
        <w:r w:rsidR="00A11D33" w:rsidRPr="0010468F" w:rsidDel="002E4C78">
          <w:rPr>
            <w:rFonts w:cstheme="minorHAnsi"/>
            <w:sz w:val="24"/>
            <w:szCs w:val="24"/>
          </w:rPr>
          <w:delText xml:space="preserve">, a terpene synthase </w:delText>
        </w:r>
        <w:r w:rsidR="00FA070B" w:rsidRPr="0010468F" w:rsidDel="002E4C78">
          <w:rPr>
            <w:rFonts w:cstheme="minorHAnsi"/>
            <w:sz w:val="24"/>
            <w:szCs w:val="24"/>
          </w:rPr>
          <w:delText xml:space="preserve">gene </w:delText>
        </w:r>
        <w:r w:rsidR="00F33D6E" w:rsidRPr="0010468F" w:rsidDel="002E4C78">
          <w:rPr>
            <w:rFonts w:cstheme="minorHAnsi"/>
            <w:sz w:val="24"/>
            <w:szCs w:val="24"/>
          </w:rPr>
          <w:delText>expressed in young trifol</w:delText>
        </w:r>
        <w:r w:rsidR="009D3207" w:rsidRPr="0010468F" w:rsidDel="002E4C78">
          <w:rPr>
            <w:rFonts w:cstheme="minorHAnsi"/>
            <w:sz w:val="24"/>
            <w:szCs w:val="24"/>
          </w:rPr>
          <w:delText>i</w:delText>
        </w:r>
        <w:r w:rsidR="00F33D6E" w:rsidRPr="0010468F" w:rsidDel="002E4C78">
          <w:rPr>
            <w:rFonts w:cstheme="minorHAnsi"/>
            <w:sz w:val="24"/>
            <w:szCs w:val="24"/>
          </w:rPr>
          <w:delText>ates, flowers, and young pods</w:delText>
        </w:r>
        <w:r w:rsidR="00C46F16" w:rsidRPr="0010468F" w:rsidDel="002E4C78">
          <w:rPr>
            <w:rFonts w:cstheme="minorHAnsi"/>
            <w:sz w:val="24"/>
            <w:szCs w:val="24"/>
          </w:rPr>
          <w:delText xml:space="preserve"> </w:delText>
        </w:r>
        <w:r w:rsidR="00C46F16" w:rsidRPr="0010468F" w:rsidDel="002E4C78">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bWJlcj44NTk8L3JlYy1udW1iZXI+PGZvcmVpZ24ta2V5cz48a2V5IGFwcD0iRU4iIGRiLWlkPSJ6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</w:fldData>
          </w:fldChar>
        </w:r>
        <w:r w:rsidR="008A7F7B" w:rsidDel="002E4C78">
          <w:rPr>
            <w:rFonts w:cstheme="minorHAnsi"/>
            <w:sz w:val="24"/>
            <w:szCs w:val="24"/>
          </w:rPr>
          <w:delInstrText xml:space="preserve"> ADDIN EN.CITE </w:delInstrText>
        </w:r>
        <w:r w:rsidR="008A7F7B" w:rsidDel="002E4C78">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bWJlcj44NTk8L3JlYy1udW1iZXI+PGZvcmVpZ24ta2V5cz48a2V5IGFwcD0iRU4iIGRiLWlkPSJ6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</w:fldData>
          </w:fldChar>
        </w:r>
        <w:r w:rsidR="008A7F7B" w:rsidDel="002E4C78">
          <w:rPr>
            <w:rFonts w:cstheme="minorHAnsi"/>
            <w:sz w:val="24"/>
            <w:szCs w:val="24"/>
          </w:rPr>
          <w:delInstrText xml:space="preserve"> ADDIN EN.CITE.DATA </w:delInstrText>
        </w:r>
        <w:r w:rsidR="008A7F7B" w:rsidDel="002E4C78">
          <w:rPr>
            <w:rFonts w:cstheme="minorHAnsi"/>
            <w:sz w:val="24"/>
            <w:szCs w:val="24"/>
          </w:rPr>
        </w:r>
        <w:r w:rsidR="008A7F7B" w:rsidDel="002E4C78">
          <w:rPr>
            <w:rFonts w:cstheme="minorHAnsi"/>
            <w:sz w:val="24"/>
            <w:szCs w:val="24"/>
          </w:rPr>
          <w:fldChar w:fldCharType="end"/>
        </w:r>
        <w:r w:rsidR="00C46F16" w:rsidRPr="0010468F" w:rsidDel="002E4C78">
          <w:rPr>
            <w:rFonts w:cstheme="minorHAnsi"/>
            <w:sz w:val="24"/>
            <w:szCs w:val="24"/>
          </w:rPr>
          <w:fldChar w:fldCharType="separate"/>
        </w:r>
        <w:r w:rsidR="00C46F16" w:rsidRPr="0010468F" w:rsidDel="002E4C78">
          <w:rPr>
            <w:rFonts w:cstheme="minorHAnsi"/>
            <w:noProof/>
            <w:sz w:val="24"/>
            <w:szCs w:val="24"/>
          </w:rPr>
          <w:delText>(</w:delText>
        </w:r>
        <w:r w:rsidR="00C46F16" w:rsidRPr="0010468F" w:rsidDel="002E4C78">
          <w:rPr>
            <w:rFonts w:cstheme="minorHAnsi"/>
            <w:smallCaps/>
            <w:noProof/>
            <w:sz w:val="24"/>
            <w:szCs w:val="24"/>
          </w:rPr>
          <w:delText>O’Rourke</w:delText>
        </w:r>
        <w:r w:rsidR="00C46F16" w:rsidRPr="0010468F" w:rsidDel="002E4C78">
          <w:rPr>
            <w:rFonts w:cstheme="minorHAnsi"/>
            <w:i/>
            <w:noProof/>
            <w:sz w:val="24"/>
            <w:szCs w:val="24"/>
          </w:rPr>
          <w:delText xml:space="preserve"> et al.</w:delText>
        </w:r>
        <w:r w:rsidR="00C46F16" w:rsidRPr="0010468F" w:rsidDel="002E4C78">
          <w:rPr>
            <w:rFonts w:cstheme="minorHAnsi"/>
            <w:noProof/>
            <w:sz w:val="24"/>
            <w:szCs w:val="24"/>
          </w:rPr>
          <w:delText xml:space="preserve"> 2014; </w:delText>
        </w:r>
        <w:r w:rsidR="00C46F16" w:rsidRPr="0010468F" w:rsidDel="002E4C78">
          <w:rPr>
            <w:rFonts w:cstheme="minorHAnsi"/>
            <w:smallCaps/>
            <w:noProof/>
            <w:sz w:val="24"/>
            <w:szCs w:val="24"/>
          </w:rPr>
          <w:delText>Dash</w:delText>
        </w:r>
        <w:r w:rsidR="00C46F16" w:rsidRPr="0010468F" w:rsidDel="002E4C78">
          <w:rPr>
            <w:rFonts w:cstheme="minorHAnsi"/>
            <w:i/>
            <w:noProof/>
            <w:sz w:val="24"/>
            <w:szCs w:val="24"/>
          </w:rPr>
          <w:delText xml:space="preserve"> et al.</w:delText>
        </w:r>
        <w:r w:rsidR="00C46F16" w:rsidRPr="0010468F" w:rsidDel="002E4C78">
          <w:rPr>
            <w:rFonts w:cstheme="minorHAnsi"/>
            <w:noProof/>
            <w:sz w:val="24"/>
            <w:szCs w:val="24"/>
          </w:rPr>
          <w:delText xml:space="preserve"> 2016)</w:delText>
        </w:r>
        <w:r w:rsidR="00C46F16" w:rsidRPr="0010468F" w:rsidDel="002E4C78">
          <w:rPr>
            <w:rFonts w:cstheme="minorHAnsi"/>
            <w:sz w:val="24"/>
            <w:szCs w:val="24"/>
          </w:rPr>
          <w:fldChar w:fldCharType="end"/>
        </w:r>
        <w:r w:rsidR="00F33D6E" w:rsidRPr="0010468F" w:rsidDel="002E4C78">
          <w:rPr>
            <w:rFonts w:cstheme="minorHAnsi"/>
            <w:sz w:val="24"/>
            <w:szCs w:val="24"/>
          </w:rPr>
          <w:delText xml:space="preserve">. Terpenoids are a large class of secondary metabolite which have roles in plant defense against biotic and abiotic stresses </w:delText>
        </w:r>
        <w:r w:rsidR="00F33D6E" w:rsidRPr="0010468F" w:rsidDel="002E4C78">
          <w:rPr>
            <w:rFonts w:cstheme="minorHAnsi"/>
            <w:sz w:val="24"/>
            <w:szCs w:val="24"/>
          </w:rPr>
          <w:fldChar w:fldCharType="begin"/>
        </w:r>
        <w:r w:rsidR="008A7F7B" w:rsidDel="002E4C78">
          <w:rPr>
            <w:rFonts w:cstheme="minorHAnsi"/>
            <w:sz w:val="24"/>
            <w:szCs w:val="24"/>
          </w:rPr>
          <w:delInstrText xml:space="preserve"> ADDIN EN.CITE &lt;EndNote&gt;&lt;Cite&gt;&lt;Author&gt;Singh&lt;/Author&gt;&lt;Year&gt;2015&lt;/Year&gt;&lt;RecNum&gt;876&lt;/RecNum&gt;&lt;DisplayText&gt;(&lt;style face="smallcaps"&gt;Singh and Sharma&lt;/style&gt; 2015)&lt;/DisplayText&gt;&lt;record&gt;&lt;rec-number&gt;876&lt;/rec-number&gt;&lt;foreign-keys&gt;&lt;key app="EN" db-id="zsx5ewatt59z0be9dwbppxxsd0pp9wttfxp9" timestamp="0"&gt;876&lt;/key&gt;&lt;/foreign-keys&gt;&lt;ref-type name="Journal Article"&gt;17&lt;/ref-type&gt;&lt;contributors&gt;&lt;authors&gt;&lt;author&gt;Singh, Bharat&lt;/author&gt;&lt;author&gt;Sharma, Ram A.&lt;/author&gt;&lt;/authors&gt;&lt;/contributors&gt;&lt;titles&gt;&lt;title&gt;Plant terpenes: defense responses, phylogenetic analysis, regulation and clinical applications&lt;/title&gt;&lt;secondary-title&gt;3 Biotech&lt;/secondary-title&gt;&lt;alt-title&gt;3 Biotech&lt;/alt-title&gt;&lt;/titles&gt;&lt;pages&gt;129-151&lt;/pages&gt;&lt;volume&gt;5&lt;/volume&gt;&lt;number&gt;2&lt;/number&gt;&lt;edition&gt;04/29&lt;/edition&gt;&lt;keywords&gt;&lt;keyword&gt;Clinical trials&lt;/keyword&gt;&lt;keyword&gt;Phylogenetic analysis&lt;/keyword&gt;&lt;keyword&gt;Terpene synthase&lt;/keyword&gt;&lt;keyword&gt;Terpenes&lt;/keyword&gt;&lt;/keywords&gt;&lt;dates&gt;&lt;year&gt;2015&lt;/year&gt;&lt;/dates&gt;&lt;publisher&gt;Springer Berlin Heidelberg&lt;/publisher&gt;&lt;isbn&gt;2190-572X&amp;#xD;2190-5738&lt;/isbn&gt;&lt;accession-num&gt;28324581&lt;/accession-num&gt;&lt;urls&gt;&lt;related-urls&gt;&lt;url&gt;https://www.ncbi.nlm.nih.gov/pubmed/28324581&lt;/url&gt;&lt;url&gt;https://www.ncbi.nlm.nih.gov/pmc/articles/PMC4362742/&lt;/url&gt;&lt;/related-urls&gt;&lt;/urls&gt;&lt;electronic-resource-num&gt;10.1007/s13205-014-0220-2&lt;/electronic-resource-num&gt;&lt;remote-database-name&gt;PubMed&lt;/remote-database-name&gt;&lt;language&gt;eng&lt;/language&gt;&lt;/record&gt;&lt;/Cite&gt;&lt;/EndNote&gt;</w:delInstrText>
        </w:r>
        <w:r w:rsidR="00F33D6E" w:rsidRPr="0010468F" w:rsidDel="002E4C78">
          <w:rPr>
            <w:rFonts w:cstheme="minorHAnsi"/>
            <w:sz w:val="24"/>
            <w:szCs w:val="24"/>
          </w:rPr>
          <w:fldChar w:fldCharType="separate"/>
        </w:r>
        <w:r w:rsidR="00F33D6E" w:rsidRPr="0010468F" w:rsidDel="002E4C78">
          <w:rPr>
            <w:rFonts w:cstheme="minorHAnsi"/>
            <w:noProof/>
            <w:sz w:val="24"/>
            <w:szCs w:val="24"/>
          </w:rPr>
          <w:delText>(</w:delText>
        </w:r>
        <w:r w:rsidR="00F33D6E" w:rsidRPr="0010468F" w:rsidDel="002E4C78">
          <w:rPr>
            <w:rFonts w:cstheme="minorHAnsi"/>
            <w:smallCaps/>
            <w:noProof/>
            <w:sz w:val="24"/>
            <w:szCs w:val="24"/>
          </w:rPr>
          <w:delText>Singh and Sharma</w:delText>
        </w:r>
        <w:r w:rsidR="00F33D6E" w:rsidRPr="0010468F" w:rsidDel="002E4C78">
          <w:rPr>
            <w:rFonts w:cstheme="minorHAnsi"/>
            <w:noProof/>
            <w:sz w:val="24"/>
            <w:szCs w:val="24"/>
          </w:rPr>
          <w:delText xml:space="preserve"> 2015)</w:delText>
        </w:r>
        <w:r w:rsidR="00F33D6E" w:rsidRPr="0010468F" w:rsidDel="002E4C78">
          <w:rPr>
            <w:rFonts w:cstheme="minorHAnsi"/>
            <w:sz w:val="24"/>
            <w:szCs w:val="24"/>
          </w:rPr>
          <w:fldChar w:fldCharType="end"/>
        </w:r>
        <w:r w:rsidR="00F33D6E" w:rsidRPr="0010468F" w:rsidDel="002E4C78">
          <w:rPr>
            <w:rFonts w:cstheme="minorHAnsi"/>
            <w:sz w:val="24"/>
            <w:szCs w:val="24"/>
          </w:rPr>
          <w:delText>.</w:delText>
        </w:r>
      </w:del>
    </w:p>
    <w:p w14:paraId="24A59698" w14:textId="75770150" w:rsidR="00862AE1" w:rsidRPr="0010468F" w:rsidRDefault="000418C8" w:rsidP="0010468F">
      <w:pPr>
        <w:spacing w:line="480" w:lineRule="auto"/>
        <w:rPr>
          <w:rFonts w:cstheme="minorHAnsi"/>
          <w:i/>
          <w:sz w:val="24"/>
          <w:szCs w:val="24"/>
        </w:rPr>
      </w:pPr>
      <w:r w:rsidRPr="0010468F">
        <w:rPr>
          <w:rFonts w:cstheme="minorHAnsi"/>
          <w:i/>
          <w:sz w:val="24"/>
          <w:szCs w:val="24"/>
        </w:rPr>
        <w:t>Three</w:t>
      </w:r>
      <w:r w:rsidR="00862AE1" w:rsidRPr="0010468F">
        <w:rPr>
          <w:rFonts w:cstheme="minorHAnsi"/>
          <w:i/>
          <w:sz w:val="24"/>
          <w:szCs w:val="24"/>
        </w:rPr>
        <w:t xml:space="preserve"> CDBN genetic associations overlap genetic associations from balanced genetic field trials</w:t>
      </w:r>
    </w:p>
    <w:p w14:paraId="59676C63" w14:textId="2A9081F3" w:rsidR="00D012E6" w:rsidRPr="0010468F" w:rsidRDefault="00F33D6E" w:rsidP="0010468F">
      <w:pPr>
        <w:spacing w:line="480" w:lineRule="auto"/>
        <w:ind w:firstLine="720"/>
        <w:rPr>
          <w:rFonts w:cstheme="minorHAnsi"/>
          <w:sz w:val="24"/>
          <w:szCs w:val="24"/>
        </w:rPr>
      </w:pPr>
      <w:r w:rsidRPr="0010468F">
        <w:rPr>
          <w:rFonts w:cstheme="minorHAnsi"/>
          <w:sz w:val="24"/>
          <w:szCs w:val="24"/>
        </w:rPr>
        <w:t xml:space="preserve">The presence of </w:t>
      </w:r>
      <w:r w:rsidR="005D7F8F" w:rsidRPr="0010468F">
        <w:rPr>
          <w:rFonts w:cstheme="minorHAnsi"/>
          <w:sz w:val="24"/>
          <w:szCs w:val="24"/>
        </w:rPr>
        <w:t>many</w:t>
      </w:r>
      <w:r w:rsidRPr="0010468F">
        <w:rPr>
          <w:rFonts w:cstheme="minorHAnsi"/>
          <w:sz w:val="24"/>
          <w:szCs w:val="24"/>
        </w:rPr>
        <w:t xml:space="preserve"> associations above the FDR </w:t>
      </w:r>
      <w:r w:rsidR="00E45E66" w:rsidRPr="0010468F">
        <w:rPr>
          <w:rFonts w:cstheme="minorHAnsi"/>
          <w:sz w:val="24"/>
          <w:szCs w:val="24"/>
        </w:rPr>
        <w:t xml:space="preserve">threshold </w:t>
      </w:r>
      <w:r w:rsidRPr="0010468F">
        <w:rPr>
          <w:rFonts w:cstheme="minorHAnsi"/>
          <w:sz w:val="24"/>
          <w:szCs w:val="24"/>
        </w:rPr>
        <w:t>supports using MET data for genetic analyses. However,</w:t>
      </w:r>
      <w:r w:rsidR="00877261" w:rsidRPr="0010468F">
        <w:rPr>
          <w:rFonts w:cstheme="minorHAnsi"/>
          <w:sz w:val="24"/>
          <w:szCs w:val="24"/>
        </w:rPr>
        <w:t xml:space="preserve"> the assortative mating employed purposefully by breeders of entries in the CDBN could </w:t>
      </w:r>
      <w:r w:rsidR="00865DE9" w:rsidRPr="0010468F">
        <w:rPr>
          <w:rFonts w:cstheme="minorHAnsi"/>
          <w:sz w:val="24"/>
          <w:szCs w:val="24"/>
        </w:rPr>
        <w:t>potentially</w:t>
      </w:r>
      <w:r w:rsidR="00877261" w:rsidRPr="0010468F">
        <w:rPr>
          <w:rFonts w:cstheme="minorHAnsi"/>
          <w:sz w:val="24"/>
          <w:szCs w:val="24"/>
        </w:rPr>
        <w:t xml:space="preserve"> lead to </w:t>
      </w:r>
      <w:r w:rsidR="00331CE3" w:rsidRPr="0010468F">
        <w:rPr>
          <w:rFonts w:cstheme="minorHAnsi"/>
          <w:sz w:val="24"/>
          <w:szCs w:val="24"/>
        </w:rPr>
        <w:t xml:space="preserve">a high rate of </w:t>
      </w:r>
      <w:r w:rsidR="00877261" w:rsidRPr="0010468F">
        <w:rPr>
          <w:rFonts w:cstheme="minorHAnsi"/>
          <w:sz w:val="24"/>
          <w:szCs w:val="24"/>
        </w:rPr>
        <w:t xml:space="preserve">false positives </w:t>
      </w:r>
      <w:r w:rsidR="00877261" w:rsidRPr="0010468F">
        <w:rPr>
          <w:rFonts w:cstheme="minorHAnsi"/>
          <w:sz w:val="24"/>
          <w:szCs w:val="24"/>
        </w:rPr>
        <w:fldChar w:fldCharType="begin"/>
      </w:r>
      <w:r w:rsidR="008A7F7B">
        <w:rPr>
          <w:rFonts w:cstheme="minorHAnsi"/>
          <w:sz w:val="24"/>
          <w:szCs w:val="24"/>
        </w:rPr>
        <w:instrText xml:space="preserve"> ADDIN EN.CITE &lt;EndNote&gt;&lt;Cite&gt;&lt;Author&gt;Li&lt;/Author&gt;&lt;Year&gt;2017&lt;/Year&gt;&lt;RecNum&gt;987&lt;/RecNum&gt;&lt;DisplayText&gt;(&lt;style face="smallcaps"&gt;Li&lt;/style&gt;&lt;style face="italic"&gt; et al.&lt;/style&gt; 2017)&lt;/DisplayText&gt;&lt;record&gt;&lt;rec-number&gt;987&lt;/rec-number&gt;&lt;foreign-keys&gt;&lt;key app="EN" db-id="zsx5ewatt59z0be9dwbppxxsd0pp9wttfxp9" timestamp="0"&gt;987&lt;/key&gt;&lt;/foreign-keys&gt;&lt;ref-type name="Journal Article"&gt;17&lt;/ref-type&gt;&lt;contributors&gt;&lt;authors&gt;&lt;author&gt;Li, Xiaoyin&lt;/author&gt;&lt;author&gt;Redline, Susan&lt;/author&gt;&lt;author&gt;Zhang, Xiang&lt;/author&gt;&lt;author&gt;Williams, Scott&lt;/author&gt;&lt;author&gt;Zhu, Xiaofeng&lt;/author&gt;&lt;/authors&gt;&lt;/contributors&gt;&lt;titles&gt;&lt;title&gt;Height associated variants demonstrate assortative mating in human populations&lt;/title&gt;&lt;secondary-title&gt;Scientific reports&lt;/secondary-title&gt;&lt;alt-title&gt;Sci Rep&lt;/alt-title&gt;&lt;/titles&gt;&lt;pages&gt;15689-15689&lt;/pages&gt;&lt;volume&gt;7&lt;/volume&gt;&lt;number&gt;1&lt;/number&gt;&lt;keywords&gt;&lt;keyword&gt;African Americans/genetics&lt;/keyword&gt;&lt;keyword&gt;Body Height/*genetics&lt;/keyword&gt;&lt;keyword&gt;Cohort Studies&lt;/keyword&gt;&lt;keyword&gt;Consanguinity&lt;/keyword&gt;&lt;keyword&gt;European Continental Ancestry Group/genetics&lt;/keyword&gt;&lt;keyword&gt;Genetic Loci&lt;/keyword&gt;&lt;keyword&gt;*Genetic Variation&lt;/keyword&gt;&lt;keyword&gt;*Genetics, Population&lt;/keyword&gt;&lt;keyword&gt;Humans&lt;/keyword&gt;&lt;keyword&gt;Linkage Disequilibrium/genetics&lt;/keyword&gt;&lt;keyword&gt;Polymorphism, Single Nucleotide/genetics&lt;/keyword&gt;&lt;keyword&gt;Principal Component Analysis&lt;/keyword&gt;&lt;keyword&gt;Regression Analysis&lt;/keyword&gt;&lt;keyword&gt;Reproduction/*genetics&lt;/keyword&gt;&lt;keyword&gt;Spouses&lt;/keyword&gt;&lt;/keywords&gt;&lt;dates&gt;&lt;year&gt;2017&lt;/year&gt;&lt;/dates&gt;&lt;publisher&gt;Nature Publishing Group UK&lt;/publisher&gt;&lt;isbn&gt;2045-2322&lt;/isbn&gt;&lt;accession-num&gt;29146993&lt;/accession-num&gt;&lt;urls&gt;&lt;related-urls&gt;&lt;url&gt;https://www.ncbi.nlm.nih.gov/pubmed/29146993&lt;/url&gt;&lt;url&gt;https://www.ncbi.nlm.nih.gov/pmc/articles/PMC5691191/&lt;/url&gt;&lt;/related-urls&gt;&lt;/urls&gt;&lt;electronic-resource-num&gt;10.1038/s41598-017-15864-x&lt;/electronic-resource-num&gt;&lt;remote-database-name&gt;PubMed&lt;/remote-database-name&gt;&lt;language&gt;eng&lt;/language&gt;&lt;/record&gt;&lt;/Cite&gt;&lt;/EndNote&gt;</w:instrText>
      </w:r>
      <w:r w:rsidR="00877261" w:rsidRPr="0010468F">
        <w:rPr>
          <w:rFonts w:cstheme="minorHAnsi"/>
          <w:sz w:val="24"/>
          <w:szCs w:val="24"/>
        </w:rPr>
        <w:fldChar w:fldCharType="separate"/>
      </w:r>
      <w:r w:rsidR="00877261" w:rsidRPr="0010468F">
        <w:rPr>
          <w:rFonts w:cstheme="minorHAnsi"/>
          <w:noProof/>
          <w:sz w:val="24"/>
          <w:szCs w:val="24"/>
        </w:rPr>
        <w:t>(</w:t>
      </w:r>
      <w:r w:rsidR="00877261" w:rsidRPr="0010468F">
        <w:rPr>
          <w:rFonts w:cstheme="minorHAnsi"/>
          <w:smallCaps/>
          <w:noProof/>
          <w:sz w:val="24"/>
          <w:szCs w:val="24"/>
        </w:rPr>
        <w:t>Li</w:t>
      </w:r>
      <w:r w:rsidR="00877261" w:rsidRPr="0010468F">
        <w:rPr>
          <w:rFonts w:cstheme="minorHAnsi"/>
          <w:i/>
          <w:noProof/>
          <w:sz w:val="24"/>
          <w:szCs w:val="24"/>
        </w:rPr>
        <w:t xml:space="preserve"> et al.</w:t>
      </w:r>
      <w:r w:rsidR="00877261" w:rsidRPr="0010468F">
        <w:rPr>
          <w:rFonts w:cstheme="minorHAnsi"/>
          <w:noProof/>
          <w:sz w:val="24"/>
          <w:szCs w:val="24"/>
        </w:rPr>
        <w:t xml:space="preserve"> 2017)</w:t>
      </w:r>
      <w:r w:rsidR="00877261" w:rsidRPr="0010468F">
        <w:rPr>
          <w:rFonts w:cstheme="minorHAnsi"/>
          <w:sz w:val="24"/>
          <w:szCs w:val="24"/>
        </w:rPr>
        <w:fldChar w:fldCharType="end"/>
      </w:r>
      <w:r w:rsidR="00877261" w:rsidRPr="0010468F">
        <w:rPr>
          <w:rFonts w:cstheme="minorHAnsi"/>
          <w:sz w:val="24"/>
          <w:szCs w:val="24"/>
        </w:rPr>
        <w:t>. Overall</w:t>
      </w:r>
      <w:r w:rsidR="00357795" w:rsidRPr="0010468F">
        <w:rPr>
          <w:rFonts w:cstheme="minorHAnsi"/>
          <w:sz w:val="24"/>
          <w:szCs w:val="24"/>
        </w:rPr>
        <w:t xml:space="preserve">, it was unclear whether GWAS using </w:t>
      </w:r>
      <w:r w:rsidR="00877261" w:rsidRPr="0010468F">
        <w:rPr>
          <w:rFonts w:cstheme="minorHAnsi"/>
          <w:sz w:val="24"/>
          <w:szCs w:val="24"/>
        </w:rPr>
        <w:t>phenotypes derived from sparse MET datasets</w:t>
      </w:r>
      <w:r w:rsidR="00357795" w:rsidRPr="0010468F">
        <w:rPr>
          <w:rFonts w:cstheme="minorHAnsi"/>
          <w:sz w:val="24"/>
          <w:szCs w:val="24"/>
        </w:rPr>
        <w:t xml:space="preserve"> would yield similar genetic associations as published, balanced field trials. </w:t>
      </w:r>
      <w:r w:rsidR="00865DE9" w:rsidRPr="0010468F">
        <w:rPr>
          <w:rFonts w:cstheme="minorHAnsi"/>
          <w:sz w:val="24"/>
          <w:szCs w:val="24"/>
        </w:rPr>
        <w:t>Thus, w</w:t>
      </w:r>
      <w:r w:rsidR="00357795" w:rsidRPr="0010468F">
        <w:rPr>
          <w:rFonts w:cstheme="minorHAnsi"/>
          <w:sz w:val="24"/>
          <w:szCs w:val="24"/>
        </w:rPr>
        <w:t xml:space="preserve">e compared </w:t>
      </w:r>
      <w:r w:rsidR="00917788" w:rsidRPr="0010468F">
        <w:rPr>
          <w:rFonts w:cstheme="minorHAnsi"/>
          <w:sz w:val="24"/>
          <w:szCs w:val="24"/>
        </w:rPr>
        <w:t>the</w:t>
      </w:r>
      <w:r w:rsidR="00357795" w:rsidRPr="0010468F">
        <w:rPr>
          <w:rFonts w:cstheme="minorHAnsi"/>
          <w:sz w:val="24"/>
          <w:szCs w:val="24"/>
        </w:rPr>
        <w:t xml:space="preserve"> top associations </w:t>
      </w:r>
      <w:r w:rsidR="001C349E" w:rsidRPr="0010468F">
        <w:rPr>
          <w:rFonts w:cstheme="minorHAnsi"/>
          <w:sz w:val="24"/>
          <w:szCs w:val="24"/>
        </w:rPr>
        <w:t xml:space="preserve">discovered here </w:t>
      </w:r>
      <w:r w:rsidR="00357795" w:rsidRPr="0010468F">
        <w:rPr>
          <w:rFonts w:cstheme="minorHAnsi"/>
          <w:sz w:val="24"/>
          <w:szCs w:val="24"/>
        </w:rPr>
        <w:t xml:space="preserve">to associations from </w:t>
      </w:r>
      <w:r w:rsidR="00331CE3" w:rsidRPr="0010468F">
        <w:rPr>
          <w:rFonts w:cstheme="minorHAnsi"/>
          <w:sz w:val="24"/>
          <w:szCs w:val="24"/>
        </w:rPr>
        <w:t>eleven</w:t>
      </w:r>
      <w:r w:rsidR="00357795" w:rsidRPr="0010468F">
        <w:rPr>
          <w:rFonts w:cstheme="minorHAnsi"/>
          <w:sz w:val="24"/>
          <w:szCs w:val="24"/>
        </w:rPr>
        <w:t xml:space="preserve"> published GWAS papers on common bean</w:t>
      </w:r>
      <w:r w:rsidR="0023001B" w:rsidRPr="0010468F">
        <w:rPr>
          <w:rFonts w:cstheme="minorHAnsi"/>
          <w:sz w:val="24"/>
          <w:szCs w:val="24"/>
        </w:rPr>
        <w:t>. This allowed us to compare association overlaps for 13 phenotypes</w:t>
      </w:r>
      <w:r w:rsidR="00C93250" w:rsidRPr="0010468F">
        <w:rPr>
          <w:rFonts w:cstheme="minorHAnsi"/>
          <w:sz w:val="24"/>
          <w:szCs w:val="24"/>
        </w:rPr>
        <w:t xml:space="preserve">, </w:t>
      </w:r>
      <w:r w:rsidR="00D012E6" w:rsidRPr="0010468F">
        <w:rPr>
          <w:rFonts w:cstheme="minorHAnsi"/>
          <w:sz w:val="24"/>
          <w:szCs w:val="24"/>
        </w:rPr>
        <w:t>seven</w:t>
      </w:r>
      <w:r w:rsidR="00C93250" w:rsidRPr="0010468F">
        <w:rPr>
          <w:rFonts w:cstheme="minorHAnsi"/>
          <w:sz w:val="24"/>
          <w:szCs w:val="24"/>
        </w:rPr>
        <w:t xml:space="preserve"> of which t</w:t>
      </w:r>
      <w:r w:rsidR="006F083A" w:rsidRPr="0010468F">
        <w:rPr>
          <w:rFonts w:cstheme="minorHAnsi"/>
          <w:sz w:val="24"/>
          <w:szCs w:val="24"/>
        </w:rPr>
        <w:t>hat had associations above</w:t>
      </w:r>
      <w:r w:rsidR="00D012E6" w:rsidRPr="0010468F">
        <w:rPr>
          <w:rFonts w:cstheme="minorHAnsi"/>
          <w:sz w:val="24"/>
          <w:szCs w:val="24"/>
        </w:rPr>
        <w:t xml:space="preserve"> the FDR</w:t>
      </w:r>
      <w:r w:rsidR="0023001B" w:rsidRPr="0010468F">
        <w:rPr>
          <w:rFonts w:cstheme="minorHAnsi"/>
          <w:sz w:val="24"/>
          <w:szCs w:val="24"/>
        </w:rPr>
        <w:t xml:space="preserve">, and gave 34 top </w:t>
      </w:r>
      <w:r w:rsidR="00865DE9" w:rsidRPr="0010468F">
        <w:rPr>
          <w:rFonts w:cstheme="minorHAnsi"/>
          <w:sz w:val="24"/>
          <w:szCs w:val="24"/>
        </w:rPr>
        <w:t>associations from this study to compare to</w:t>
      </w:r>
      <w:r w:rsidR="0023001B" w:rsidRPr="0010468F">
        <w:rPr>
          <w:rFonts w:cstheme="minorHAnsi"/>
          <w:sz w:val="24"/>
          <w:szCs w:val="24"/>
        </w:rPr>
        <w:t xml:space="preserve"> 80 published association regions</w:t>
      </w:r>
      <w:r w:rsidR="00357795" w:rsidRPr="0010468F">
        <w:rPr>
          <w:rFonts w:cstheme="minorHAnsi"/>
          <w:sz w:val="24"/>
          <w:szCs w:val="24"/>
        </w:rPr>
        <w:t>.</w:t>
      </w:r>
      <w:r w:rsidR="00D012E6" w:rsidRPr="0010468F">
        <w:rPr>
          <w:rFonts w:cstheme="minorHAnsi"/>
          <w:sz w:val="24"/>
          <w:szCs w:val="24"/>
        </w:rPr>
        <w:t xml:space="preserve"> </w:t>
      </w:r>
      <w:r w:rsidR="00865DE9" w:rsidRPr="0010468F">
        <w:rPr>
          <w:rFonts w:cstheme="minorHAnsi"/>
          <w:sz w:val="24"/>
          <w:szCs w:val="24"/>
        </w:rPr>
        <w:t>In addition to these GWAS associations</w:t>
      </w:r>
      <w:r w:rsidR="005735FB" w:rsidRPr="0010468F">
        <w:rPr>
          <w:rFonts w:cstheme="minorHAnsi"/>
          <w:sz w:val="24"/>
          <w:szCs w:val="24"/>
        </w:rPr>
        <w:t>, t</w:t>
      </w:r>
      <w:r w:rsidR="00DB7273" w:rsidRPr="0010468F">
        <w:rPr>
          <w:rFonts w:cstheme="minorHAnsi"/>
          <w:sz w:val="24"/>
          <w:szCs w:val="24"/>
        </w:rPr>
        <w:t xml:space="preserve">he bean rust resistance phenotype </w:t>
      </w:r>
      <w:r w:rsidR="00795A99" w:rsidRPr="0010468F">
        <w:rPr>
          <w:rFonts w:cstheme="minorHAnsi"/>
          <w:sz w:val="24"/>
          <w:szCs w:val="24"/>
        </w:rPr>
        <w:t xml:space="preserve">overlapped </w:t>
      </w:r>
      <w:r w:rsidR="001C349E" w:rsidRPr="0010468F">
        <w:rPr>
          <w:rFonts w:cstheme="minorHAnsi"/>
          <w:sz w:val="24"/>
          <w:szCs w:val="24"/>
        </w:rPr>
        <w:t xml:space="preserve">with </w:t>
      </w:r>
      <w:r w:rsidR="001A100F" w:rsidRPr="0010468F">
        <w:rPr>
          <w:rFonts w:cstheme="minorHAnsi"/>
          <w:sz w:val="24"/>
          <w:szCs w:val="24"/>
        </w:rPr>
        <w:t>a</w:t>
      </w:r>
      <w:r w:rsidR="00795A99" w:rsidRPr="0010468F">
        <w:rPr>
          <w:rFonts w:cstheme="minorHAnsi"/>
          <w:sz w:val="24"/>
          <w:szCs w:val="24"/>
        </w:rPr>
        <w:t xml:space="preserve"> </w:t>
      </w:r>
      <w:r w:rsidR="00DB7273" w:rsidRPr="0010468F">
        <w:rPr>
          <w:rFonts w:cstheme="minorHAnsi"/>
          <w:sz w:val="24"/>
          <w:szCs w:val="24"/>
        </w:rPr>
        <w:t xml:space="preserve">candidate </w:t>
      </w:r>
      <w:r w:rsidR="005770D0" w:rsidRPr="0010468F">
        <w:rPr>
          <w:rFonts w:cstheme="minorHAnsi"/>
          <w:sz w:val="24"/>
          <w:szCs w:val="24"/>
        </w:rPr>
        <w:t xml:space="preserve">rust </w:t>
      </w:r>
      <w:r w:rsidR="00DB7273" w:rsidRPr="0010468F">
        <w:rPr>
          <w:rFonts w:cstheme="minorHAnsi"/>
          <w:sz w:val="24"/>
          <w:szCs w:val="24"/>
        </w:rPr>
        <w:t xml:space="preserve">resistance </w:t>
      </w:r>
      <w:r w:rsidR="00795A99" w:rsidRPr="0010468F">
        <w:rPr>
          <w:rFonts w:cstheme="minorHAnsi"/>
          <w:sz w:val="24"/>
          <w:szCs w:val="24"/>
        </w:rPr>
        <w:t>gene</w:t>
      </w:r>
      <w:r w:rsidR="005770D0" w:rsidRPr="0010468F">
        <w:rPr>
          <w:rFonts w:cstheme="minorHAnsi"/>
          <w:sz w:val="24"/>
          <w:szCs w:val="24"/>
        </w:rPr>
        <w:t xml:space="preserve">, </w:t>
      </w:r>
      <w:r w:rsidR="005770D0" w:rsidRPr="0010468F">
        <w:rPr>
          <w:rFonts w:cstheme="minorHAnsi"/>
          <w:i/>
          <w:sz w:val="24"/>
          <w:szCs w:val="24"/>
        </w:rPr>
        <w:t>Ur-3</w:t>
      </w:r>
      <w:r w:rsidR="006D76F8" w:rsidRPr="0010468F">
        <w:rPr>
          <w:rFonts w:cstheme="minorHAnsi"/>
          <w:sz w:val="24"/>
          <w:szCs w:val="24"/>
        </w:rPr>
        <w:t>,</w:t>
      </w:r>
      <w:r w:rsidR="00DB7273" w:rsidRPr="0010468F">
        <w:rPr>
          <w:rFonts w:cstheme="minorHAnsi"/>
          <w:sz w:val="24"/>
          <w:szCs w:val="24"/>
        </w:rPr>
        <w:t xml:space="preserve"> one of the two genes</w:t>
      </w:r>
      <w:r w:rsidR="001A100F" w:rsidRPr="0010468F">
        <w:rPr>
          <w:rFonts w:cstheme="minorHAnsi"/>
          <w:sz w:val="24"/>
          <w:szCs w:val="24"/>
        </w:rPr>
        <w:t xml:space="preserve"> </w:t>
      </w:r>
      <w:r w:rsidR="00425FBC" w:rsidRPr="0010468F">
        <w:rPr>
          <w:rFonts w:eastAsia="Times New Roman" w:cstheme="minorHAnsi"/>
          <w:color w:val="000000"/>
          <w:sz w:val="24"/>
          <w:szCs w:val="24"/>
        </w:rPr>
        <w:t>pyramid</w:t>
      </w:r>
      <w:r w:rsidR="00DB7273" w:rsidRPr="0010468F">
        <w:rPr>
          <w:rFonts w:eastAsia="Times New Roman" w:cstheme="minorHAnsi"/>
          <w:color w:val="000000"/>
          <w:sz w:val="24"/>
          <w:szCs w:val="24"/>
        </w:rPr>
        <w:t xml:space="preserve">ed </w:t>
      </w:r>
      <w:del w:id="196" w:author="MacQueen, Alice H" w:date="2019-12-09T12:28:00Z">
        <w:r w:rsidR="00DB7273" w:rsidRPr="0010468F" w:rsidDel="00326FAA">
          <w:rPr>
            <w:rFonts w:eastAsia="Times New Roman" w:cstheme="minorHAnsi"/>
            <w:color w:val="000000"/>
            <w:sz w:val="24"/>
            <w:szCs w:val="24"/>
          </w:rPr>
          <w:delText>early on</w:delText>
        </w:r>
      </w:del>
      <w:ins w:id="197" w:author="MacQueen, Alice H" w:date="2019-12-09T12:28:00Z">
        <w:r w:rsidR="00326FAA">
          <w:rPr>
            <w:rFonts w:eastAsia="Times New Roman" w:cstheme="minorHAnsi"/>
            <w:color w:val="000000"/>
            <w:sz w:val="24"/>
            <w:szCs w:val="24"/>
          </w:rPr>
          <w:t>in the 1980s</w:t>
        </w:r>
      </w:ins>
      <w:r w:rsidR="00DB7273" w:rsidRPr="0010468F">
        <w:rPr>
          <w:rFonts w:eastAsia="Times New Roman" w:cstheme="minorHAnsi"/>
          <w:color w:val="000000"/>
          <w:sz w:val="24"/>
          <w:szCs w:val="24"/>
        </w:rPr>
        <w:t xml:space="preserve"> in bean breeding to provide</w:t>
      </w:r>
      <w:r w:rsidR="00425FBC" w:rsidRPr="0010468F">
        <w:rPr>
          <w:rFonts w:eastAsia="Times New Roman" w:cstheme="minorHAnsi"/>
          <w:color w:val="000000"/>
          <w:sz w:val="24"/>
          <w:szCs w:val="24"/>
        </w:rPr>
        <w:t xml:space="preserve"> comprehensive </w:t>
      </w:r>
      <w:r w:rsidR="005770D0" w:rsidRPr="0010468F">
        <w:rPr>
          <w:rFonts w:eastAsia="Times New Roman" w:cstheme="minorHAnsi"/>
          <w:color w:val="000000"/>
          <w:sz w:val="24"/>
          <w:szCs w:val="24"/>
        </w:rPr>
        <w:t xml:space="preserve">rust </w:t>
      </w:r>
      <w:r w:rsidR="00425FBC" w:rsidRPr="0010468F">
        <w:rPr>
          <w:rFonts w:eastAsia="Times New Roman" w:cstheme="minorHAnsi"/>
          <w:color w:val="000000"/>
          <w:sz w:val="24"/>
          <w:szCs w:val="24"/>
        </w:rPr>
        <w:t>resistance</w:t>
      </w:r>
      <w:r w:rsidR="001A100F" w:rsidRPr="0010468F">
        <w:rPr>
          <w:rFonts w:cstheme="minorHAnsi"/>
          <w:sz w:val="24"/>
          <w:szCs w:val="24"/>
        </w:rPr>
        <w:t>.</w:t>
      </w:r>
      <w:r w:rsidR="00795A99" w:rsidRPr="0010468F">
        <w:rPr>
          <w:rFonts w:cstheme="minorHAnsi"/>
          <w:sz w:val="24"/>
          <w:szCs w:val="24"/>
        </w:rPr>
        <w:t xml:space="preserve"> </w:t>
      </w:r>
    </w:p>
    <w:p w14:paraId="170990E5" w14:textId="623248E2" w:rsidR="004C0FDC" w:rsidRPr="0010468F" w:rsidRDefault="00250F80" w:rsidP="0010468F">
      <w:pPr>
        <w:spacing w:line="480" w:lineRule="auto"/>
        <w:ind w:firstLine="720"/>
        <w:rPr>
          <w:rFonts w:cstheme="minorHAnsi"/>
          <w:sz w:val="24"/>
          <w:szCs w:val="24"/>
        </w:rPr>
      </w:pPr>
      <w:r w:rsidRPr="0010468F">
        <w:rPr>
          <w:rFonts w:cstheme="minorHAnsi"/>
          <w:sz w:val="24"/>
          <w:szCs w:val="24"/>
        </w:rPr>
        <w:lastRenderedPageBreak/>
        <w:t>Three major</w:t>
      </w:r>
      <w:r w:rsidR="00A26340" w:rsidRPr="0010468F">
        <w:rPr>
          <w:rFonts w:cstheme="minorHAnsi"/>
          <w:sz w:val="24"/>
          <w:szCs w:val="24"/>
        </w:rPr>
        <w:t xml:space="preserve"> associations</w:t>
      </w:r>
      <w:r w:rsidR="00FF7B88" w:rsidRPr="0010468F">
        <w:rPr>
          <w:rFonts w:cstheme="minorHAnsi"/>
          <w:sz w:val="24"/>
          <w:szCs w:val="24"/>
        </w:rPr>
        <w:t xml:space="preserve"> from this study were within 20kb of, and had the same candidate gene as,</w:t>
      </w:r>
      <w:r w:rsidR="00A26340" w:rsidRPr="0010468F">
        <w:rPr>
          <w:rFonts w:cstheme="minorHAnsi"/>
          <w:sz w:val="24"/>
          <w:szCs w:val="24"/>
        </w:rPr>
        <w:t xml:space="preserve"> top associations from published, balanced GWAS</w:t>
      </w:r>
      <w:r w:rsidR="0025198F" w:rsidRPr="0010468F">
        <w:rPr>
          <w:rFonts w:cstheme="minorHAnsi"/>
          <w:sz w:val="24"/>
          <w:szCs w:val="24"/>
        </w:rPr>
        <w:t>:</w:t>
      </w:r>
      <w:r w:rsidR="00F12065" w:rsidRPr="0010468F">
        <w:rPr>
          <w:rFonts w:cstheme="minorHAnsi"/>
          <w:sz w:val="24"/>
          <w:szCs w:val="24"/>
        </w:rPr>
        <w:t xml:space="preserve"> days to flowering, on</w:t>
      </w:r>
      <w:r w:rsidR="0025198F" w:rsidRPr="0010468F">
        <w:rPr>
          <w:rFonts w:cstheme="minorHAnsi"/>
          <w:sz w:val="24"/>
          <w:szCs w:val="24"/>
        </w:rPr>
        <w:t xml:space="preserve"> Pv01 at 13.7 Mb</w:t>
      </w:r>
      <w:r w:rsidR="00865DE9" w:rsidRPr="0010468F">
        <w:rPr>
          <w:rFonts w:cstheme="minorHAnsi"/>
          <w:sz w:val="24"/>
          <w:szCs w:val="24"/>
        </w:rPr>
        <w:t>;</w:t>
      </w:r>
      <w:r w:rsidR="0025198F" w:rsidRPr="0010468F">
        <w:rPr>
          <w:rFonts w:cstheme="minorHAnsi"/>
          <w:sz w:val="24"/>
          <w:szCs w:val="24"/>
        </w:rPr>
        <w:t xml:space="preserve"> </w:t>
      </w:r>
      <w:r w:rsidR="003F7753" w:rsidRPr="0010468F">
        <w:rPr>
          <w:rFonts w:cstheme="minorHAnsi"/>
          <w:sz w:val="24"/>
          <w:szCs w:val="24"/>
        </w:rPr>
        <w:t>growth habit</w:t>
      </w:r>
      <w:r w:rsidR="00F12065" w:rsidRPr="0010468F">
        <w:rPr>
          <w:rFonts w:cstheme="minorHAnsi"/>
          <w:sz w:val="24"/>
          <w:szCs w:val="24"/>
        </w:rPr>
        <w:t xml:space="preserve">, on </w:t>
      </w:r>
      <w:r w:rsidR="006A27B1" w:rsidRPr="0010468F">
        <w:rPr>
          <w:rFonts w:cstheme="minorHAnsi"/>
          <w:sz w:val="24"/>
          <w:szCs w:val="24"/>
        </w:rPr>
        <w:t>Pv01 at 42.2 Mb</w:t>
      </w:r>
      <w:r w:rsidR="00865DE9" w:rsidRPr="0010468F">
        <w:rPr>
          <w:rFonts w:cstheme="minorHAnsi"/>
          <w:sz w:val="24"/>
          <w:szCs w:val="24"/>
        </w:rPr>
        <w:t>;</w:t>
      </w:r>
      <w:r w:rsidR="006A27B1" w:rsidRPr="0010468F">
        <w:rPr>
          <w:rFonts w:cstheme="minorHAnsi"/>
          <w:sz w:val="24"/>
          <w:szCs w:val="24"/>
        </w:rPr>
        <w:t xml:space="preserve"> and </w:t>
      </w:r>
      <w:r w:rsidR="00F12065" w:rsidRPr="0010468F">
        <w:rPr>
          <w:rFonts w:cstheme="minorHAnsi"/>
          <w:sz w:val="24"/>
          <w:szCs w:val="24"/>
        </w:rPr>
        <w:t>lodging</w:t>
      </w:r>
      <w:r w:rsidR="00B82330" w:rsidRPr="0010468F">
        <w:rPr>
          <w:rFonts w:cstheme="minorHAnsi"/>
          <w:sz w:val="24"/>
          <w:szCs w:val="24"/>
        </w:rPr>
        <w:t>, on</w:t>
      </w:r>
      <w:r w:rsidR="00F12065" w:rsidRPr="0010468F">
        <w:rPr>
          <w:rFonts w:cstheme="minorHAnsi"/>
          <w:sz w:val="24"/>
          <w:szCs w:val="24"/>
        </w:rPr>
        <w:t xml:space="preserve"> </w:t>
      </w:r>
      <w:r w:rsidR="006A27B1" w:rsidRPr="0010468F">
        <w:rPr>
          <w:rFonts w:cstheme="minorHAnsi"/>
          <w:sz w:val="24"/>
          <w:szCs w:val="24"/>
        </w:rPr>
        <w:t xml:space="preserve">Pv07 at </w:t>
      </w:r>
      <w:r w:rsidR="00B02F4F" w:rsidRPr="0010468F">
        <w:rPr>
          <w:rFonts w:cstheme="minorHAnsi"/>
          <w:sz w:val="24"/>
          <w:szCs w:val="24"/>
        </w:rPr>
        <w:t>34.2 Mb</w:t>
      </w:r>
      <w:r w:rsidR="00F47F6C" w:rsidRPr="0010468F">
        <w:rPr>
          <w:rFonts w:cstheme="minorHAnsi"/>
          <w:sz w:val="24"/>
          <w:szCs w:val="24"/>
        </w:rPr>
        <w:t xml:space="preserve"> (Table </w:t>
      </w:r>
      <w:r w:rsidR="00387C9E" w:rsidRPr="0010468F">
        <w:rPr>
          <w:rFonts w:cstheme="minorHAnsi"/>
          <w:sz w:val="24"/>
          <w:szCs w:val="24"/>
        </w:rPr>
        <w:t>2</w:t>
      </w:r>
      <w:r w:rsidR="00F47F6C" w:rsidRPr="0010468F">
        <w:rPr>
          <w:rFonts w:cstheme="minorHAnsi"/>
          <w:sz w:val="24"/>
          <w:szCs w:val="24"/>
        </w:rPr>
        <w:t>)</w:t>
      </w:r>
      <w:r w:rsidR="00B02F4F" w:rsidRPr="0010468F">
        <w:rPr>
          <w:rFonts w:cstheme="minorHAnsi"/>
          <w:sz w:val="24"/>
          <w:szCs w:val="24"/>
        </w:rPr>
        <w:t xml:space="preserve">. </w:t>
      </w:r>
      <w:r w:rsidR="00E75453" w:rsidRPr="0010468F">
        <w:rPr>
          <w:rFonts w:cstheme="minorHAnsi"/>
          <w:sz w:val="24"/>
          <w:szCs w:val="24"/>
        </w:rPr>
        <w:t xml:space="preserve">Interestingly, </w:t>
      </w:r>
      <w:r w:rsidR="00865DE9" w:rsidRPr="0010468F">
        <w:rPr>
          <w:rFonts w:cstheme="minorHAnsi"/>
          <w:sz w:val="24"/>
          <w:szCs w:val="24"/>
        </w:rPr>
        <w:t>when considering all</w:t>
      </w:r>
      <w:r w:rsidR="00C26B44" w:rsidRPr="0010468F">
        <w:rPr>
          <w:rFonts w:cstheme="minorHAnsi"/>
          <w:sz w:val="24"/>
          <w:szCs w:val="24"/>
        </w:rPr>
        <w:t xml:space="preserve"> 114 associations, </w:t>
      </w:r>
      <w:r w:rsidR="00E75453" w:rsidRPr="0010468F">
        <w:rPr>
          <w:rFonts w:cstheme="minorHAnsi"/>
          <w:sz w:val="24"/>
          <w:szCs w:val="24"/>
        </w:rPr>
        <w:t xml:space="preserve">each of these three </w:t>
      </w:r>
      <w:r w:rsidR="00C26B44" w:rsidRPr="0010468F">
        <w:rPr>
          <w:rFonts w:cstheme="minorHAnsi"/>
          <w:sz w:val="24"/>
          <w:szCs w:val="24"/>
        </w:rPr>
        <w:t>regions</w:t>
      </w:r>
      <w:r w:rsidR="00E75453" w:rsidRPr="0010468F">
        <w:rPr>
          <w:rFonts w:cstheme="minorHAnsi"/>
          <w:sz w:val="24"/>
          <w:szCs w:val="24"/>
        </w:rPr>
        <w:t xml:space="preserve"> had significant effects for three </w:t>
      </w:r>
      <w:r w:rsidR="00F05EC3" w:rsidRPr="0010468F">
        <w:rPr>
          <w:rFonts w:cstheme="minorHAnsi"/>
          <w:sz w:val="24"/>
          <w:szCs w:val="24"/>
        </w:rPr>
        <w:t>phenotypes</w:t>
      </w:r>
      <w:r w:rsidR="00756065" w:rsidRPr="0010468F">
        <w:rPr>
          <w:rFonts w:cstheme="minorHAnsi"/>
          <w:sz w:val="24"/>
          <w:szCs w:val="24"/>
        </w:rPr>
        <w:t xml:space="preserve">: </w:t>
      </w:r>
      <w:r w:rsidR="008674D9" w:rsidRPr="0010468F">
        <w:rPr>
          <w:rFonts w:cstheme="minorHAnsi"/>
          <w:sz w:val="24"/>
          <w:szCs w:val="24"/>
        </w:rPr>
        <w:t>lodging</w:t>
      </w:r>
      <w:r w:rsidR="004D6B69" w:rsidRPr="0010468F">
        <w:rPr>
          <w:rFonts w:cstheme="minorHAnsi"/>
          <w:sz w:val="24"/>
          <w:szCs w:val="24"/>
        </w:rPr>
        <w:t>,</w:t>
      </w:r>
      <w:r w:rsidR="008674D9" w:rsidRPr="0010468F">
        <w:rPr>
          <w:rFonts w:cstheme="minorHAnsi"/>
          <w:sz w:val="24"/>
          <w:szCs w:val="24"/>
        </w:rPr>
        <w:t xml:space="preserve"> growth habit, </w:t>
      </w:r>
      <w:r w:rsidR="004D6B69" w:rsidRPr="0010468F">
        <w:rPr>
          <w:rFonts w:cstheme="minorHAnsi"/>
          <w:sz w:val="24"/>
          <w:szCs w:val="24"/>
        </w:rPr>
        <w:t xml:space="preserve">and </w:t>
      </w:r>
      <w:r w:rsidR="008674D9" w:rsidRPr="0010468F">
        <w:rPr>
          <w:rFonts w:cstheme="minorHAnsi"/>
          <w:sz w:val="24"/>
          <w:szCs w:val="24"/>
        </w:rPr>
        <w:t>days to flowering</w:t>
      </w:r>
      <w:r w:rsidR="004D6B69" w:rsidRPr="0010468F">
        <w:rPr>
          <w:rFonts w:cstheme="minorHAnsi"/>
          <w:sz w:val="24"/>
          <w:szCs w:val="24"/>
        </w:rPr>
        <w:t xml:space="preserve"> on Pv01 at 13.7Mb; growth habit</w:t>
      </w:r>
      <w:r w:rsidR="008674D9" w:rsidRPr="0010468F">
        <w:rPr>
          <w:rFonts w:cstheme="minorHAnsi"/>
          <w:sz w:val="24"/>
          <w:szCs w:val="24"/>
        </w:rPr>
        <w:t xml:space="preserve">, seed yield, </w:t>
      </w:r>
      <w:r w:rsidR="004D6B69" w:rsidRPr="0010468F">
        <w:rPr>
          <w:rFonts w:cstheme="minorHAnsi"/>
          <w:sz w:val="24"/>
          <w:szCs w:val="24"/>
        </w:rPr>
        <w:t xml:space="preserve">and </w:t>
      </w:r>
      <w:r w:rsidR="008674D9" w:rsidRPr="0010468F">
        <w:rPr>
          <w:rFonts w:cstheme="minorHAnsi"/>
          <w:sz w:val="24"/>
          <w:szCs w:val="24"/>
        </w:rPr>
        <w:t>biomass</w:t>
      </w:r>
      <w:r w:rsidR="004D6B69" w:rsidRPr="0010468F">
        <w:rPr>
          <w:rFonts w:cstheme="minorHAnsi"/>
          <w:sz w:val="24"/>
          <w:szCs w:val="24"/>
        </w:rPr>
        <w:t xml:space="preserve"> on Pv01 at 42.2Mb; and</w:t>
      </w:r>
      <w:r w:rsidR="008674D9" w:rsidRPr="0010468F">
        <w:rPr>
          <w:rFonts w:cstheme="minorHAnsi"/>
          <w:sz w:val="24"/>
          <w:szCs w:val="24"/>
        </w:rPr>
        <w:t xml:space="preserve"> plant height</w:t>
      </w:r>
      <w:r w:rsidR="00660BD9" w:rsidRPr="0010468F">
        <w:rPr>
          <w:rFonts w:cstheme="minorHAnsi"/>
          <w:sz w:val="24"/>
          <w:szCs w:val="24"/>
        </w:rPr>
        <w:t>, lodging, and growth habit on Pv07 at 34.2Mb (</w:t>
      </w:r>
      <w:r w:rsidR="00865DE9" w:rsidRPr="0010468F">
        <w:rPr>
          <w:rFonts w:cstheme="minorHAnsi"/>
          <w:sz w:val="24"/>
          <w:szCs w:val="24"/>
        </w:rPr>
        <w:t>T</w:t>
      </w:r>
      <w:r w:rsidR="00660BD9" w:rsidRPr="0010468F">
        <w:rPr>
          <w:rFonts w:cstheme="minorHAnsi"/>
          <w:sz w:val="24"/>
          <w:szCs w:val="24"/>
        </w:rPr>
        <w:t xml:space="preserve">able 2). </w:t>
      </w:r>
      <w:r w:rsidR="00FF7B88" w:rsidRPr="0010468F">
        <w:rPr>
          <w:rFonts w:cstheme="minorHAnsi"/>
          <w:sz w:val="24"/>
          <w:szCs w:val="24"/>
        </w:rPr>
        <w:t xml:space="preserve">In this study, </w:t>
      </w:r>
      <w:r w:rsidR="004C0FDC" w:rsidRPr="0010468F">
        <w:rPr>
          <w:rFonts w:cstheme="minorHAnsi"/>
          <w:sz w:val="24"/>
          <w:szCs w:val="24"/>
        </w:rPr>
        <w:t xml:space="preserve">the top 10 SNPs for </w:t>
      </w:r>
      <w:r w:rsidR="003F2331" w:rsidRPr="0010468F">
        <w:rPr>
          <w:rFonts w:cstheme="minorHAnsi"/>
          <w:sz w:val="24"/>
          <w:szCs w:val="24"/>
        </w:rPr>
        <w:t xml:space="preserve">harvest index and days to maturity also had the same candidate gene </w:t>
      </w:r>
      <w:r w:rsidR="0015317F" w:rsidRPr="0010468F">
        <w:rPr>
          <w:rFonts w:cstheme="minorHAnsi"/>
          <w:sz w:val="24"/>
          <w:szCs w:val="24"/>
        </w:rPr>
        <w:t>on Pv03 at 36.8 Mb</w:t>
      </w:r>
      <w:r w:rsidR="004C0FDC" w:rsidRPr="0010468F">
        <w:rPr>
          <w:rFonts w:cstheme="minorHAnsi"/>
          <w:sz w:val="24"/>
          <w:szCs w:val="24"/>
        </w:rPr>
        <w:t xml:space="preserve">, the gene model </w:t>
      </w:r>
      <w:r w:rsidR="004C0FDC" w:rsidRPr="0010468F">
        <w:rPr>
          <w:rFonts w:eastAsia="Times New Roman" w:cstheme="minorHAnsi"/>
          <w:i/>
          <w:iCs/>
          <w:sz w:val="24"/>
          <w:szCs w:val="24"/>
        </w:rPr>
        <w:t>Phvul.003G153100</w:t>
      </w:r>
      <w:r w:rsidR="0015317F" w:rsidRPr="0010468F">
        <w:rPr>
          <w:rFonts w:cstheme="minorHAnsi"/>
          <w:sz w:val="24"/>
          <w:szCs w:val="24"/>
        </w:rPr>
        <w:t xml:space="preserve">. </w:t>
      </w:r>
      <w:r w:rsidR="004C0FDC" w:rsidRPr="0010468F">
        <w:rPr>
          <w:rFonts w:eastAsia="Times New Roman" w:cstheme="minorHAnsi"/>
          <w:i/>
          <w:iCs/>
          <w:sz w:val="24"/>
          <w:szCs w:val="24"/>
        </w:rPr>
        <w:t xml:space="preserve">Phvul.003G153100 </w:t>
      </w:r>
      <w:r w:rsidR="004C0FDC" w:rsidRPr="0010468F">
        <w:rPr>
          <w:rFonts w:eastAsia="Times New Roman" w:cstheme="minorHAnsi"/>
          <w:iCs/>
          <w:sz w:val="24"/>
          <w:szCs w:val="24"/>
        </w:rPr>
        <w:t xml:space="preserve">is an AP2-like ethylene-responsive transcription factor highly expressed in root tissue and nodules </w:t>
      </w:r>
      <w:r w:rsidR="004C0FDC" w:rsidRPr="0010468F">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bWJlcj44NTk8L3JlYy1udW1iZXI+PGZvcmVpZ24ta2V5cz48a2V5IGFwcD0iRU4iIGRiLWlkPSJ6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</w:fldData>
        </w:fldChar>
      </w:r>
      <w:r w:rsidR="008A7F7B">
        <w:rPr>
          <w:rFonts w:cstheme="minorHAnsi"/>
          <w:sz w:val="24"/>
          <w:szCs w:val="24"/>
        </w:rPr>
        <w:instrText xml:space="preserve"> ADDIN EN.CITE </w:instrText>
      </w:r>
      <w:r w:rsidR="008A7F7B">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bWJlcj44NTk8L3JlYy1udW1iZXI+PGZvcmVpZ24ta2V5cz48a2V5IGFwcD0iRU4iIGRiLWlkPSJ6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</w:fldData>
        </w:fldChar>
      </w:r>
      <w:r w:rsidR="008A7F7B">
        <w:rPr>
          <w:rFonts w:cstheme="minorHAnsi"/>
          <w:sz w:val="24"/>
          <w:szCs w:val="24"/>
        </w:rPr>
        <w:instrText xml:space="preserve"> ADDIN EN.CITE.DATA </w:instrText>
      </w:r>
      <w:r w:rsidR="008A7F7B">
        <w:rPr>
          <w:rFonts w:cstheme="minorHAnsi"/>
          <w:sz w:val="24"/>
          <w:szCs w:val="24"/>
        </w:rPr>
      </w:r>
      <w:r w:rsidR="008A7F7B">
        <w:rPr>
          <w:rFonts w:cstheme="minorHAnsi"/>
          <w:sz w:val="24"/>
          <w:szCs w:val="24"/>
        </w:rPr>
        <w:fldChar w:fldCharType="end"/>
      </w:r>
      <w:r w:rsidR="004C0FDC" w:rsidRPr="0010468F">
        <w:rPr>
          <w:rFonts w:cstheme="minorHAnsi"/>
          <w:sz w:val="24"/>
          <w:szCs w:val="24"/>
        </w:rPr>
        <w:fldChar w:fldCharType="separate"/>
      </w:r>
      <w:r w:rsidR="004C0FDC" w:rsidRPr="0010468F">
        <w:rPr>
          <w:rFonts w:cstheme="minorHAnsi"/>
          <w:noProof/>
          <w:sz w:val="24"/>
          <w:szCs w:val="24"/>
        </w:rPr>
        <w:t>(</w:t>
      </w:r>
      <w:r w:rsidR="004C0FDC" w:rsidRPr="0010468F">
        <w:rPr>
          <w:rFonts w:cstheme="minorHAnsi"/>
          <w:smallCaps/>
          <w:noProof/>
          <w:sz w:val="24"/>
          <w:szCs w:val="24"/>
        </w:rPr>
        <w:t>O’Rourke</w:t>
      </w:r>
      <w:r w:rsidR="004C0FDC" w:rsidRPr="0010468F">
        <w:rPr>
          <w:rFonts w:cstheme="minorHAnsi"/>
          <w:i/>
          <w:noProof/>
          <w:sz w:val="24"/>
          <w:szCs w:val="24"/>
        </w:rPr>
        <w:t xml:space="preserve"> et al.</w:t>
      </w:r>
      <w:r w:rsidR="004C0FDC" w:rsidRPr="0010468F">
        <w:rPr>
          <w:rFonts w:cstheme="minorHAnsi"/>
          <w:noProof/>
          <w:sz w:val="24"/>
          <w:szCs w:val="24"/>
        </w:rPr>
        <w:t xml:space="preserve"> 2014; </w:t>
      </w:r>
      <w:r w:rsidR="004C0FDC" w:rsidRPr="0010468F">
        <w:rPr>
          <w:rFonts w:cstheme="minorHAnsi"/>
          <w:smallCaps/>
          <w:noProof/>
          <w:sz w:val="24"/>
          <w:szCs w:val="24"/>
        </w:rPr>
        <w:t>Dash</w:t>
      </w:r>
      <w:r w:rsidR="004C0FDC" w:rsidRPr="0010468F">
        <w:rPr>
          <w:rFonts w:cstheme="minorHAnsi"/>
          <w:i/>
          <w:noProof/>
          <w:sz w:val="24"/>
          <w:szCs w:val="24"/>
        </w:rPr>
        <w:t xml:space="preserve"> et al.</w:t>
      </w:r>
      <w:r w:rsidR="004C0FDC" w:rsidRPr="0010468F">
        <w:rPr>
          <w:rFonts w:cstheme="minorHAnsi"/>
          <w:noProof/>
          <w:sz w:val="24"/>
          <w:szCs w:val="24"/>
        </w:rPr>
        <w:t xml:space="preserve"> 2016)</w:t>
      </w:r>
      <w:r w:rsidR="004C0FDC" w:rsidRPr="0010468F">
        <w:rPr>
          <w:rFonts w:cstheme="minorHAnsi"/>
          <w:sz w:val="24"/>
          <w:szCs w:val="24"/>
        </w:rPr>
        <w:fldChar w:fldCharType="end"/>
      </w:r>
      <w:r w:rsidR="004C0FDC" w:rsidRPr="0010468F">
        <w:rPr>
          <w:rFonts w:eastAsia="Times New Roman" w:cstheme="minorHAnsi"/>
          <w:iCs/>
          <w:sz w:val="24"/>
          <w:szCs w:val="24"/>
        </w:rPr>
        <w:t xml:space="preserve">. </w:t>
      </w:r>
    </w:p>
    <w:p w14:paraId="0E97AE30" w14:textId="7BE618E1" w:rsidR="00357795" w:rsidRPr="0010468F" w:rsidRDefault="004C0FDC" w:rsidP="0010468F">
      <w:pPr>
        <w:spacing w:line="480" w:lineRule="auto"/>
        <w:ind w:firstLine="720"/>
        <w:rPr>
          <w:rFonts w:cstheme="minorHAnsi"/>
          <w:sz w:val="24"/>
          <w:szCs w:val="24"/>
        </w:rPr>
      </w:pPr>
      <w:r w:rsidRPr="0010468F">
        <w:rPr>
          <w:rFonts w:cstheme="minorHAnsi"/>
          <w:sz w:val="24"/>
          <w:szCs w:val="24"/>
        </w:rPr>
        <w:t>In comparisons involving only</w:t>
      </w:r>
      <w:r w:rsidR="00592734" w:rsidRPr="0010468F">
        <w:rPr>
          <w:rFonts w:cstheme="minorHAnsi"/>
          <w:sz w:val="24"/>
          <w:szCs w:val="24"/>
        </w:rPr>
        <w:t xml:space="preserve"> the eleven balanced studies</w:t>
      </w:r>
      <w:r w:rsidR="0015317F" w:rsidRPr="0010468F">
        <w:rPr>
          <w:rFonts w:cstheme="minorHAnsi"/>
          <w:sz w:val="24"/>
          <w:szCs w:val="24"/>
        </w:rPr>
        <w:t xml:space="preserve">, </w:t>
      </w:r>
      <w:r w:rsidR="00AB620E" w:rsidRPr="0010468F">
        <w:rPr>
          <w:rFonts w:cstheme="minorHAnsi"/>
          <w:sz w:val="24"/>
          <w:szCs w:val="24"/>
        </w:rPr>
        <w:t>nine of</w:t>
      </w:r>
      <w:r w:rsidR="00E70AAE" w:rsidRPr="0010468F">
        <w:rPr>
          <w:rFonts w:cstheme="minorHAnsi"/>
          <w:sz w:val="24"/>
          <w:szCs w:val="24"/>
        </w:rPr>
        <w:t xml:space="preserve"> 80 </w:t>
      </w:r>
      <w:r w:rsidR="003C075E" w:rsidRPr="0010468F">
        <w:rPr>
          <w:rFonts w:cstheme="minorHAnsi"/>
          <w:sz w:val="24"/>
          <w:szCs w:val="24"/>
        </w:rPr>
        <w:t>associations fell into</w:t>
      </w:r>
      <w:r w:rsidR="00AC76DD" w:rsidRPr="0010468F">
        <w:rPr>
          <w:rFonts w:cstheme="minorHAnsi"/>
          <w:sz w:val="24"/>
          <w:szCs w:val="24"/>
        </w:rPr>
        <w:t xml:space="preserve"> three</w:t>
      </w:r>
      <w:r w:rsidR="003C075E" w:rsidRPr="0010468F">
        <w:rPr>
          <w:rFonts w:cstheme="minorHAnsi"/>
          <w:sz w:val="24"/>
          <w:szCs w:val="24"/>
        </w:rPr>
        <w:t xml:space="preserve"> 20kb region</w:t>
      </w:r>
      <w:r w:rsidR="00986058" w:rsidRPr="0010468F">
        <w:rPr>
          <w:rFonts w:cstheme="minorHAnsi"/>
          <w:sz w:val="24"/>
          <w:szCs w:val="24"/>
        </w:rPr>
        <w:t>s</w:t>
      </w:r>
      <w:r w:rsidR="00D55C3E" w:rsidRPr="0010468F">
        <w:rPr>
          <w:rFonts w:cstheme="minorHAnsi"/>
          <w:sz w:val="24"/>
          <w:szCs w:val="24"/>
        </w:rPr>
        <w:t xml:space="preserve">, while 15 </w:t>
      </w:r>
      <w:r w:rsidRPr="0010468F">
        <w:rPr>
          <w:rFonts w:cstheme="minorHAnsi"/>
          <w:sz w:val="24"/>
          <w:szCs w:val="24"/>
        </w:rPr>
        <w:t xml:space="preserve">of the 80 associations </w:t>
      </w:r>
      <w:r w:rsidR="00D55C3E" w:rsidRPr="0010468F">
        <w:rPr>
          <w:rFonts w:cstheme="minorHAnsi"/>
          <w:sz w:val="24"/>
          <w:szCs w:val="24"/>
        </w:rPr>
        <w:t>fell into</w:t>
      </w:r>
      <w:r w:rsidR="00414361" w:rsidRPr="0010468F">
        <w:rPr>
          <w:rFonts w:cstheme="minorHAnsi"/>
          <w:sz w:val="24"/>
          <w:szCs w:val="24"/>
        </w:rPr>
        <w:t xml:space="preserve"> six</w:t>
      </w:r>
      <w:r w:rsidR="00D55C3E" w:rsidRPr="0010468F">
        <w:rPr>
          <w:rFonts w:cstheme="minorHAnsi"/>
          <w:sz w:val="24"/>
          <w:szCs w:val="24"/>
        </w:rPr>
        <w:t xml:space="preserve"> 200kb region</w:t>
      </w:r>
      <w:r w:rsidR="00965E81" w:rsidRPr="0010468F">
        <w:rPr>
          <w:rFonts w:cstheme="minorHAnsi"/>
          <w:sz w:val="24"/>
          <w:szCs w:val="24"/>
        </w:rPr>
        <w:t>s</w:t>
      </w:r>
      <w:r w:rsidR="00D55C3E" w:rsidRPr="0010468F">
        <w:rPr>
          <w:rFonts w:cstheme="minorHAnsi"/>
          <w:sz w:val="24"/>
          <w:szCs w:val="24"/>
        </w:rPr>
        <w:t xml:space="preserve">. When this study was added, </w:t>
      </w:r>
      <w:r w:rsidR="005D33AE" w:rsidRPr="0010468F">
        <w:rPr>
          <w:rFonts w:cstheme="minorHAnsi"/>
          <w:sz w:val="24"/>
          <w:szCs w:val="24"/>
        </w:rPr>
        <w:t xml:space="preserve">seven additional associations fell into </w:t>
      </w:r>
      <w:r w:rsidR="00414361" w:rsidRPr="0010468F">
        <w:rPr>
          <w:rFonts w:cstheme="minorHAnsi"/>
          <w:sz w:val="24"/>
          <w:szCs w:val="24"/>
        </w:rPr>
        <w:t xml:space="preserve">four </w:t>
      </w:r>
      <w:r w:rsidR="00965E81" w:rsidRPr="0010468F">
        <w:rPr>
          <w:rFonts w:cstheme="minorHAnsi"/>
          <w:sz w:val="24"/>
          <w:szCs w:val="24"/>
        </w:rPr>
        <w:t xml:space="preserve">20kb regions, while twelve additional associations fell into </w:t>
      </w:r>
      <w:r w:rsidR="00A61C4A" w:rsidRPr="0010468F">
        <w:rPr>
          <w:rFonts w:cstheme="minorHAnsi"/>
          <w:sz w:val="24"/>
          <w:szCs w:val="24"/>
        </w:rPr>
        <w:t>14</w:t>
      </w:r>
      <w:r w:rsidR="001E368A" w:rsidRPr="0010468F">
        <w:rPr>
          <w:rFonts w:cstheme="minorHAnsi"/>
          <w:sz w:val="24"/>
          <w:szCs w:val="24"/>
        </w:rPr>
        <w:t xml:space="preserve"> </w:t>
      </w:r>
      <w:r w:rsidR="00965E81" w:rsidRPr="0010468F">
        <w:rPr>
          <w:rFonts w:cstheme="minorHAnsi"/>
          <w:sz w:val="24"/>
          <w:szCs w:val="24"/>
        </w:rPr>
        <w:t>overlapping 200kb regions</w:t>
      </w:r>
      <w:r w:rsidR="00A61C4A" w:rsidRPr="0010468F">
        <w:rPr>
          <w:rFonts w:cstheme="minorHAnsi"/>
          <w:sz w:val="24"/>
          <w:szCs w:val="24"/>
        </w:rPr>
        <w:t xml:space="preserve"> (Table 2)</w:t>
      </w:r>
      <w:r w:rsidR="00965E81" w:rsidRPr="0010468F">
        <w:rPr>
          <w:rFonts w:cstheme="minorHAnsi"/>
          <w:sz w:val="24"/>
          <w:szCs w:val="24"/>
        </w:rPr>
        <w:t>.</w:t>
      </w:r>
      <w:r w:rsidR="006560D7" w:rsidRPr="0010468F">
        <w:rPr>
          <w:rFonts w:cstheme="minorHAnsi"/>
          <w:sz w:val="24"/>
          <w:szCs w:val="24"/>
        </w:rPr>
        <w:t xml:space="preserve"> This study did not identify </w:t>
      </w:r>
      <w:r w:rsidR="00AC6DA9" w:rsidRPr="0010468F">
        <w:rPr>
          <w:rFonts w:cstheme="minorHAnsi"/>
          <w:sz w:val="24"/>
          <w:szCs w:val="24"/>
        </w:rPr>
        <w:t>many</w:t>
      </w:r>
      <w:r w:rsidR="006560D7" w:rsidRPr="0010468F">
        <w:rPr>
          <w:rFonts w:cstheme="minorHAnsi"/>
          <w:sz w:val="24"/>
          <w:szCs w:val="24"/>
        </w:rPr>
        <w:t xml:space="preserve"> new overlaps at the 20kb level, </w:t>
      </w:r>
      <w:r w:rsidR="00AB6AE2" w:rsidRPr="0010468F">
        <w:rPr>
          <w:rFonts w:cstheme="minorHAnsi"/>
          <w:sz w:val="24"/>
          <w:szCs w:val="24"/>
        </w:rPr>
        <w:t>though it did find associations in all three</w:t>
      </w:r>
      <w:r w:rsidR="006A1DC9" w:rsidRPr="0010468F">
        <w:rPr>
          <w:rFonts w:cstheme="minorHAnsi"/>
          <w:sz w:val="24"/>
          <w:szCs w:val="24"/>
        </w:rPr>
        <w:t xml:space="preserve"> 20kb overlapping</w:t>
      </w:r>
      <w:r w:rsidR="00AB6AE2" w:rsidRPr="0010468F">
        <w:rPr>
          <w:rFonts w:cstheme="minorHAnsi"/>
          <w:sz w:val="24"/>
          <w:szCs w:val="24"/>
        </w:rPr>
        <w:t xml:space="preserve"> regions found by comparing the eleven balanced studies alone. </w:t>
      </w:r>
      <w:r w:rsidR="009C7280" w:rsidRPr="0010468F">
        <w:rPr>
          <w:rFonts w:cstheme="minorHAnsi"/>
          <w:sz w:val="24"/>
          <w:szCs w:val="24"/>
        </w:rPr>
        <w:t>It did, however, find many new overlaps with previously published studies at the 200kb level</w:t>
      </w:r>
      <w:r w:rsidR="00C41B84" w:rsidRPr="0010468F">
        <w:rPr>
          <w:rFonts w:cstheme="minorHAnsi"/>
          <w:sz w:val="24"/>
          <w:szCs w:val="24"/>
        </w:rPr>
        <w:t xml:space="preserve">, twice as many as expected given the </w:t>
      </w:r>
      <w:r w:rsidR="008A65DE" w:rsidRPr="0010468F">
        <w:rPr>
          <w:rFonts w:cstheme="minorHAnsi"/>
          <w:sz w:val="24"/>
          <w:szCs w:val="24"/>
        </w:rPr>
        <w:t xml:space="preserve">rate of overlap in the eleven balanced studies (chi-squared </w:t>
      </w:r>
      <w:r w:rsidR="008A65DE" w:rsidRPr="0010468F">
        <w:rPr>
          <w:rFonts w:cstheme="minorHAnsi"/>
          <w:i/>
          <w:iCs/>
          <w:sz w:val="24"/>
          <w:szCs w:val="24"/>
        </w:rPr>
        <w:t>p</w:t>
      </w:r>
      <w:r w:rsidR="008A65DE" w:rsidRPr="0010468F">
        <w:rPr>
          <w:rFonts w:cstheme="minorHAnsi"/>
          <w:sz w:val="24"/>
          <w:szCs w:val="24"/>
        </w:rPr>
        <w:t xml:space="preserve"> = 0.025). </w:t>
      </w:r>
      <w:r w:rsidR="009024D0" w:rsidRPr="0010468F">
        <w:rPr>
          <w:rFonts w:cstheme="minorHAnsi"/>
          <w:sz w:val="24"/>
          <w:szCs w:val="24"/>
        </w:rPr>
        <w:t xml:space="preserve">However, as the balanced studies </w:t>
      </w:r>
      <w:r w:rsidR="002B31F1" w:rsidRPr="0010468F">
        <w:rPr>
          <w:rFonts w:cstheme="minorHAnsi"/>
          <w:sz w:val="24"/>
          <w:szCs w:val="24"/>
        </w:rPr>
        <w:t>often did not conduct GWAS on</w:t>
      </w:r>
      <w:r w:rsidR="004B6608" w:rsidRPr="0010468F">
        <w:rPr>
          <w:rFonts w:cstheme="minorHAnsi"/>
          <w:sz w:val="24"/>
          <w:szCs w:val="24"/>
        </w:rPr>
        <w:t xml:space="preserve"> similar phenotypes, </w:t>
      </w:r>
      <w:r w:rsidR="002B31F1" w:rsidRPr="0010468F">
        <w:rPr>
          <w:rFonts w:cstheme="minorHAnsi"/>
          <w:sz w:val="24"/>
          <w:szCs w:val="24"/>
        </w:rPr>
        <w:t>our “</w:t>
      </w:r>
      <w:r w:rsidR="004B6608" w:rsidRPr="0010468F">
        <w:rPr>
          <w:rFonts w:cstheme="minorHAnsi"/>
          <w:sz w:val="24"/>
          <w:szCs w:val="24"/>
        </w:rPr>
        <w:t>expected</w:t>
      </w:r>
      <w:r w:rsidR="002B31F1" w:rsidRPr="0010468F">
        <w:rPr>
          <w:rFonts w:cstheme="minorHAnsi"/>
          <w:sz w:val="24"/>
          <w:szCs w:val="24"/>
        </w:rPr>
        <w:t>”</w:t>
      </w:r>
      <w:r w:rsidR="004B6608" w:rsidRPr="0010468F">
        <w:rPr>
          <w:rFonts w:cstheme="minorHAnsi"/>
          <w:sz w:val="24"/>
          <w:szCs w:val="24"/>
        </w:rPr>
        <w:t xml:space="preserve"> rate of overlap is </w:t>
      </w:r>
      <w:r w:rsidR="00A91E35" w:rsidRPr="0010468F">
        <w:rPr>
          <w:rFonts w:cstheme="minorHAnsi"/>
          <w:sz w:val="24"/>
          <w:szCs w:val="24"/>
        </w:rPr>
        <w:t>likely to be</w:t>
      </w:r>
      <w:r w:rsidR="00AC4342" w:rsidRPr="0010468F">
        <w:rPr>
          <w:rFonts w:cstheme="minorHAnsi"/>
          <w:sz w:val="24"/>
          <w:szCs w:val="24"/>
        </w:rPr>
        <w:t xml:space="preserve"> biased.</w:t>
      </w:r>
      <w:r w:rsidR="00AE7167" w:rsidRPr="0010468F">
        <w:rPr>
          <w:rFonts w:cstheme="minorHAnsi"/>
          <w:sz w:val="24"/>
          <w:szCs w:val="24"/>
        </w:rPr>
        <w:t xml:space="preserve"> </w:t>
      </w:r>
      <w:r w:rsidR="002B31F1" w:rsidRPr="0010468F">
        <w:rPr>
          <w:rFonts w:cstheme="minorHAnsi"/>
          <w:sz w:val="24"/>
          <w:szCs w:val="24"/>
        </w:rPr>
        <w:t>Thus, we consider the fact</w:t>
      </w:r>
      <w:r w:rsidR="00AE7167" w:rsidRPr="0010468F">
        <w:rPr>
          <w:rFonts w:cstheme="minorHAnsi"/>
          <w:sz w:val="24"/>
          <w:szCs w:val="24"/>
        </w:rPr>
        <w:t xml:space="preserve"> that this study found </w:t>
      </w:r>
      <w:r w:rsidR="002B31F1" w:rsidRPr="0010468F">
        <w:rPr>
          <w:rFonts w:cstheme="minorHAnsi"/>
          <w:sz w:val="24"/>
          <w:szCs w:val="24"/>
        </w:rPr>
        <w:t xml:space="preserve">the same </w:t>
      </w:r>
      <w:r w:rsidR="00AE7167" w:rsidRPr="0010468F">
        <w:rPr>
          <w:rFonts w:cstheme="minorHAnsi"/>
          <w:sz w:val="24"/>
          <w:szCs w:val="24"/>
        </w:rPr>
        <w:t xml:space="preserve">three 20kb regions that overlap in balanced GWAS comparisons </w:t>
      </w:r>
      <w:r w:rsidR="002B31F1" w:rsidRPr="0010468F">
        <w:rPr>
          <w:rFonts w:cstheme="minorHAnsi"/>
          <w:sz w:val="24"/>
          <w:szCs w:val="24"/>
        </w:rPr>
        <w:t>to be</w:t>
      </w:r>
      <w:r w:rsidR="00AE7167" w:rsidRPr="0010468F">
        <w:rPr>
          <w:rFonts w:cstheme="minorHAnsi"/>
          <w:sz w:val="24"/>
          <w:szCs w:val="24"/>
        </w:rPr>
        <w:t xml:space="preserve"> </w:t>
      </w:r>
      <w:r w:rsidR="00587237" w:rsidRPr="0010468F">
        <w:rPr>
          <w:rFonts w:cstheme="minorHAnsi"/>
          <w:sz w:val="24"/>
          <w:szCs w:val="24"/>
        </w:rPr>
        <w:t xml:space="preserve">stronger </w:t>
      </w:r>
      <w:r w:rsidR="00587237" w:rsidRPr="0010468F">
        <w:rPr>
          <w:rFonts w:cstheme="minorHAnsi"/>
          <w:sz w:val="24"/>
          <w:szCs w:val="24"/>
        </w:rPr>
        <w:lastRenderedPageBreak/>
        <w:t>evidence</w:t>
      </w:r>
      <w:r w:rsidR="002B31F1" w:rsidRPr="0010468F">
        <w:rPr>
          <w:rFonts w:cstheme="minorHAnsi"/>
          <w:sz w:val="24"/>
          <w:szCs w:val="24"/>
        </w:rPr>
        <w:t xml:space="preserve"> than the large number of overlaps at the 200kb level</w:t>
      </w:r>
      <w:r w:rsidR="00587237" w:rsidRPr="0010468F">
        <w:rPr>
          <w:rFonts w:cstheme="minorHAnsi"/>
          <w:sz w:val="24"/>
          <w:szCs w:val="24"/>
        </w:rPr>
        <w:t xml:space="preserve"> that this panel can yield similar associations </w:t>
      </w:r>
      <w:r w:rsidR="00CD5EE8" w:rsidRPr="0010468F">
        <w:rPr>
          <w:rFonts w:cstheme="minorHAnsi"/>
          <w:sz w:val="24"/>
          <w:szCs w:val="24"/>
        </w:rPr>
        <w:t>to</w:t>
      </w:r>
      <w:r w:rsidR="00587237" w:rsidRPr="0010468F">
        <w:rPr>
          <w:rFonts w:cstheme="minorHAnsi"/>
          <w:sz w:val="24"/>
          <w:szCs w:val="24"/>
        </w:rPr>
        <w:t xml:space="preserve"> balanced </w:t>
      </w:r>
      <w:r w:rsidR="00CD5EE8" w:rsidRPr="0010468F">
        <w:rPr>
          <w:rFonts w:cstheme="minorHAnsi"/>
          <w:sz w:val="24"/>
          <w:szCs w:val="24"/>
        </w:rPr>
        <w:t>GWAS of common bean diversity panels.</w:t>
      </w:r>
    </w:p>
    <w:p w14:paraId="3C5AB210" w14:textId="2FD85C68" w:rsidR="00862AE1" w:rsidRPr="0010468F" w:rsidRDefault="00E81E00" w:rsidP="0010468F">
      <w:pPr>
        <w:spacing w:line="480" w:lineRule="auto"/>
        <w:rPr>
          <w:rFonts w:cstheme="minorHAnsi"/>
          <w:i/>
          <w:sz w:val="24"/>
          <w:szCs w:val="24"/>
        </w:rPr>
      </w:pPr>
      <w:r w:rsidRPr="0010468F">
        <w:rPr>
          <w:rFonts w:cstheme="minorHAnsi"/>
          <w:i/>
          <w:sz w:val="24"/>
          <w:szCs w:val="24"/>
        </w:rPr>
        <w:t>Extensive pleiotropy or linked effects within</w:t>
      </w:r>
      <w:r w:rsidR="00862AE1" w:rsidRPr="0010468F">
        <w:rPr>
          <w:rFonts w:cstheme="minorHAnsi"/>
          <w:i/>
          <w:sz w:val="24"/>
          <w:szCs w:val="24"/>
        </w:rPr>
        <w:t xml:space="preserve"> CDBN genetic associations</w:t>
      </w:r>
    </w:p>
    <w:p w14:paraId="4DB59F1D" w14:textId="71EB98ED" w:rsidR="003F700E" w:rsidRPr="0010468F" w:rsidRDefault="007D44D6" w:rsidP="0010468F">
      <w:pPr>
        <w:spacing w:line="480" w:lineRule="auto"/>
        <w:rPr>
          <w:rFonts w:cstheme="minorHAnsi"/>
          <w:sz w:val="24"/>
          <w:szCs w:val="24"/>
        </w:rPr>
      </w:pPr>
      <w:r w:rsidRPr="0010468F">
        <w:rPr>
          <w:rFonts w:cstheme="minorHAnsi"/>
          <w:sz w:val="24"/>
          <w:szCs w:val="24"/>
        </w:rPr>
        <w:tab/>
      </w:r>
      <w:r w:rsidR="00FD575F" w:rsidRPr="0010468F">
        <w:rPr>
          <w:rFonts w:cstheme="minorHAnsi"/>
          <w:sz w:val="24"/>
          <w:szCs w:val="24"/>
        </w:rPr>
        <w:t xml:space="preserve">We observed that numerous CDBN phenotypes had overlapping distributions of </w:t>
      </w:r>
      <w:r w:rsidR="003B7F42" w:rsidRPr="0010468F">
        <w:rPr>
          <w:rFonts w:cstheme="minorHAnsi"/>
          <w:sz w:val="24"/>
          <w:szCs w:val="24"/>
        </w:rPr>
        <w:t xml:space="preserve">significantly </w:t>
      </w:r>
      <w:r w:rsidR="00FD575F" w:rsidRPr="0010468F">
        <w:rPr>
          <w:rFonts w:cstheme="minorHAnsi"/>
          <w:sz w:val="24"/>
          <w:szCs w:val="24"/>
        </w:rPr>
        <w:t xml:space="preserve">associated SNPs. These overlaps could be due to pleiotropy – one genetic locus affecting multiple phenotypes – or due to multiple </w:t>
      </w:r>
      <w:r w:rsidR="00AA0A08" w:rsidRPr="0010468F">
        <w:rPr>
          <w:rFonts w:cstheme="minorHAnsi"/>
          <w:sz w:val="24"/>
          <w:szCs w:val="24"/>
        </w:rPr>
        <w:t xml:space="preserve">tightly </w:t>
      </w:r>
      <w:r w:rsidR="00FD575F" w:rsidRPr="0010468F">
        <w:rPr>
          <w:rFonts w:cstheme="minorHAnsi"/>
          <w:sz w:val="24"/>
          <w:szCs w:val="24"/>
        </w:rPr>
        <w:t>linked genetic loci affecting multiple phenotypes. To formally compare these overlaps, we used mash on</w:t>
      </w:r>
      <w:r w:rsidR="00F12065" w:rsidRPr="0010468F">
        <w:rPr>
          <w:rFonts w:cstheme="minorHAnsi"/>
          <w:sz w:val="24"/>
          <w:szCs w:val="24"/>
        </w:rPr>
        <w:t xml:space="preserve"> 19 sets of</w:t>
      </w:r>
      <w:r w:rsidR="00FD575F" w:rsidRPr="0010468F">
        <w:rPr>
          <w:rFonts w:cstheme="minorHAnsi"/>
          <w:sz w:val="24"/>
          <w:szCs w:val="24"/>
        </w:rPr>
        <w:t xml:space="preserve"> 4</w:t>
      </w:r>
      <w:r w:rsidR="003B7F42" w:rsidRPr="0010468F">
        <w:rPr>
          <w:rFonts w:cstheme="minorHAnsi"/>
          <w:sz w:val="24"/>
          <w:szCs w:val="24"/>
        </w:rPr>
        <w:t>,</w:t>
      </w:r>
      <w:r w:rsidR="00FD575F" w:rsidRPr="0010468F">
        <w:rPr>
          <w:rFonts w:cstheme="minorHAnsi"/>
          <w:sz w:val="24"/>
          <w:szCs w:val="24"/>
        </w:rPr>
        <w:t xml:space="preserve">000 </w:t>
      </w:r>
      <w:r w:rsidR="005748EC" w:rsidRPr="0010468F">
        <w:rPr>
          <w:rFonts w:cstheme="minorHAnsi"/>
          <w:sz w:val="24"/>
          <w:szCs w:val="24"/>
        </w:rPr>
        <w:t>SNPs</w:t>
      </w:r>
      <w:r w:rsidR="00FD575F" w:rsidRPr="0010468F">
        <w:rPr>
          <w:rFonts w:cstheme="minorHAnsi"/>
          <w:sz w:val="24"/>
          <w:szCs w:val="24"/>
        </w:rPr>
        <w:t xml:space="preserve"> </w:t>
      </w:r>
      <w:r w:rsidR="00334635" w:rsidRPr="0010468F">
        <w:rPr>
          <w:rFonts w:cstheme="minorHAnsi"/>
          <w:sz w:val="24"/>
          <w:szCs w:val="24"/>
        </w:rPr>
        <w:t>with the smallest</w:t>
      </w:r>
      <w:r w:rsidR="00FD575F" w:rsidRPr="0010468F">
        <w:rPr>
          <w:rFonts w:cstheme="minorHAnsi"/>
          <w:sz w:val="24"/>
          <w:szCs w:val="24"/>
        </w:rPr>
        <w:t xml:space="preserve"> </w:t>
      </w:r>
      <w:r w:rsidR="00FD575F" w:rsidRPr="0010468F">
        <w:rPr>
          <w:rFonts w:cstheme="minorHAnsi"/>
          <w:i/>
          <w:sz w:val="24"/>
          <w:szCs w:val="24"/>
        </w:rPr>
        <w:t>p</w:t>
      </w:r>
      <w:r w:rsidR="00FD575F" w:rsidRPr="0010468F">
        <w:rPr>
          <w:rFonts w:cstheme="minorHAnsi"/>
          <w:sz w:val="24"/>
          <w:szCs w:val="24"/>
        </w:rPr>
        <w:t>-value</w:t>
      </w:r>
      <w:r w:rsidR="00334635" w:rsidRPr="0010468F">
        <w:rPr>
          <w:rFonts w:cstheme="minorHAnsi"/>
          <w:sz w:val="24"/>
          <w:szCs w:val="24"/>
        </w:rPr>
        <w:t>s</w:t>
      </w:r>
      <w:r w:rsidR="00F12065" w:rsidRPr="0010468F">
        <w:rPr>
          <w:rFonts w:cstheme="minorHAnsi"/>
          <w:sz w:val="24"/>
          <w:szCs w:val="24"/>
        </w:rPr>
        <w:t xml:space="preserve"> for</w:t>
      </w:r>
      <w:r w:rsidR="00FD575F" w:rsidRPr="0010468F">
        <w:rPr>
          <w:rFonts w:cstheme="minorHAnsi"/>
          <w:sz w:val="24"/>
          <w:szCs w:val="24"/>
        </w:rPr>
        <w:t xml:space="preserve"> phenotypes from the CDBN </w:t>
      </w:r>
      <w:r w:rsidR="00334635" w:rsidRPr="0010468F">
        <w:rPr>
          <w:rFonts w:cstheme="minorHAnsi"/>
          <w:sz w:val="24"/>
          <w:szCs w:val="24"/>
        </w:rPr>
        <w:t>as well as 4</w:t>
      </w:r>
      <w:r w:rsidR="003B7F42" w:rsidRPr="0010468F">
        <w:rPr>
          <w:rFonts w:cstheme="minorHAnsi"/>
          <w:sz w:val="24"/>
          <w:szCs w:val="24"/>
        </w:rPr>
        <w:t>,</w:t>
      </w:r>
      <w:r w:rsidR="00334635" w:rsidRPr="0010468F">
        <w:rPr>
          <w:rFonts w:cstheme="minorHAnsi"/>
          <w:sz w:val="24"/>
          <w:szCs w:val="24"/>
        </w:rPr>
        <w:t xml:space="preserve">000 </w:t>
      </w:r>
      <w:r w:rsidR="005748EC" w:rsidRPr="0010468F">
        <w:rPr>
          <w:rFonts w:cstheme="minorHAnsi"/>
          <w:sz w:val="24"/>
          <w:szCs w:val="24"/>
        </w:rPr>
        <w:t>SNPs</w:t>
      </w:r>
      <w:r w:rsidR="00334635" w:rsidRPr="0010468F">
        <w:rPr>
          <w:rFonts w:cstheme="minorHAnsi"/>
          <w:sz w:val="24"/>
          <w:szCs w:val="24"/>
        </w:rPr>
        <w:t xml:space="preserve"> </w:t>
      </w:r>
      <w:r w:rsidR="00203A66" w:rsidRPr="0010468F">
        <w:rPr>
          <w:rFonts w:cstheme="minorHAnsi"/>
          <w:sz w:val="24"/>
          <w:szCs w:val="24"/>
        </w:rPr>
        <w:t>for</w:t>
      </w:r>
      <w:r w:rsidR="00334635" w:rsidRPr="0010468F">
        <w:rPr>
          <w:rFonts w:cstheme="minorHAnsi"/>
          <w:sz w:val="24"/>
          <w:szCs w:val="24"/>
        </w:rPr>
        <w:t xml:space="preserve"> the</w:t>
      </w:r>
      <w:r w:rsidR="00FD575F" w:rsidRPr="0010468F">
        <w:rPr>
          <w:rFonts w:cstheme="minorHAnsi"/>
          <w:sz w:val="24"/>
          <w:szCs w:val="24"/>
        </w:rPr>
        <w:t xml:space="preserve"> earliest year </w:t>
      </w:r>
      <w:r w:rsidR="003B7F42" w:rsidRPr="0010468F">
        <w:rPr>
          <w:rFonts w:cstheme="minorHAnsi"/>
          <w:sz w:val="24"/>
          <w:szCs w:val="24"/>
        </w:rPr>
        <w:t>an entry was</w:t>
      </w:r>
      <w:r w:rsidR="00FD575F" w:rsidRPr="0010468F">
        <w:rPr>
          <w:rFonts w:cstheme="minorHAnsi"/>
          <w:sz w:val="24"/>
          <w:szCs w:val="24"/>
        </w:rPr>
        <w:t xml:space="preserve"> grown in the CDBN (Figure 3). </w:t>
      </w:r>
      <w:r w:rsidR="00A2694B" w:rsidRPr="0010468F">
        <w:rPr>
          <w:rFonts w:cstheme="minorHAnsi"/>
          <w:sz w:val="24"/>
          <w:szCs w:val="24"/>
        </w:rPr>
        <w:t xml:space="preserve">Mash </w:t>
      </w:r>
      <w:r w:rsidR="000A1C28" w:rsidRPr="0010468F">
        <w:rPr>
          <w:rFonts w:cstheme="minorHAnsi"/>
          <w:sz w:val="24"/>
          <w:szCs w:val="24"/>
        </w:rPr>
        <w:t>share</w:t>
      </w:r>
      <w:r w:rsidR="00FD575F" w:rsidRPr="0010468F">
        <w:rPr>
          <w:rFonts w:cstheme="minorHAnsi"/>
          <w:sz w:val="24"/>
          <w:szCs w:val="24"/>
        </w:rPr>
        <w:t>s</w:t>
      </w:r>
      <w:r w:rsidR="000A1C28" w:rsidRPr="0010468F">
        <w:rPr>
          <w:rFonts w:cstheme="minorHAnsi"/>
          <w:sz w:val="24"/>
          <w:szCs w:val="24"/>
        </w:rPr>
        <w:t xml:space="preserve"> information about effect sizes of SNPs across all phenotypes, while accounting for data-driven covariances in the patterns of effects</w:t>
      </w:r>
      <w:r w:rsidR="00A27F9C" w:rsidRPr="0010468F">
        <w:rPr>
          <w:rFonts w:cstheme="minorHAnsi"/>
          <w:sz w:val="24"/>
          <w:szCs w:val="24"/>
        </w:rPr>
        <w:t xml:space="preserve"> </w:t>
      </w:r>
      <w:r w:rsidR="007E7420"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eXM+PGtleSBhcHA9IkVOIiBkYi1pZD0ienN4NWV3YXR0NTl6MGJlOWR3YnBweHhzZDBwcDl3dHRm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</w:fldData>
        </w:fldChar>
      </w:r>
      <w:r w:rsidR="008A7F7B">
        <w:rPr>
          <w:rFonts w:cstheme="minorHAnsi"/>
          <w:sz w:val="24"/>
          <w:szCs w:val="24"/>
        </w:rPr>
        <w:instrText xml:space="preserve"> ADDIN EN.CITE </w:instrText>
      </w:r>
      <w:r w:rsidR="008A7F7B">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eXM+PGtleSBhcHA9IkVOIiBkYi1pZD0ienN4NWV3YXR0NTl6MGJlOWR3YnBweHhzZDBwcDl3dHRm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</w:fldData>
        </w:fldChar>
      </w:r>
      <w:r w:rsidR="008A7F7B">
        <w:rPr>
          <w:rFonts w:cstheme="minorHAnsi"/>
          <w:sz w:val="24"/>
          <w:szCs w:val="24"/>
        </w:rPr>
        <w:instrText xml:space="preserve"> ADDIN EN.CITE.DATA </w:instrText>
      </w:r>
      <w:r w:rsidR="008A7F7B">
        <w:rPr>
          <w:rFonts w:cstheme="minorHAnsi"/>
          <w:sz w:val="24"/>
          <w:szCs w:val="24"/>
        </w:rPr>
      </w:r>
      <w:r w:rsidR="008A7F7B">
        <w:rPr>
          <w:rFonts w:cstheme="minorHAnsi"/>
          <w:sz w:val="24"/>
          <w:szCs w:val="24"/>
        </w:rPr>
        <w:fldChar w:fldCharType="end"/>
      </w:r>
      <w:r w:rsidR="007E7420" w:rsidRPr="0010468F">
        <w:rPr>
          <w:rFonts w:cstheme="minorHAnsi"/>
          <w:sz w:val="24"/>
          <w:szCs w:val="24"/>
        </w:rPr>
        <w:fldChar w:fldCharType="separate"/>
      </w:r>
      <w:r w:rsidR="007E7420" w:rsidRPr="0010468F">
        <w:rPr>
          <w:rFonts w:cstheme="minorHAnsi"/>
          <w:noProof/>
          <w:sz w:val="24"/>
          <w:szCs w:val="24"/>
        </w:rPr>
        <w:t>(</w:t>
      </w:r>
      <w:r w:rsidR="007E7420" w:rsidRPr="0010468F">
        <w:rPr>
          <w:rFonts w:cstheme="minorHAnsi"/>
          <w:smallCaps/>
          <w:noProof/>
          <w:sz w:val="24"/>
          <w:szCs w:val="24"/>
        </w:rPr>
        <w:t>Urbut</w:t>
      </w:r>
      <w:r w:rsidR="007E7420" w:rsidRPr="0010468F">
        <w:rPr>
          <w:rFonts w:cstheme="minorHAnsi"/>
          <w:i/>
          <w:noProof/>
          <w:sz w:val="24"/>
          <w:szCs w:val="24"/>
        </w:rPr>
        <w:t xml:space="preserve"> et al.</w:t>
      </w:r>
      <w:r w:rsidR="007E7420" w:rsidRPr="0010468F">
        <w:rPr>
          <w:rFonts w:cstheme="minorHAnsi"/>
          <w:noProof/>
          <w:sz w:val="24"/>
          <w:szCs w:val="24"/>
        </w:rPr>
        <w:t xml:space="preserve"> 2019)</w:t>
      </w:r>
      <w:r w:rsidR="007E7420" w:rsidRPr="0010468F">
        <w:rPr>
          <w:rFonts w:cstheme="minorHAnsi"/>
          <w:sz w:val="24"/>
          <w:szCs w:val="24"/>
        </w:rPr>
        <w:fldChar w:fldCharType="end"/>
      </w:r>
      <w:r w:rsidR="000A1C28" w:rsidRPr="0010468F">
        <w:rPr>
          <w:rFonts w:cstheme="minorHAnsi"/>
          <w:sz w:val="24"/>
          <w:szCs w:val="24"/>
        </w:rPr>
        <w:t>.</w:t>
      </w:r>
      <w:r w:rsidR="0000046B" w:rsidRPr="0010468F">
        <w:rPr>
          <w:rFonts w:cstheme="minorHAnsi"/>
          <w:sz w:val="24"/>
          <w:szCs w:val="24"/>
        </w:rPr>
        <w:t xml:space="preserve"> </w:t>
      </w:r>
      <w:r w:rsidR="00D15831" w:rsidRPr="0010468F">
        <w:rPr>
          <w:rFonts w:cstheme="minorHAnsi"/>
          <w:sz w:val="24"/>
          <w:szCs w:val="24"/>
        </w:rPr>
        <w:t xml:space="preserve">In contrast to </w:t>
      </w:r>
      <w:r w:rsidR="00EA4A9A" w:rsidRPr="0010468F">
        <w:rPr>
          <w:rFonts w:cstheme="minorHAnsi"/>
          <w:sz w:val="24"/>
          <w:szCs w:val="24"/>
        </w:rPr>
        <w:t xml:space="preserve">phenotype-by-phenotype analyses, </w:t>
      </w:r>
      <w:r w:rsidR="00BB4248" w:rsidRPr="0010468F">
        <w:rPr>
          <w:rFonts w:cstheme="minorHAnsi"/>
          <w:sz w:val="24"/>
          <w:szCs w:val="24"/>
        </w:rPr>
        <w:t xml:space="preserve">where only eight phenotypes had associations above the FDR, </w:t>
      </w:r>
      <w:r w:rsidR="00BB3074" w:rsidRPr="0010468F">
        <w:rPr>
          <w:rFonts w:cstheme="minorHAnsi"/>
          <w:sz w:val="24"/>
          <w:szCs w:val="24"/>
        </w:rPr>
        <w:t>in mash,</w:t>
      </w:r>
      <w:r w:rsidR="008E3ADE" w:rsidRPr="0010468F">
        <w:rPr>
          <w:rFonts w:cstheme="minorHAnsi"/>
          <w:sz w:val="24"/>
          <w:szCs w:val="24"/>
        </w:rPr>
        <w:t xml:space="preserve"> all twenty phenotypes had</w:t>
      </w:r>
      <w:r w:rsidR="00BB3074" w:rsidRPr="0010468F">
        <w:rPr>
          <w:rFonts w:cstheme="minorHAnsi"/>
          <w:sz w:val="24"/>
          <w:szCs w:val="24"/>
        </w:rPr>
        <w:t xml:space="preserve"> </w:t>
      </w:r>
      <w:r w:rsidR="00620234" w:rsidRPr="0010468F">
        <w:rPr>
          <w:rFonts w:cstheme="minorHAnsi"/>
          <w:sz w:val="24"/>
          <w:szCs w:val="24"/>
        </w:rPr>
        <w:t>SNPs with p-values</w:t>
      </w:r>
      <w:r w:rsidR="00E156C0" w:rsidRPr="0010468F">
        <w:rPr>
          <w:rFonts w:cstheme="minorHAnsi"/>
          <w:sz w:val="24"/>
          <w:szCs w:val="24"/>
        </w:rPr>
        <w:t xml:space="preserve"> below </w:t>
      </w:r>
      <w:r w:rsidR="00620234" w:rsidRPr="0010468F">
        <w:rPr>
          <w:rFonts w:cstheme="minorHAnsi"/>
          <w:sz w:val="24"/>
          <w:szCs w:val="24"/>
        </w:rPr>
        <w:t xml:space="preserve">the local false sign rate, </w:t>
      </w:r>
      <w:r w:rsidR="00E156C0" w:rsidRPr="0010468F">
        <w:rPr>
          <w:rFonts w:cstheme="minorHAnsi"/>
          <w:sz w:val="24"/>
          <w:szCs w:val="24"/>
        </w:rPr>
        <w:t>an analog for the FDR</w:t>
      </w:r>
      <w:r w:rsidR="000703FA" w:rsidRPr="0010468F">
        <w:rPr>
          <w:rFonts w:cstheme="minorHAnsi"/>
          <w:sz w:val="24"/>
          <w:szCs w:val="24"/>
        </w:rPr>
        <w:t xml:space="preserve">. In </w:t>
      </w:r>
      <w:r w:rsidR="00255C0B" w:rsidRPr="0010468F">
        <w:rPr>
          <w:rFonts w:cstheme="minorHAnsi"/>
          <w:sz w:val="24"/>
          <w:szCs w:val="24"/>
        </w:rPr>
        <w:t>addition</w:t>
      </w:r>
      <w:r w:rsidR="00180A49" w:rsidRPr="0010468F">
        <w:rPr>
          <w:rFonts w:cstheme="minorHAnsi"/>
          <w:sz w:val="24"/>
          <w:szCs w:val="24"/>
        </w:rPr>
        <w:t>,</w:t>
      </w:r>
      <w:r w:rsidR="000703FA" w:rsidRPr="0010468F">
        <w:rPr>
          <w:rFonts w:cstheme="minorHAnsi"/>
          <w:sz w:val="24"/>
          <w:szCs w:val="24"/>
        </w:rPr>
        <w:t xml:space="preserve"> SNPs </w:t>
      </w:r>
      <w:r w:rsidR="004540F1" w:rsidRPr="0010468F">
        <w:rPr>
          <w:rFonts w:cstheme="minorHAnsi"/>
          <w:sz w:val="24"/>
          <w:szCs w:val="24"/>
        </w:rPr>
        <w:t xml:space="preserve">typically </w:t>
      </w:r>
      <w:r w:rsidR="000331EC" w:rsidRPr="0010468F">
        <w:rPr>
          <w:rFonts w:cstheme="minorHAnsi"/>
          <w:sz w:val="24"/>
          <w:szCs w:val="24"/>
        </w:rPr>
        <w:t xml:space="preserve">had </w:t>
      </w:r>
      <w:r w:rsidR="00255C0B" w:rsidRPr="0010468F">
        <w:rPr>
          <w:rFonts w:cstheme="minorHAnsi"/>
          <w:sz w:val="24"/>
          <w:szCs w:val="24"/>
        </w:rPr>
        <w:t>local false sign rates below this threshold for</w:t>
      </w:r>
      <w:r w:rsidR="004540F1" w:rsidRPr="0010468F">
        <w:rPr>
          <w:rFonts w:cstheme="minorHAnsi"/>
          <w:sz w:val="24"/>
          <w:szCs w:val="24"/>
        </w:rPr>
        <w:t xml:space="preserve"> 11-14 phenotypes</w:t>
      </w:r>
      <w:r w:rsidR="000703FA" w:rsidRPr="0010468F">
        <w:rPr>
          <w:rFonts w:cstheme="minorHAnsi"/>
          <w:sz w:val="24"/>
          <w:szCs w:val="24"/>
        </w:rPr>
        <w:t xml:space="preserve">; thus, </w:t>
      </w:r>
      <w:r w:rsidR="00BC7D35" w:rsidRPr="0010468F">
        <w:rPr>
          <w:rFonts w:cstheme="minorHAnsi"/>
          <w:sz w:val="24"/>
          <w:szCs w:val="24"/>
        </w:rPr>
        <w:t xml:space="preserve">there was </w:t>
      </w:r>
      <w:r w:rsidR="005163B1" w:rsidRPr="0010468F">
        <w:rPr>
          <w:rFonts w:cstheme="minorHAnsi"/>
          <w:sz w:val="24"/>
          <w:szCs w:val="24"/>
        </w:rPr>
        <w:t xml:space="preserve">either </w:t>
      </w:r>
      <w:r w:rsidR="00BC7D35" w:rsidRPr="0010468F">
        <w:rPr>
          <w:rFonts w:cstheme="minorHAnsi"/>
          <w:sz w:val="24"/>
          <w:szCs w:val="24"/>
        </w:rPr>
        <w:t xml:space="preserve">extensive pleiotropy or </w:t>
      </w:r>
      <w:r w:rsidR="007A6701" w:rsidRPr="0010468F">
        <w:rPr>
          <w:rFonts w:cstheme="minorHAnsi"/>
          <w:sz w:val="24"/>
          <w:szCs w:val="24"/>
        </w:rPr>
        <w:t>frequent</w:t>
      </w:r>
      <w:r w:rsidR="005163B1" w:rsidRPr="0010468F">
        <w:rPr>
          <w:rFonts w:cstheme="minorHAnsi"/>
          <w:sz w:val="24"/>
          <w:szCs w:val="24"/>
        </w:rPr>
        <w:t xml:space="preserve"> </w:t>
      </w:r>
      <w:r w:rsidR="00BC7D35" w:rsidRPr="0010468F">
        <w:rPr>
          <w:rFonts w:cstheme="minorHAnsi"/>
          <w:sz w:val="24"/>
          <w:szCs w:val="24"/>
        </w:rPr>
        <w:t xml:space="preserve">linked effects on multiple phenotypes within entries in the CDBN. </w:t>
      </w:r>
      <w:r w:rsidR="0011477E" w:rsidRPr="0010468F">
        <w:rPr>
          <w:rFonts w:cstheme="minorHAnsi"/>
          <w:sz w:val="24"/>
          <w:szCs w:val="24"/>
        </w:rPr>
        <w:t xml:space="preserve">SNPs </w:t>
      </w:r>
      <w:r w:rsidR="00570E25" w:rsidRPr="0010468F">
        <w:rPr>
          <w:rFonts w:cstheme="minorHAnsi"/>
          <w:sz w:val="24"/>
          <w:szCs w:val="24"/>
        </w:rPr>
        <w:t>with Bayes factors above ~10</w:t>
      </w:r>
      <w:r w:rsidR="00570E25" w:rsidRPr="0010468F">
        <w:rPr>
          <w:rFonts w:cstheme="minorHAnsi"/>
          <w:sz w:val="24"/>
          <w:szCs w:val="24"/>
          <w:vertAlign w:val="superscript"/>
        </w:rPr>
        <w:t>2</w:t>
      </w:r>
      <w:r w:rsidR="00570E25" w:rsidRPr="0010468F">
        <w:rPr>
          <w:rFonts w:cstheme="minorHAnsi"/>
          <w:sz w:val="24"/>
          <w:szCs w:val="24"/>
        </w:rPr>
        <w:t xml:space="preserve">, indicative of decisive evidence </w:t>
      </w:r>
      <w:r w:rsidR="0010749F" w:rsidRPr="0010468F">
        <w:rPr>
          <w:rFonts w:cstheme="minorHAnsi"/>
          <w:sz w:val="24"/>
          <w:szCs w:val="24"/>
        </w:rPr>
        <w:t>favoring that</w:t>
      </w:r>
      <w:r w:rsidR="00772A5E" w:rsidRPr="0010468F">
        <w:rPr>
          <w:rFonts w:cstheme="minorHAnsi"/>
          <w:sz w:val="24"/>
          <w:szCs w:val="24"/>
        </w:rPr>
        <w:t xml:space="preserve"> SNP having a significant effect on </w:t>
      </w:r>
      <w:r w:rsidR="002B69D9" w:rsidRPr="0010468F">
        <w:rPr>
          <w:rFonts w:cstheme="minorHAnsi"/>
          <w:sz w:val="24"/>
          <w:szCs w:val="24"/>
        </w:rPr>
        <w:t>one or more phenotypes,</w:t>
      </w:r>
      <w:r w:rsidR="006D6909" w:rsidRPr="0010468F">
        <w:rPr>
          <w:rFonts w:cstheme="minorHAnsi"/>
          <w:sz w:val="24"/>
          <w:szCs w:val="24"/>
        </w:rPr>
        <w:t xml:space="preserve"> were distributed very unevenly across the genome, with the vast majority of SNPs </w:t>
      </w:r>
      <w:r w:rsidR="005C19EC" w:rsidRPr="0010468F">
        <w:rPr>
          <w:rFonts w:cstheme="minorHAnsi"/>
          <w:sz w:val="24"/>
          <w:szCs w:val="24"/>
        </w:rPr>
        <w:t xml:space="preserve">clustering within two </w:t>
      </w:r>
      <w:r w:rsidR="0075448B" w:rsidRPr="0010468F">
        <w:rPr>
          <w:rFonts w:cstheme="minorHAnsi"/>
          <w:sz w:val="24"/>
          <w:szCs w:val="24"/>
        </w:rPr>
        <w:t>large</w:t>
      </w:r>
      <w:r w:rsidR="005C19EC" w:rsidRPr="0010468F">
        <w:rPr>
          <w:rFonts w:cstheme="minorHAnsi"/>
          <w:sz w:val="24"/>
          <w:szCs w:val="24"/>
        </w:rPr>
        <w:t xml:space="preserve"> regions on Pv01 (Fig. 3b</w:t>
      </w:r>
      <w:r w:rsidR="00AB66BB" w:rsidRPr="0010468F">
        <w:rPr>
          <w:rFonts w:cstheme="minorHAnsi"/>
          <w:sz w:val="24"/>
          <w:szCs w:val="24"/>
        </w:rPr>
        <w:t xml:space="preserve">, Table </w:t>
      </w:r>
      <w:r w:rsidR="0031591A" w:rsidRPr="0010468F">
        <w:rPr>
          <w:rFonts w:cstheme="minorHAnsi"/>
          <w:sz w:val="24"/>
          <w:szCs w:val="24"/>
        </w:rPr>
        <w:t>S</w:t>
      </w:r>
      <w:r w:rsidR="00AA5E20" w:rsidRPr="0010468F">
        <w:rPr>
          <w:rFonts w:cstheme="minorHAnsi"/>
          <w:sz w:val="24"/>
          <w:szCs w:val="24"/>
        </w:rPr>
        <w:t>5</w:t>
      </w:r>
      <w:r w:rsidR="005C19EC" w:rsidRPr="0010468F">
        <w:rPr>
          <w:rFonts w:cstheme="minorHAnsi"/>
          <w:sz w:val="24"/>
          <w:szCs w:val="24"/>
        </w:rPr>
        <w:t xml:space="preserve">). Interestingly, </w:t>
      </w:r>
      <w:r w:rsidR="0017008E" w:rsidRPr="0010468F">
        <w:rPr>
          <w:rFonts w:cstheme="minorHAnsi"/>
          <w:sz w:val="24"/>
          <w:szCs w:val="24"/>
        </w:rPr>
        <w:t xml:space="preserve">the </w:t>
      </w:r>
      <w:r w:rsidR="00B444EC" w:rsidRPr="0010468F">
        <w:rPr>
          <w:rFonts w:cstheme="minorHAnsi"/>
          <w:sz w:val="24"/>
          <w:szCs w:val="24"/>
        </w:rPr>
        <w:t xml:space="preserve">two </w:t>
      </w:r>
      <w:r w:rsidR="002540E4" w:rsidRPr="0010468F">
        <w:rPr>
          <w:rFonts w:cstheme="minorHAnsi"/>
          <w:sz w:val="24"/>
          <w:szCs w:val="24"/>
        </w:rPr>
        <w:t xml:space="preserve">largest Bayes factors </w:t>
      </w:r>
      <w:r w:rsidR="00BF4A4E" w:rsidRPr="0010468F">
        <w:rPr>
          <w:rFonts w:cstheme="minorHAnsi"/>
          <w:sz w:val="24"/>
          <w:szCs w:val="24"/>
        </w:rPr>
        <w:t>across all 2</w:t>
      </w:r>
      <w:r w:rsidR="0075448B" w:rsidRPr="0010468F">
        <w:rPr>
          <w:rFonts w:cstheme="minorHAnsi"/>
          <w:sz w:val="24"/>
          <w:szCs w:val="24"/>
        </w:rPr>
        <w:t>0</w:t>
      </w:r>
      <w:r w:rsidR="00BF4A4E" w:rsidRPr="0010468F">
        <w:rPr>
          <w:rFonts w:cstheme="minorHAnsi"/>
          <w:sz w:val="24"/>
          <w:szCs w:val="24"/>
        </w:rPr>
        <w:t xml:space="preserve"> phenotypes were </w:t>
      </w:r>
      <w:r w:rsidR="00642333" w:rsidRPr="0010468F">
        <w:rPr>
          <w:rFonts w:cstheme="minorHAnsi"/>
          <w:sz w:val="24"/>
          <w:szCs w:val="24"/>
        </w:rPr>
        <w:t xml:space="preserve">within these two regions, </w:t>
      </w:r>
      <w:r w:rsidR="00BF4A4E" w:rsidRPr="0010468F">
        <w:rPr>
          <w:rFonts w:cstheme="minorHAnsi"/>
          <w:sz w:val="24"/>
          <w:szCs w:val="24"/>
        </w:rPr>
        <w:t xml:space="preserve">on Pv01 at </w:t>
      </w:r>
      <w:r w:rsidR="003B7F42" w:rsidRPr="0010468F">
        <w:rPr>
          <w:rFonts w:cstheme="minorHAnsi"/>
          <w:sz w:val="24"/>
          <w:szCs w:val="24"/>
        </w:rPr>
        <w:t xml:space="preserve">positions </w:t>
      </w:r>
      <w:r w:rsidR="00BF4A4E" w:rsidRPr="0010468F">
        <w:rPr>
          <w:rFonts w:cstheme="minorHAnsi"/>
          <w:sz w:val="24"/>
          <w:szCs w:val="24"/>
        </w:rPr>
        <w:t>1</w:t>
      </w:r>
      <w:r w:rsidR="009A1F01" w:rsidRPr="0010468F">
        <w:rPr>
          <w:rFonts w:cstheme="minorHAnsi"/>
          <w:sz w:val="24"/>
          <w:szCs w:val="24"/>
        </w:rPr>
        <w:t>5</w:t>
      </w:r>
      <w:r w:rsidR="00BF4A4E" w:rsidRPr="0010468F">
        <w:rPr>
          <w:rFonts w:cstheme="minorHAnsi"/>
          <w:sz w:val="24"/>
          <w:szCs w:val="24"/>
        </w:rPr>
        <w:t>.</w:t>
      </w:r>
      <w:r w:rsidR="009A1F01" w:rsidRPr="0010468F">
        <w:rPr>
          <w:rFonts w:cstheme="minorHAnsi"/>
          <w:sz w:val="24"/>
          <w:szCs w:val="24"/>
        </w:rPr>
        <w:t>4</w:t>
      </w:r>
      <w:r w:rsidR="00BF4A4E" w:rsidRPr="0010468F">
        <w:rPr>
          <w:rFonts w:cstheme="minorHAnsi"/>
          <w:sz w:val="24"/>
          <w:szCs w:val="24"/>
        </w:rPr>
        <w:t xml:space="preserve"> Mb</w:t>
      </w:r>
      <w:r w:rsidR="003B7F42" w:rsidRPr="0010468F">
        <w:rPr>
          <w:rFonts w:cstheme="minorHAnsi"/>
          <w:sz w:val="24"/>
          <w:szCs w:val="24"/>
        </w:rPr>
        <w:t xml:space="preserve"> </w:t>
      </w:r>
      <w:r w:rsidR="00BF4A4E" w:rsidRPr="0010468F">
        <w:rPr>
          <w:rFonts w:cstheme="minorHAnsi"/>
          <w:sz w:val="24"/>
          <w:szCs w:val="24"/>
        </w:rPr>
        <w:t xml:space="preserve">and 42.2 Mb. </w:t>
      </w:r>
      <w:r w:rsidR="00AD6C8B" w:rsidRPr="0010468F">
        <w:rPr>
          <w:rFonts w:cstheme="minorHAnsi"/>
          <w:sz w:val="24"/>
          <w:szCs w:val="24"/>
        </w:rPr>
        <w:t xml:space="preserve">These </w:t>
      </w:r>
      <w:r w:rsidR="006550AB" w:rsidRPr="0010468F">
        <w:rPr>
          <w:rFonts w:cstheme="minorHAnsi"/>
          <w:sz w:val="24"/>
          <w:szCs w:val="24"/>
        </w:rPr>
        <w:t>associations</w:t>
      </w:r>
      <w:r w:rsidR="00AD6C8B" w:rsidRPr="0010468F">
        <w:rPr>
          <w:rFonts w:cstheme="minorHAnsi"/>
          <w:sz w:val="24"/>
          <w:szCs w:val="24"/>
        </w:rPr>
        <w:t xml:space="preserve"> </w:t>
      </w:r>
      <w:r w:rsidR="006550AB" w:rsidRPr="0010468F">
        <w:rPr>
          <w:rFonts w:cstheme="minorHAnsi"/>
          <w:sz w:val="24"/>
          <w:szCs w:val="24"/>
        </w:rPr>
        <w:t xml:space="preserve">were two </w:t>
      </w:r>
      <w:r w:rsidR="000E1619" w:rsidRPr="0010468F">
        <w:rPr>
          <w:rFonts w:cstheme="minorHAnsi"/>
          <w:sz w:val="24"/>
          <w:szCs w:val="24"/>
        </w:rPr>
        <w:t xml:space="preserve">that </w:t>
      </w:r>
      <w:r w:rsidR="00AD6C8B" w:rsidRPr="0010468F">
        <w:rPr>
          <w:rFonts w:cstheme="minorHAnsi"/>
          <w:sz w:val="24"/>
          <w:szCs w:val="24"/>
        </w:rPr>
        <w:t>overlap</w:t>
      </w:r>
      <w:r w:rsidR="003B7F42" w:rsidRPr="0010468F">
        <w:rPr>
          <w:rFonts w:cstheme="minorHAnsi"/>
          <w:sz w:val="24"/>
          <w:szCs w:val="24"/>
        </w:rPr>
        <w:t>ped</w:t>
      </w:r>
      <w:r w:rsidR="00AD6C8B" w:rsidRPr="0010468F">
        <w:rPr>
          <w:rFonts w:cstheme="minorHAnsi"/>
          <w:sz w:val="24"/>
          <w:szCs w:val="24"/>
        </w:rPr>
        <w:t xml:space="preserve"> with top associations from published, balanced GWAS</w:t>
      </w:r>
      <w:r w:rsidR="0050423F" w:rsidRPr="0010468F">
        <w:rPr>
          <w:rFonts w:cstheme="minorHAnsi"/>
          <w:sz w:val="24"/>
          <w:szCs w:val="24"/>
        </w:rPr>
        <w:t xml:space="preserve"> (Table </w:t>
      </w:r>
      <w:r w:rsidR="00387C9E" w:rsidRPr="0010468F">
        <w:rPr>
          <w:rFonts w:cstheme="minorHAnsi"/>
          <w:sz w:val="24"/>
          <w:szCs w:val="24"/>
        </w:rPr>
        <w:t>2</w:t>
      </w:r>
      <w:r w:rsidR="0050423F" w:rsidRPr="0010468F">
        <w:rPr>
          <w:rFonts w:cstheme="minorHAnsi"/>
          <w:sz w:val="24"/>
          <w:szCs w:val="24"/>
        </w:rPr>
        <w:t>)</w:t>
      </w:r>
      <w:r w:rsidR="00AD6C8B" w:rsidRPr="0010468F">
        <w:rPr>
          <w:rFonts w:cstheme="minorHAnsi"/>
          <w:sz w:val="24"/>
          <w:szCs w:val="24"/>
        </w:rPr>
        <w:t>.</w:t>
      </w:r>
      <w:r w:rsidR="0055285C" w:rsidRPr="0010468F">
        <w:rPr>
          <w:rFonts w:cstheme="minorHAnsi"/>
          <w:sz w:val="24"/>
          <w:szCs w:val="24"/>
        </w:rPr>
        <w:t xml:space="preserve"> Outside of </w:t>
      </w:r>
      <w:r w:rsidR="0055285C" w:rsidRPr="0010468F">
        <w:rPr>
          <w:rFonts w:cstheme="minorHAnsi"/>
          <w:sz w:val="24"/>
          <w:szCs w:val="24"/>
        </w:rPr>
        <w:lastRenderedPageBreak/>
        <w:t xml:space="preserve">chromosome </w:t>
      </w:r>
      <w:r w:rsidR="003B7F42" w:rsidRPr="0010468F">
        <w:rPr>
          <w:rFonts w:cstheme="minorHAnsi"/>
          <w:sz w:val="24"/>
          <w:szCs w:val="24"/>
        </w:rPr>
        <w:t>Pv0</w:t>
      </w:r>
      <w:r w:rsidR="007E15EF" w:rsidRPr="0010468F">
        <w:rPr>
          <w:rFonts w:cstheme="minorHAnsi"/>
          <w:sz w:val="24"/>
          <w:szCs w:val="24"/>
        </w:rPr>
        <w:t>1</w:t>
      </w:r>
      <w:r w:rsidR="0055285C" w:rsidRPr="0010468F">
        <w:rPr>
          <w:rFonts w:cstheme="minorHAnsi"/>
          <w:sz w:val="24"/>
          <w:szCs w:val="24"/>
        </w:rPr>
        <w:t xml:space="preserve">, the most significant </w:t>
      </w:r>
      <w:r w:rsidR="002B69D9" w:rsidRPr="0010468F">
        <w:rPr>
          <w:rFonts w:cstheme="minorHAnsi"/>
          <w:sz w:val="24"/>
          <w:szCs w:val="24"/>
        </w:rPr>
        <w:t>Bayes factor</w:t>
      </w:r>
      <w:r w:rsidR="00DD6036" w:rsidRPr="0010468F">
        <w:rPr>
          <w:rFonts w:cstheme="minorHAnsi"/>
          <w:sz w:val="24"/>
          <w:szCs w:val="24"/>
        </w:rPr>
        <w:t xml:space="preserve"> was found </w:t>
      </w:r>
      <w:r w:rsidR="00AA5E20" w:rsidRPr="0010468F">
        <w:rPr>
          <w:rFonts w:cstheme="minorHAnsi"/>
          <w:sz w:val="24"/>
          <w:szCs w:val="24"/>
        </w:rPr>
        <w:t xml:space="preserve">for a SNP </w:t>
      </w:r>
      <w:r w:rsidR="00DD6036" w:rsidRPr="0010468F">
        <w:rPr>
          <w:rFonts w:cstheme="minorHAnsi"/>
          <w:sz w:val="24"/>
          <w:szCs w:val="24"/>
        </w:rPr>
        <w:t xml:space="preserve">on Pv07 at </w:t>
      </w:r>
      <w:r w:rsidR="009B2E7D" w:rsidRPr="0010468F">
        <w:rPr>
          <w:rFonts w:cstheme="minorHAnsi"/>
          <w:sz w:val="24"/>
          <w:szCs w:val="24"/>
        </w:rPr>
        <w:t>1</w:t>
      </w:r>
      <w:r w:rsidR="00DD6036" w:rsidRPr="0010468F">
        <w:rPr>
          <w:rFonts w:cstheme="minorHAnsi"/>
          <w:sz w:val="24"/>
          <w:szCs w:val="24"/>
        </w:rPr>
        <w:t>4.5</w:t>
      </w:r>
      <w:r w:rsidR="00783CB0" w:rsidRPr="0010468F">
        <w:rPr>
          <w:rFonts w:cstheme="minorHAnsi"/>
          <w:sz w:val="24"/>
          <w:szCs w:val="24"/>
        </w:rPr>
        <w:t xml:space="preserve"> Mb. This </w:t>
      </w:r>
      <w:r w:rsidR="00AA5E20" w:rsidRPr="0010468F">
        <w:rPr>
          <w:rFonts w:cstheme="minorHAnsi"/>
          <w:sz w:val="24"/>
          <w:szCs w:val="24"/>
        </w:rPr>
        <w:t>SNP</w:t>
      </w:r>
      <w:r w:rsidR="00783CB0" w:rsidRPr="0010468F">
        <w:rPr>
          <w:rFonts w:cstheme="minorHAnsi"/>
          <w:sz w:val="24"/>
          <w:szCs w:val="24"/>
        </w:rPr>
        <w:t xml:space="preserve"> </w:t>
      </w:r>
      <w:r w:rsidR="00AE632C" w:rsidRPr="0010468F">
        <w:rPr>
          <w:rFonts w:cstheme="minorHAnsi"/>
          <w:sz w:val="24"/>
          <w:szCs w:val="24"/>
        </w:rPr>
        <w:t xml:space="preserve">was not within </w:t>
      </w:r>
      <w:r w:rsidR="002B6017" w:rsidRPr="0010468F">
        <w:rPr>
          <w:rFonts w:cstheme="minorHAnsi"/>
          <w:sz w:val="24"/>
          <w:szCs w:val="24"/>
        </w:rPr>
        <w:t>100 kb of any annotated gene</w:t>
      </w:r>
      <w:r w:rsidR="00783CB0" w:rsidRPr="0010468F">
        <w:rPr>
          <w:rFonts w:cstheme="minorHAnsi"/>
          <w:sz w:val="24"/>
          <w:szCs w:val="24"/>
        </w:rPr>
        <w:t xml:space="preserve">. </w:t>
      </w:r>
    </w:p>
    <w:p w14:paraId="4006E392" w14:textId="034D99D0" w:rsidR="00FD740E" w:rsidRPr="0010468F" w:rsidRDefault="00DA5110" w:rsidP="0010468F">
      <w:pPr>
        <w:spacing w:line="480" w:lineRule="auto"/>
        <w:ind w:firstLine="720"/>
        <w:rPr>
          <w:rFonts w:cstheme="minorHAnsi"/>
          <w:sz w:val="24"/>
          <w:szCs w:val="24"/>
        </w:rPr>
      </w:pPr>
      <w:r w:rsidRPr="0010468F">
        <w:rPr>
          <w:rFonts w:cstheme="minorHAnsi"/>
          <w:sz w:val="24"/>
          <w:szCs w:val="24"/>
        </w:rPr>
        <w:t xml:space="preserve">The </w:t>
      </w:r>
      <w:r w:rsidR="00962495" w:rsidRPr="0010468F">
        <w:rPr>
          <w:rFonts w:cstheme="minorHAnsi"/>
          <w:sz w:val="24"/>
          <w:szCs w:val="24"/>
        </w:rPr>
        <w:t xml:space="preserve">alternate allele for the </w:t>
      </w:r>
      <w:r w:rsidR="0013723A" w:rsidRPr="0010468F">
        <w:rPr>
          <w:rFonts w:cstheme="minorHAnsi"/>
          <w:sz w:val="24"/>
          <w:szCs w:val="24"/>
        </w:rPr>
        <w:t>SNP</w:t>
      </w:r>
      <w:r w:rsidRPr="0010468F">
        <w:rPr>
          <w:rFonts w:cstheme="minorHAnsi"/>
          <w:sz w:val="24"/>
          <w:szCs w:val="24"/>
        </w:rPr>
        <w:t xml:space="preserve"> on Pv01 at 1</w:t>
      </w:r>
      <w:r w:rsidR="009A1F01" w:rsidRPr="0010468F">
        <w:rPr>
          <w:rFonts w:cstheme="minorHAnsi"/>
          <w:sz w:val="24"/>
          <w:szCs w:val="24"/>
        </w:rPr>
        <w:t>5</w:t>
      </w:r>
      <w:r w:rsidRPr="0010468F">
        <w:rPr>
          <w:rFonts w:cstheme="minorHAnsi"/>
          <w:sz w:val="24"/>
          <w:szCs w:val="24"/>
        </w:rPr>
        <w:t>.</w:t>
      </w:r>
      <w:r w:rsidR="009A1F01" w:rsidRPr="0010468F">
        <w:rPr>
          <w:rFonts w:cstheme="minorHAnsi"/>
          <w:sz w:val="24"/>
          <w:szCs w:val="24"/>
        </w:rPr>
        <w:t>4</w:t>
      </w:r>
      <w:r w:rsidRPr="0010468F">
        <w:rPr>
          <w:rFonts w:cstheme="minorHAnsi"/>
          <w:sz w:val="24"/>
          <w:szCs w:val="24"/>
        </w:rPr>
        <w:t xml:space="preserve"> Mb was associated with </w:t>
      </w:r>
      <w:r w:rsidR="00962495" w:rsidRPr="0010468F">
        <w:rPr>
          <w:rFonts w:cstheme="minorHAnsi"/>
          <w:sz w:val="24"/>
          <w:szCs w:val="24"/>
        </w:rPr>
        <w:t>significant</w:t>
      </w:r>
      <w:r w:rsidR="00992181" w:rsidRPr="0010468F">
        <w:rPr>
          <w:rFonts w:cstheme="minorHAnsi"/>
          <w:sz w:val="24"/>
          <w:szCs w:val="24"/>
        </w:rPr>
        <w:t xml:space="preserve"> </w:t>
      </w:r>
      <w:r w:rsidR="004D4429" w:rsidRPr="0010468F">
        <w:rPr>
          <w:rFonts w:cstheme="minorHAnsi"/>
          <w:sz w:val="24"/>
          <w:szCs w:val="24"/>
        </w:rPr>
        <w:t>decreases</w:t>
      </w:r>
      <w:r w:rsidR="00992181" w:rsidRPr="0010468F">
        <w:rPr>
          <w:rFonts w:cstheme="minorHAnsi"/>
          <w:sz w:val="24"/>
          <w:szCs w:val="24"/>
        </w:rPr>
        <w:t xml:space="preserve"> in biomass, </w:t>
      </w:r>
      <w:r w:rsidR="001F387B" w:rsidRPr="0010468F">
        <w:rPr>
          <w:rFonts w:cstheme="minorHAnsi"/>
          <w:sz w:val="24"/>
          <w:szCs w:val="24"/>
        </w:rPr>
        <w:t xml:space="preserve">days to flowering, days to maturity, </w:t>
      </w:r>
      <w:r w:rsidR="004C4DA4" w:rsidRPr="0010468F">
        <w:rPr>
          <w:rFonts w:cstheme="minorHAnsi"/>
          <w:sz w:val="24"/>
          <w:szCs w:val="24"/>
        </w:rPr>
        <w:t xml:space="preserve">plant height, and seed </w:t>
      </w:r>
      <w:r w:rsidR="00A65EFC" w:rsidRPr="0010468F">
        <w:rPr>
          <w:rFonts w:cstheme="minorHAnsi"/>
          <w:sz w:val="24"/>
          <w:szCs w:val="24"/>
        </w:rPr>
        <w:t>appearance score</w:t>
      </w:r>
      <w:r w:rsidR="00FF2A15" w:rsidRPr="0010468F">
        <w:rPr>
          <w:rFonts w:cstheme="minorHAnsi"/>
          <w:sz w:val="24"/>
          <w:szCs w:val="24"/>
        </w:rPr>
        <w:t>. It was also associated with</w:t>
      </w:r>
      <w:r w:rsidR="001C2DAE" w:rsidRPr="0010468F">
        <w:rPr>
          <w:rFonts w:cstheme="minorHAnsi"/>
          <w:sz w:val="24"/>
          <w:szCs w:val="24"/>
        </w:rPr>
        <w:t xml:space="preserve"> </w:t>
      </w:r>
      <w:r w:rsidR="00A65EFC" w:rsidRPr="0010468F">
        <w:rPr>
          <w:rFonts w:cstheme="minorHAnsi"/>
          <w:sz w:val="24"/>
          <w:szCs w:val="24"/>
        </w:rPr>
        <w:t>increases</w:t>
      </w:r>
      <w:r w:rsidR="001C2DAE" w:rsidRPr="0010468F">
        <w:rPr>
          <w:rFonts w:cstheme="minorHAnsi"/>
          <w:sz w:val="24"/>
          <w:szCs w:val="24"/>
        </w:rPr>
        <w:t xml:space="preserve"> in </w:t>
      </w:r>
      <w:r w:rsidR="003C06B3" w:rsidRPr="0010468F">
        <w:rPr>
          <w:rFonts w:cstheme="minorHAnsi"/>
          <w:sz w:val="24"/>
          <w:szCs w:val="24"/>
        </w:rPr>
        <w:t>CBB damage score, harvest index,</w:t>
      </w:r>
      <w:r w:rsidR="00927130" w:rsidRPr="0010468F">
        <w:rPr>
          <w:rFonts w:cstheme="minorHAnsi"/>
          <w:sz w:val="24"/>
          <w:szCs w:val="24"/>
        </w:rPr>
        <w:t xml:space="preserve"> root rot damage score,</w:t>
      </w:r>
      <w:r w:rsidR="003C06B3" w:rsidRPr="0010468F">
        <w:rPr>
          <w:rFonts w:cstheme="minorHAnsi"/>
          <w:sz w:val="24"/>
          <w:szCs w:val="24"/>
        </w:rPr>
        <w:t xml:space="preserve"> </w:t>
      </w:r>
      <w:r w:rsidR="00C37329" w:rsidRPr="0010468F">
        <w:rPr>
          <w:rFonts w:cstheme="minorHAnsi"/>
          <w:sz w:val="24"/>
          <w:szCs w:val="24"/>
        </w:rPr>
        <w:t xml:space="preserve">rust damage score, </w:t>
      </w:r>
      <w:r w:rsidR="00BA5F76" w:rsidRPr="0010468F">
        <w:rPr>
          <w:rFonts w:cstheme="minorHAnsi"/>
          <w:sz w:val="24"/>
          <w:szCs w:val="24"/>
        </w:rPr>
        <w:t>seed</w:t>
      </w:r>
      <w:r w:rsidR="009E0A5A" w:rsidRPr="0010468F">
        <w:rPr>
          <w:rFonts w:cstheme="minorHAnsi"/>
          <w:sz w:val="24"/>
          <w:szCs w:val="24"/>
        </w:rPr>
        <w:t xml:space="preserve"> </w:t>
      </w:r>
      <w:r w:rsidR="00BA5F76" w:rsidRPr="0010468F">
        <w:rPr>
          <w:rFonts w:cstheme="minorHAnsi"/>
          <w:sz w:val="24"/>
          <w:szCs w:val="24"/>
        </w:rPr>
        <w:t xml:space="preserve">fill duration, white mold damage score, </w:t>
      </w:r>
      <w:r w:rsidR="009172C7" w:rsidRPr="0010468F">
        <w:rPr>
          <w:rFonts w:cstheme="minorHAnsi"/>
          <w:sz w:val="24"/>
          <w:szCs w:val="24"/>
        </w:rPr>
        <w:t>and zinc deficiency damage score</w:t>
      </w:r>
      <w:r w:rsidR="00E9334C" w:rsidRPr="0010468F">
        <w:rPr>
          <w:rFonts w:cstheme="minorHAnsi"/>
          <w:sz w:val="24"/>
          <w:szCs w:val="24"/>
        </w:rPr>
        <w:t xml:space="preserve"> (Figure 3d)</w:t>
      </w:r>
      <w:r w:rsidR="009172C7" w:rsidRPr="0010468F">
        <w:rPr>
          <w:rFonts w:cstheme="minorHAnsi"/>
          <w:sz w:val="24"/>
          <w:szCs w:val="24"/>
        </w:rPr>
        <w:t xml:space="preserve">. </w:t>
      </w:r>
      <w:r w:rsidR="00860BBC" w:rsidRPr="0010468F">
        <w:rPr>
          <w:rFonts w:cstheme="minorHAnsi"/>
          <w:sz w:val="24"/>
          <w:szCs w:val="24"/>
        </w:rPr>
        <w:t xml:space="preserve">Here, higher damage scores indicate increased levels of damage. </w:t>
      </w:r>
      <w:r w:rsidR="007B0FE9" w:rsidRPr="0010468F">
        <w:rPr>
          <w:rFonts w:cstheme="minorHAnsi"/>
          <w:sz w:val="24"/>
          <w:szCs w:val="24"/>
        </w:rPr>
        <w:t xml:space="preserve">The alternate allele for the </w:t>
      </w:r>
      <w:r w:rsidR="0013723A" w:rsidRPr="0010468F">
        <w:rPr>
          <w:rFonts w:cstheme="minorHAnsi"/>
          <w:sz w:val="24"/>
          <w:szCs w:val="24"/>
        </w:rPr>
        <w:t>SNP on Pv01 at 42.2 Mb</w:t>
      </w:r>
      <w:r w:rsidR="00383267" w:rsidRPr="0010468F">
        <w:rPr>
          <w:rFonts w:cstheme="minorHAnsi"/>
          <w:sz w:val="24"/>
          <w:szCs w:val="24"/>
        </w:rPr>
        <w:t xml:space="preserve"> was associated with significant decrease</w:t>
      </w:r>
      <w:r w:rsidR="00522513" w:rsidRPr="0010468F">
        <w:rPr>
          <w:rFonts w:cstheme="minorHAnsi"/>
          <w:sz w:val="24"/>
          <w:szCs w:val="24"/>
        </w:rPr>
        <w:t>s</w:t>
      </w:r>
      <w:r w:rsidR="00383267" w:rsidRPr="0010468F">
        <w:rPr>
          <w:rFonts w:cstheme="minorHAnsi"/>
          <w:sz w:val="24"/>
          <w:szCs w:val="24"/>
        </w:rPr>
        <w:t xml:space="preserve"> </w:t>
      </w:r>
      <w:r w:rsidR="00151E0B" w:rsidRPr="0010468F">
        <w:rPr>
          <w:rFonts w:cstheme="minorHAnsi"/>
          <w:sz w:val="24"/>
          <w:szCs w:val="24"/>
        </w:rPr>
        <w:t xml:space="preserve">in biomass, days to flowering, </w:t>
      </w:r>
      <w:r w:rsidR="007140B9" w:rsidRPr="0010468F">
        <w:rPr>
          <w:rFonts w:cstheme="minorHAnsi"/>
          <w:sz w:val="24"/>
          <w:szCs w:val="24"/>
        </w:rPr>
        <w:t>growth habit (</w:t>
      </w:r>
      <w:r w:rsidR="00522513" w:rsidRPr="0010468F">
        <w:rPr>
          <w:rFonts w:cstheme="minorHAnsi"/>
          <w:sz w:val="24"/>
          <w:szCs w:val="24"/>
        </w:rPr>
        <w:t>as</w:t>
      </w:r>
      <w:r w:rsidR="007140B9" w:rsidRPr="0010468F">
        <w:rPr>
          <w:rFonts w:cstheme="minorHAnsi"/>
          <w:sz w:val="24"/>
          <w:szCs w:val="24"/>
        </w:rPr>
        <w:t xml:space="preserve"> an increased tendency towards determinacy), </w:t>
      </w:r>
      <w:r w:rsidR="00530BE3" w:rsidRPr="0010468F">
        <w:rPr>
          <w:rFonts w:cstheme="minorHAnsi"/>
          <w:sz w:val="24"/>
          <w:szCs w:val="24"/>
        </w:rPr>
        <w:t xml:space="preserve">harvest index, </w:t>
      </w:r>
      <w:r w:rsidR="00C423E1" w:rsidRPr="0010468F">
        <w:rPr>
          <w:rFonts w:cstheme="minorHAnsi"/>
          <w:sz w:val="24"/>
          <w:szCs w:val="24"/>
        </w:rPr>
        <w:t xml:space="preserve">lodging score, plant height, </w:t>
      </w:r>
      <w:r w:rsidR="00403CA1" w:rsidRPr="0010468F">
        <w:rPr>
          <w:rFonts w:cstheme="minorHAnsi"/>
          <w:sz w:val="24"/>
          <w:szCs w:val="24"/>
        </w:rPr>
        <w:t>and seed yield, and increase</w:t>
      </w:r>
      <w:r w:rsidR="00522513" w:rsidRPr="0010468F">
        <w:rPr>
          <w:rFonts w:cstheme="minorHAnsi"/>
          <w:sz w:val="24"/>
          <w:szCs w:val="24"/>
        </w:rPr>
        <w:t>s</w:t>
      </w:r>
      <w:r w:rsidR="00403CA1" w:rsidRPr="0010468F">
        <w:rPr>
          <w:rFonts w:cstheme="minorHAnsi"/>
          <w:sz w:val="24"/>
          <w:szCs w:val="24"/>
        </w:rPr>
        <w:t xml:space="preserve"> in </w:t>
      </w:r>
      <w:r w:rsidR="003A3A29" w:rsidRPr="0010468F">
        <w:rPr>
          <w:rFonts w:cstheme="minorHAnsi"/>
          <w:sz w:val="24"/>
          <w:szCs w:val="24"/>
        </w:rPr>
        <w:t>root rot damage score</w:t>
      </w:r>
      <w:r w:rsidR="00E9334C" w:rsidRPr="0010468F">
        <w:rPr>
          <w:rFonts w:cstheme="minorHAnsi"/>
          <w:sz w:val="24"/>
          <w:szCs w:val="24"/>
        </w:rPr>
        <w:t xml:space="preserve"> (Figure 3e)</w:t>
      </w:r>
      <w:r w:rsidR="003A3A29" w:rsidRPr="0010468F">
        <w:rPr>
          <w:rFonts w:cstheme="minorHAnsi"/>
          <w:sz w:val="24"/>
          <w:szCs w:val="24"/>
        </w:rPr>
        <w:t>.</w:t>
      </w:r>
      <w:r w:rsidR="008C4CBC" w:rsidRPr="0010468F">
        <w:rPr>
          <w:rFonts w:cstheme="minorHAnsi"/>
          <w:sz w:val="24"/>
          <w:szCs w:val="24"/>
        </w:rPr>
        <w:t xml:space="preserve"> </w:t>
      </w:r>
      <w:r w:rsidR="00522513" w:rsidRPr="0010468F">
        <w:rPr>
          <w:rFonts w:cstheme="minorHAnsi"/>
          <w:sz w:val="24"/>
          <w:szCs w:val="24"/>
        </w:rPr>
        <w:t>The allele</w:t>
      </w:r>
      <w:r w:rsidR="008C4CBC" w:rsidRPr="0010468F">
        <w:rPr>
          <w:rFonts w:cstheme="minorHAnsi"/>
          <w:sz w:val="24"/>
          <w:szCs w:val="24"/>
        </w:rPr>
        <w:t xml:space="preserve"> was </w:t>
      </w:r>
      <w:r w:rsidR="003E2473" w:rsidRPr="0010468F">
        <w:rPr>
          <w:rFonts w:cstheme="minorHAnsi"/>
          <w:sz w:val="24"/>
          <w:szCs w:val="24"/>
        </w:rPr>
        <w:t xml:space="preserve">also significantly associated with </w:t>
      </w:r>
      <w:r w:rsidR="00E031D2" w:rsidRPr="0010468F">
        <w:rPr>
          <w:rFonts w:cstheme="minorHAnsi"/>
          <w:sz w:val="24"/>
          <w:szCs w:val="24"/>
        </w:rPr>
        <w:t>earlier ‘earliest year in the CDBN’</w:t>
      </w:r>
      <w:r w:rsidR="00A14EF7" w:rsidRPr="0010468F">
        <w:rPr>
          <w:rFonts w:cstheme="minorHAnsi"/>
          <w:sz w:val="24"/>
          <w:szCs w:val="24"/>
        </w:rPr>
        <w:t xml:space="preserve">, indicating that this allele has </w:t>
      </w:r>
      <w:r w:rsidR="002E1D2A" w:rsidRPr="0010468F">
        <w:rPr>
          <w:rFonts w:cstheme="minorHAnsi"/>
          <w:sz w:val="24"/>
          <w:szCs w:val="24"/>
        </w:rPr>
        <w:t xml:space="preserve">been declining in frequency in entries in the CDBN over time. </w:t>
      </w:r>
      <w:r w:rsidR="00497FDF" w:rsidRPr="0010468F">
        <w:rPr>
          <w:rFonts w:cstheme="minorHAnsi"/>
          <w:sz w:val="24"/>
          <w:szCs w:val="24"/>
        </w:rPr>
        <w:t xml:space="preserve">The </w:t>
      </w:r>
      <w:r w:rsidR="00241E79" w:rsidRPr="0010468F">
        <w:rPr>
          <w:rFonts w:cstheme="minorHAnsi"/>
          <w:sz w:val="24"/>
          <w:szCs w:val="24"/>
        </w:rPr>
        <w:t>alternate allele for the</w:t>
      </w:r>
      <w:r w:rsidR="00497FDF" w:rsidRPr="0010468F">
        <w:rPr>
          <w:rFonts w:cstheme="minorHAnsi"/>
          <w:sz w:val="24"/>
          <w:szCs w:val="24"/>
        </w:rPr>
        <w:t xml:space="preserve"> SNP on Pv07 at </w:t>
      </w:r>
      <w:r w:rsidR="00A551AE" w:rsidRPr="0010468F">
        <w:rPr>
          <w:rFonts w:cstheme="minorHAnsi"/>
          <w:sz w:val="24"/>
          <w:szCs w:val="24"/>
        </w:rPr>
        <w:t>14</w:t>
      </w:r>
      <w:r w:rsidR="00497FDF" w:rsidRPr="0010468F">
        <w:rPr>
          <w:rFonts w:cstheme="minorHAnsi"/>
          <w:sz w:val="24"/>
          <w:szCs w:val="24"/>
        </w:rPr>
        <w:t xml:space="preserve">.5 Mb </w:t>
      </w:r>
      <w:r w:rsidR="00241E79" w:rsidRPr="0010468F">
        <w:rPr>
          <w:rFonts w:cstheme="minorHAnsi"/>
          <w:sz w:val="24"/>
          <w:szCs w:val="24"/>
        </w:rPr>
        <w:t xml:space="preserve">was associated with significant decreases in biomass, days to flowering, plant height, </w:t>
      </w:r>
      <w:r w:rsidR="001F2A42" w:rsidRPr="0010468F">
        <w:rPr>
          <w:rFonts w:cstheme="minorHAnsi"/>
          <w:sz w:val="24"/>
          <w:szCs w:val="24"/>
        </w:rPr>
        <w:t xml:space="preserve">and seed appearance score </w:t>
      </w:r>
      <w:r w:rsidR="00C92B0E" w:rsidRPr="0010468F">
        <w:rPr>
          <w:rFonts w:cstheme="minorHAnsi"/>
          <w:sz w:val="24"/>
          <w:szCs w:val="24"/>
        </w:rPr>
        <w:t>(Figure 3f).</w:t>
      </w:r>
      <w:r w:rsidR="001F2A42" w:rsidRPr="0010468F">
        <w:rPr>
          <w:rFonts w:cstheme="minorHAnsi"/>
          <w:sz w:val="24"/>
          <w:szCs w:val="24"/>
        </w:rPr>
        <w:t xml:space="preserve"> </w:t>
      </w:r>
      <w:r w:rsidR="0085644C" w:rsidRPr="0010468F">
        <w:rPr>
          <w:rFonts w:cstheme="minorHAnsi"/>
          <w:sz w:val="24"/>
          <w:szCs w:val="24"/>
        </w:rPr>
        <w:t xml:space="preserve">Overall, </w:t>
      </w:r>
      <w:r w:rsidR="00BD19CD" w:rsidRPr="0010468F">
        <w:rPr>
          <w:rFonts w:cstheme="minorHAnsi"/>
          <w:sz w:val="24"/>
          <w:szCs w:val="24"/>
        </w:rPr>
        <w:t>two groups of phenotypes</w:t>
      </w:r>
      <w:r w:rsidR="00816366" w:rsidRPr="0010468F">
        <w:rPr>
          <w:rFonts w:cstheme="minorHAnsi"/>
          <w:sz w:val="24"/>
          <w:szCs w:val="24"/>
        </w:rPr>
        <w:t xml:space="preserve"> </w:t>
      </w:r>
      <w:r w:rsidR="007F458D" w:rsidRPr="0010468F">
        <w:rPr>
          <w:rFonts w:cstheme="minorHAnsi"/>
          <w:sz w:val="24"/>
          <w:szCs w:val="24"/>
        </w:rPr>
        <w:t xml:space="preserve">had </w:t>
      </w:r>
      <w:r w:rsidR="000E6F56" w:rsidRPr="0010468F">
        <w:rPr>
          <w:rFonts w:cstheme="minorHAnsi"/>
          <w:sz w:val="24"/>
          <w:szCs w:val="24"/>
        </w:rPr>
        <w:t>consistent patterns of effect sign and effect magnitude</w:t>
      </w:r>
      <w:r w:rsidR="00BD19CD" w:rsidRPr="0010468F">
        <w:rPr>
          <w:rFonts w:cstheme="minorHAnsi"/>
          <w:sz w:val="24"/>
          <w:szCs w:val="24"/>
        </w:rPr>
        <w:t xml:space="preserve"> for </w:t>
      </w:r>
      <w:r w:rsidR="003270A4" w:rsidRPr="0010468F">
        <w:rPr>
          <w:rFonts w:cstheme="minorHAnsi"/>
          <w:sz w:val="24"/>
          <w:szCs w:val="24"/>
        </w:rPr>
        <w:t>most</w:t>
      </w:r>
      <w:r w:rsidR="00BD19CD" w:rsidRPr="0010468F">
        <w:rPr>
          <w:rFonts w:cstheme="minorHAnsi"/>
          <w:sz w:val="24"/>
          <w:szCs w:val="24"/>
        </w:rPr>
        <w:t xml:space="preserve"> significant SNPs</w:t>
      </w:r>
      <w:r w:rsidR="000E6F56" w:rsidRPr="0010468F">
        <w:rPr>
          <w:rFonts w:cstheme="minorHAnsi"/>
          <w:sz w:val="24"/>
          <w:szCs w:val="24"/>
        </w:rPr>
        <w:t xml:space="preserve"> (Fig. 3c). </w:t>
      </w:r>
      <w:r w:rsidR="00D520F3" w:rsidRPr="0010468F">
        <w:rPr>
          <w:rFonts w:cstheme="minorHAnsi"/>
          <w:sz w:val="24"/>
          <w:szCs w:val="24"/>
        </w:rPr>
        <w:t xml:space="preserve">Days to maturity, </w:t>
      </w:r>
      <w:r w:rsidR="00CD1D1D" w:rsidRPr="0010468F">
        <w:rPr>
          <w:rFonts w:cstheme="minorHAnsi"/>
          <w:sz w:val="24"/>
          <w:szCs w:val="24"/>
        </w:rPr>
        <w:t xml:space="preserve">growth habit, </w:t>
      </w:r>
      <w:r w:rsidR="00280461" w:rsidRPr="0010468F">
        <w:rPr>
          <w:rFonts w:cstheme="minorHAnsi"/>
          <w:sz w:val="24"/>
          <w:szCs w:val="24"/>
        </w:rPr>
        <w:t xml:space="preserve">seed yield, days to flowering, </w:t>
      </w:r>
      <w:r w:rsidR="00C13964" w:rsidRPr="0010468F">
        <w:rPr>
          <w:rFonts w:cstheme="minorHAnsi"/>
          <w:sz w:val="24"/>
          <w:szCs w:val="24"/>
        </w:rPr>
        <w:t xml:space="preserve">biomass, </w:t>
      </w:r>
      <w:r w:rsidR="00280461" w:rsidRPr="0010468F">
        <w:rPr>
          <w:rFonts w:cstheme="minorHAnsi"/>
          <w:sz w:val="24"/>
          <w:szCs w:val="24"/>
        </w:rPr>
        <w:t xml:space="preserve">and </w:t>
      </w:r>
      <w:r w:rsidR="00702088" w:rsidRPr="0010468F">
        <w:rPr>
          <w:rFonts w:cstheme="minorHAnsi"/>
          <w:sz w:val="24"/>
          <w:szCs w:val="24"/>
        </w:rPr>
        <w:t xml:space="preserve">plant height </w:t>
      </w:r>
      <w:r w:rsidR="00EA4551" w:rsidRPr="0010468F">
        <w:rPr>
          <w:rFonts w:cstheme="minorHAnsi"/>
          <w:sz w:val="24"/>
          <w:szCs w:val="24"/>
        </w:rPr>
        <w:t xml:space="preserve">had a large fraction of SNPs with significant effects </w:t>
      </w:r>
      <w:r w:rsidR="00BD19CD" w:rsidRPr="0010468F">
        <w:rPr>
          <w:rFonts w:cstheme="minorHAnsi"/>
          <w:sz w:val="24"/>
          <w:szCs w:val="24"/>
        </w:rPr>
        <w:t>with</w:t>
      </w:r>
      <w:r w:rsidR="002B3DD6" w:rsidRPr="0010468F">
        <w:rPr>
          <w:rFonts w:cstheme="minorHAnsi"/>
          <w:sz w:val="24"/>
          <w:szCs w:val="24"/>
        </w:rPr>
        <w:t xml:space="preserve"> similar effects on these phenotypes</w:t>
      </w:r>
      <w:r w:rsidR="00FD740E" w:rsidRPr="0010468F">
        <w:rPr>
          <w:rFonts w:cstheme="minorHAnsi"/>
          <w:sz w:val="24"/>
          <w:szCs w:val="24"/>
        </w:rPr>
        <w:t xml:space="preserve">; in most pairwise comparisons of these </w:t>
      </w:r>
      <w:r w:rsidR="00C13964" w:rsidRPr="0010468F">
        <w:rPr>
          <w:rFonts w:cstheme="minorHAnsi"/>
          <w:sz w:val="24"/>
          <w:szCs w:val="24"/>
        </w:rPr>
        <w:t>six</w:t>
      </w:r>
      <w:r w:rsidR="00FD740E" w:rsidRPr="0010468F">
        <w:rPr>
          <w:rFonts w:cstheme="minorHAnsi"/>
          <w:sz w:val="24"/>
          <w:szCs w:val="24"/>
        </w:rPr>
        <w:t xml:space="preserve"> traits, </w:t>
      </w:r>
      <w:r w:rsidR="008134D7" w:rsidRPr="0010468F">
        <w:rPr>
          <w:rFonts w:cstheme="minorHAnsi"/>
          <w:sz w:val="24"/>
          <w:szCs w:val="24"/>
        </w:rPr>
        <w:t xml:space="preserve">40 </w:t>
      </w:r>
      <w:r w:rsidR="00DF346A" w:rsidRPr="0010468F">
        <w:rPr>
          <w:rFonts w:cstheme="minorHAnsi"/>
          <w:sz w:val="24"/>
          <w:szCs w:val="24"/>
        </w:rPr>
        <w:t>–</w:t>
      </w:r>
      <w:r w:rsidR="008134D7" w:rsidRPr="0010468F">
        <w:rPr>
          <w:rFonts w:cstheme="minorHAnsi"/>
          <w:sz w:val="24"/>
          <w:szCs w:val="24"/>
        </w:rPr>
        <w:t xml:space="preserve"> </w:t>
      </w:r>
      <w:r w:rsidR="00DF346A" w:rsidRPr="0010468F">
        <w:rPr>
          <w:rFonts w:cstheme="minorHAnsi"/>
          <w:sz w:val="24"/>
          <w:szCs w:val="24"/>
        </w:rPr>
        <w:t>90% of SNPs had the same sign and similar magnitudes of effect</w:t>
      </w:r>
      <w:r w:rsidR="004D3576" w:rsidRPr="0010468F">
        <w:rPr>
          <w:rFonts w:cstheme="minorHAnsi"/>
          <w:sz w:val="24"/>
          <w:szCs w:val="24"/>
        </w:rPr>
        <w:t xml:space="preserve"> (Fig. 3c)</w:t>
      </w:r>
      <w:r w:rsidR="00DF346A" w:rsidRPr="0010468F">
        <w:rPr>
          <w:rFonts w:cstheme="minorHAnsi"/>
          <w:sz w:val="24"/>
          <w:szCs w:val="24"/>
        </w:rPr>
        <w:t>.</w:t>
      </w:r>
      <w:r w:rsidR="00B43C9D" w:rsidRPr="0010468F">
        <w:rPr>
          <w:rFonts w:cstheme="minorHAnsi"/>
          <w:sz w:val="24"/>
          <w:szCs w:val="24"/>
        </w:rPr>
        <w:t xml:space="preserve"> </w:t>
      </w:r>
      <w:r w:rsidR="00A67E77" w:rsidRPr="0010468F">
        <w:rPr>
          <w:rFonts w:cstheme="minorHAnsi"/>
          <w:sz w:val="24"/>
          <w:szCs w:val="24"/>
        </w:rPr>
        <w:t xml:space="preserve">The same was true for </w:t>
      </w:r>
      <w:r w:rsidR="00FE03D9" w:rsidRPr="0010468F">
        <w:rPr>
          <w:rFonts w:cstheme="minorHAnsi"/>
          <w:sz w:val="24"/>
          <w:szCs w:val="24"/>
        </w:rPr>
        <w:t>seed</w:t>
      </w:r>
      <w:r w:rsidR="00A67855" w:rsidRPr="0010468F">
        <w:rPr>
          <w:rFonts w:cstheme="minorHAnsi"/>
          <w:sz w:val="24"/>
          <w:szCs w:val="24"/>
        </w:rPr>
        <w:t xml:space="preserve"> </w:t>
      </w:r>
      <w:r w:rsidR="00FE03D9" w:rsidRPr="0010468F">
        <w:rPr>
          <w:rFonts w:cstheme="minorHAnsi"/>
          <w:sz w:val="24"/>
          <w:szCs w:val="24"/>
        </w:rPr>
        <w:t xml:space="preserve">fill duration, white mold damage score, </w:t>
      </w:r>
      <w:r w:rsidR="00372118" w:rsidRPr="0010468F">
        <w:rPr>
          <w:rFonts w:cstheme="minorHAnsi"/>
          <w:sz w:val="24"/>
          <w:szCs w:val="24"/>
        </w:rPr>
        <w:t xml:space="preserve">zinc deficiency damage score, </w:t>
      </w:r>
      <w:r w:rsidR="002E7FD6" w:rsidRPr="0010468F">
        <w:rPr>
          <w:rFonts w:cstheme="minorHAnsi"/>
          <w:sz w:val="24"/>
          <w:szCs w:val="24"/>
        </w:rPr>
        <w:t xml:space="preserve">harvest index, </w:t>
      </w:r>
      <w:r w:rsidR="005C0E18" w:rsidRPr="0010468F">
        <w:rPr>
          <w:rFonts w:cstheme="minorHAnsi"/>
          <w:sz w:val="24"/>
          <w:szCs w:val="24"/>
        </w:rPr>
        <w:t>CBB damage score, and rust damage score</w:t>
      </w:r>
      <w:r w:rsidR="000F05F3" w:rsidRPr="0010468F">
        <w:rPr>
          <w:rFonts w:cstheme="minorHAnsi"/>
          <w:sz w:val="24"/>
          <w:szCs w:val="24"/>
        </w:rPr>
        <w:t xml:space="preserve">; in pairwise comparisons of these </w:t>
      </w:r>
      <w:r w:rsidR="00C13964" w:rsidRPr="0010468F">
        <w:rPr>
          <w:rFonts w:cstheme="minorHAnsi"/>
          <w:sz w:val="24"/>
          <w:szCs w:val="24"/>
        </w:rPr>
        <w:t xml:space="preserve">six traits, </w:t>
      </w:r>
      <w:r w:rsidR="004D3576" w:rsidRPr="0010468F">
        <w:rPr>
          <w:rFonts w:cstheme="minorHAnsi"/>
          <w:sz w:val="24"/>
          <w:szCs w:val="24"/>
        </w:rPr>
        <w:t>25 – 80% of SNPs had the same sign and similar magnitudes of effect (Fig. 3c).</w:t>
      </w:r>
      <w:r w:rsidR="00D22C28" w:rsidRPr="0010468F">
        <w:rPr>
          <w:rFonts w:cstheme="minorHAnsi"/>
          <w:sz w:val="24"/>
          <w:szCs w:val="24"/>
        </w:rPr>
        <w:t xml:space="preserve"> </w:t>
      </w:r>
      <w:r w:rsidR="00617C99" w:rsidRPr="0010468F">
        <w:rPr>
          <w:rFonts w:cstheme="minorHAnsi"/>
          <w:sz w:val="24"/>
          <w:szCs w:val="24"/>
        </w:rPr>
        <w:t xml:space="preserve">The phenotypes in the first </w:t>
      </w:r>
      <w:r w:rsidR="00617C99" w:rsidRPr="0010468F">
        <w:rPr>
          <w:rFonts w:cstheme="minorHAnsi"/>
          <w:sz w:val="24"/>
          <w:szCs w:val="24"/>
        </w:rPr>
        <w:lastRenderedPageBreak/>
        <w:t xml:space="preserve">group corresponded to plant architecture and size, while several phenotypes in the second group were related </w:t>
      </w:r>
      <w:r w:rsidR="00267C56" w:rsidRPr="0010468F">
        <w:rPr>
          <w:rFonts w:cstheme="minorHAnsi"/>
          <w:sz w:val="24"/>
          <w:szCs w:val="24"/>
        </w:rPr>
        <w:t xml:space="preserve">to </w:t>
      </w:r>
      <w:r w:rsidR="00617C99" w:rsidRPr="0010468F">
        <w:rPr>
          <w:rFonts w:cstheme="minorHAnsi"/>
          <w:sz w:val="24"/>
          <w:szCs w:val="24"/>
        </w:rPr>
        <w:t xml:space="preserve">disease response. </w:t>
      </w:r>
      <w:r w:rsidR="00907800" w:rsidRPr="0010468F">
        <w:rPr>
          <w:rFonts w:cstheme="minorHAnsi"/>
          <w:sz w:val="24"/>
          <w:szCs w:val="24"/>
        </w:rPr>
        <w:t>F</w:t>
      </w:r>
      <w:r w:rsidR="000B24AD" w:rsidRPr="0010468F">
        <w:rPr>
          <w:rFonts w:cstheme="minorHAnsi"/>
          <w:sz w:val="24"/>
          <w:szCs w:val="24"/>
        </w:rPr>
        <w:t xml:space="preserve">ew </w:t>
      </w:r>
      <w:r w:rsidR="00A67855" w:rsidRPr="0010468F">
        <w:rPr>
          <w:rFonts w:cstheme="minorHAnsi"/>
          <w:sz w:val="24"/>
          <w:szCs w:val="24"/>
        </w:rPr>
        <w:t xml:space="preserve">other </w:t>
      </w:r>
      <w:r w:rsidR="000B24AD" w:rsidRPr="0010468F">
        <w:rPr>
          <w:rFonts w:cstheme="minorHAnsi"/>
          <w:sz w:val="24"/>
          <w:szCs w:val="24"/>
        </w:rPr>
        <w:t xml:space="preserve">SNPs </w:t>
      </w:r>
      <w:r w:rsidR="00091DEE" w:rsidRPr="0010468F">
        <w:rPr>
          <w:rFonts w:cstheme="minorHAnsi"/>
          <w:sz w:val="24"/>
          <w:szCs w:val="24"/>
        </w:rPr>
        <w:t xml:space="preserve">(~&lt;10%) </w:t>
      </w:r>
      <w:r w:rsidR="000B24AD" w:rsidRPr="0010468F">
        <w:rPr>
          <w:rFonts w:cstheme="minorHAnsi"/>
          <w:sz w:val="24"/>
          <w:szCs w:val="24"/>
        </w:rPr>
        <w:t>affected these</w:t>
      </w:r>
      <w:r w:rsidR="00424D59" w:rsidRPr="0010468F">
        <w:rPr>
          <w:rFonts w:cstheme="minorHAnsi"/>
          <w:sz w:val="24"/>
          <w:szCs w:val="24"/>
        </w:rPr>
        <w:t xml:space="preserve"> two c</w:t>
      </w:r>
      <w:r w:rsidR="005A4848" w:rsidRPr="0010468F">
        <w:rPr>
          <w:rFonts w:cstheme="minorHAnsi"/>
          <w:sz w:val="24"/>
          <w:szCs w:val="24"/>
        </w:rPr>
        <w:t>lusters of</w:t>
      </w:r>
      <w:r w:rsidR="000B24AD" w:rsidRPr="0010468F">
        <w:rPr>
          <w:rFonts w:cstheme="minorHAnsi"/>
          <w:sz w:val="24"/>
          <w:szCs w:val="24"/>
        </w:rPr>
        <w:t xml:space="preserve"> phenotypes in </w:t>
      </w:r>
      <w:r w:rsidR="004C57E1" w:rsidRPr="0010468F">
        <w:rPr>
          <w:rFonts w:cstheme="minorHAnsi"/>
          <w:sz w:val="24"/>
          <w:szCs w:val="24"/>
        </w:rPr>
        <w:t xml:space="preserve">a </w:t>
      </w:r>
      <w:r w:rsidR="00F11949" w:rsidRPr="0010468F">
        <w:rPr>
          <w:rFonts w:cstheme="minorHAnsi"/>
          <w:sz w:val="24"/>
          <w:szCs w:val="24"/>
        </w:rPr>
        <w:t>similar magnitude with the same sign</w:t>
      </w:r>
      <w:r w:rsidR="000B24AD" w:rsidRPr="0010468F">
        <w:rPr>
          <w:rFonts w:cstheme="minorHAnsi"/>
          <w:sz w:val="24"/>
          <w:szCs w:val="24"/>
        </w:rPr>
        <w:t>.</w:t>
      </w:r>
      <w:r w:rsidR="003F30CE" w:rsidRPr="0010468F">
        <w:rPr>
          <w:rFonts w:cstheme="minorHAnsi"/>
          <w:sz w:val="24"/>
          <w:szCs w:val="24"/>
        </w:rPr>
        <w:t xml:space="preserve"> </w:t>
      </w:r>
      <w:r w:rsidR="00835F2A" w:rsidRPr="0010468F">
        <w:rPr>
          <w:rFonts w:cstheme="minorHAnsi"/>
          <w:sz w:val="24"/>
          <w:szCs w:val="24"/>
        </w:rPr>
        <w:t>Interestingly, groups of highly positively</w:t>
      </w:r>
      <w:r w:rsidR="00387C9E" w:rsidRPr="0010468F">
        <w:rPr>
          <w:rFonts w:cstheme="minorHAnsi"/>
          <w:sz w:val="24"/>
          <w:szCs w:val="24"/>
        </w:rPr>
        <w:t xml:space="preserve"> correlated</w:t>
      </w:r>
      <w:r w:rsidR="00835F2A" w:rsidRPr="0010468F">
        <w:rPr>
          <w:rFonts w:cstheme="minorHAnsi"/>
          <w:sz w:val="24"/>
          <w:szCs w:val="24"/>
        </w:rPr>
        <w:t xml:space="preserve"> </w:t>
      </w:r>
      <w:r w:rsidR="00F12065" w:rsidRPr="0010468F">
        <w:rPr>
          <w:rFonts w:cstheme="minorHAnsi"/>
          <w:sz w:val="24"/>
          <w:szCs w:val="24"/>
        </w:rPr>
        <w:t xml:space="preserve">phenotypic BLUPs, or </w:t>
      </w:r>
      <w:r w:rsidR="00387C9E" w:rsidRPr="0010468F">
        <w:rPr>
          <w:rFonts w:cstheme="minorHAnsi"/>
          <w:sz w:val="24"/>
          <w:szCs w:val="24"/>
        </w:rPr>
        <w:t>genetic</w:t>
      </w:r>
      <w:r w:rsidR="00F12065" w:rsidRPr="0010468F">
        <w:rPr>
          <w:rFonts w:cstheme="minorHAnsi"/>
          <w:sz w:val="24"/>
          <w:szCs w:val="24"/>
        </w:rPr>
        <w:t xml:space="preserve"> values, did not consistently match groups with </w:t>
      </w:r>
      <w:r w:rsidR="00835F2A" w:rsidRPr="0010468F">
        <w:rPr>
          <w:rFonts w:cstheme="minorHAnsi"/>
          <w:sz w:val="24"/>
          <w:szCs w:val="24"/>
        </w:rPr>
        <w:t>large fractions of SNP effects of the same sign and similar magnitude (Figure S4).</w:t>
      </w:r>
      <w:r w:rsidR="009D3329" w:rsidRPr="0010468F">
        <w:rPr>
          <w:rFonts w:cstheme="minorHAnsi"/>
          <w:sz w:val="24"/>
          <w:szCs w:val="24"/>
        </w:rPr>
        <w:t xml:space="preserve"> </w:t>
      </w:r>
      <w:r w:rsidR="007C19A1" w:rsidRPr="0010468F">
        <w:rPr>
          <w:rFonts w:cstheme="minorHAnsi"/>
          <w:sz w:val="24"/>
          <w:szCs w:val="24"/>
        </w:rPr>
        <w:t>90%</w:t>
      </w:r>
      <w:r w:rsidR="009D3329" w:rsidRPr="0010468F">
        <w:rPr>
          <w:rFonts w:cstheme="minorHAnsi"/>
          <w:sz w:val="24"/>
          <w:szCs w:val="24"/>
        </w:rPr>
        <w:t xml:space="preserve"> SNPs with Bayes factors above 10</w:t>
      </w:r>
      <w:r w:rsidR="009D3329" w:rsidRPr="0010468F">
        <w:rPr>
          <w:rFonts w:cstheme="minorHAnsi"/>
          <w:sz w:val="24"/>
          <w:szCs w:val="24"/>
          <w:vertAlign w:val="superscript"/>
        </w:rPr>
        <w:t>2</w:t>
      </w:r>
      <w:r w:rsidR="009D3329" w:rsidRPr="0010468F">
        <w:rPr>
          <w:rFonts w:cstheme="minorHAnsi"/>
          <w:sz w:val="24"/>
          <w:szCs w:val="24"/>
        </w:rPr>
        <w:t xml:space="preserve"> </w:t>
      </w:r>
      <w:r w:rsidR="00243679" w:rsidRPr="0010468F">
        <w:rPr>
          <w:rFonts w:cstheme="minorHAnsi"/>
          <w:sz w:val="24"/>
          <w:szCs w:val="24"/>
        </w:rPr>
        <w:t>affected 10 or more phenotypes</w:t>
      </w:r>
      <w:r w:rsidR="00136A8A" w:rsidRPr="0010468F">
        <w:rPr>
          <w:rFonts w:cstheme="minorHAnsi"/>
          <w:sz w:val="24"/>
          <w:szCs w:val="24"/>
        </w:rPr>
        <w:t xml:space="preserve"> (Table S5)</w:t>
      </w:r>
      <w:r w:rsidR="008F35C4" w:rsidRPr="0010468F">
        <w:rPr>
          <w:rFonts w:cstheme="minorHAnsi"/>
          <w:sz w:val="24"/>
          <w:szCs w:val="24"/>
        </w:rPr>
        <w:t>, and typically affected phenotypes in the two groups in similar ways</w:t>
      </w:r>
      <w:r w:rsidR="007C19A1" w:rsidRPr="0010468F">
        <w:rPr>
          <w:rFonts w:cstheme="minorHAnsi"/>
          <w:sz w:val="24"/>
          <w:szCs w:val="24"/>
        </w:rPr>
        <w:t xml:space="preserve">; however, a few </w:t>
      </w:r>
      <w:r w:rsidR="00A0622C" w:rsidRPr="0010468F">
        <w:rPr>
          <w:rFonts w:cstheme="minorHAnsi"/>
          <w:sz w:val="24"/>
          <w:szCs w:val="24"/>
        </w:rPr>
        <w:t xml:space="preserve">exceptions included Pv03 at 10.64 Mb, which affected only plant height; </w:t>
      </w:r>
      <w:r w:rsidR="006D73D8" w:rsidRPr="0010468F">
        <w:rPr>
          <w:rFonts w:cstheme="minorHAnsi"/>
          <w:sz w:val="24"/>
          <w:szCs w:val="24"/>
        </w:rPr>
        <w:t xml:space="preserve">Pv04 at 17.77 Mb, which affected seed weight and varied with earliest year in the CDBN; </w:t>
      </w:r>
      <w:r w:rsidR="00C905A7" w:rsidRPr="0010468F">
        <w:rPr>
          <w:rFonts w:cstheme="minorHAnsi"/>
          <w:sz w:val="24"/>
          <w:szCs w:val="24"/>
        </w:rPr>
        <w:t xml:space="preserve">Pv07 at 13.94 Mb, which affected biomass; </w:t>
      </w:r>
      <w:r w:rsidR="00386202" w:rsidRPr="0010468F">
        <w:rPr>
          <w:rFonts w:cstheme="minorHAnsi"/>
          <w:sz w:val="24"/>
          <w:szCs w:val="24"/>
        </w:rPr>
        <w:t xml:space="preserve">and </w:t>
      </w:r>
      <w:r w:rsidR="00C905A7" w:rsidRPr="0010468F">
        <w:rPr>
          <w:rFonts w:cstheme="minorHAnsi"/>
          <w:sz w:val="24"/>
          <w:szCs w:val="24"/>
        </w:rPr>
        <w:t>Pv08 at 33.18 Mb, which affected days to flowering, plant height, and seed appearance</w:t>
      </w:r>
      <w:r w:rsidR="008F35C4" w:rsidRPr="0010468F">
        <w:rPr>
          <w:rFonts w:cstheme="minorHAnsi"/>
          <w:sz w:val="24"/>
          <w:szCs w:val="24"/>
        </w:rPr>
        <w:t>.</w:t>
      </w:r>
    </w:p>
    <w:p w14:paraId="4668D836" w14:textId="12913D26" w:rsidR="00862AE1" w:rsidRPr="0010468F" w:rsidRDefault="00C31711" w:rsidP="0010468F">
      <w:pPr>
        <w:spacing w:line="480" w:lineRule="auto"/>
        <w:rPr>
          <w:rFonts w:cstheme="minorHAnsi"/>
          <w:b/>
          <w:sz w:val="24"/>
          <w:szCs w:val="24"/>
        </w:rPr>
      </w:pPr>
      <w:r w:rsidRPr="0010468F">
        <w:rPr>
          <w:rFonts w:cstheme="minorHAnsi"/>
          <w:b/>
          <w:sz w:val="24"/>
          <w:szCs w:val="24"/>
        </w:rPr>
        <w:t>Discussion</w:t>
      </w:r>
    </w:p>
    <w:p w14:paraId="2D8451F4" w14:textId="52069468" w:rsidR="00331D73" w:rsidRPr="0010468F" w:rsidRDefault="00D477AE" w:rsidP="0010468F">
      <w:pPr>
        <w:spacing w:line="480" w:lineRule="auto"/>
        <w:ind w:firstLine="720"/>
        <w:rPr>
          <w:rFonts w:cstheme="minorHAnsi"/>
          <w:sz w:val="24"/>
          <w:szCs w:val="24"/>
        </w:rPr>
      </w:pPr>
      <w:r w:rsidRPr="0010468F">
        <w:rPr>
          <w:rFonts w:cstheme="minorHAnsi"/>
          <w:sz w:val="24"/>
          <w:szCs w:val="24"/>
        </w:rPr>
        <w:t xml:space="preserve">The genes and genomic regions affecting phenotypic variation in common bean are </w:t>
      </w:r>
      <w:r w:rsidR="00B34F77" w:rsidRPr="0010468F">
        <w:rPr>
          <w:rFonts w:cstheme="minorHAnsi"/>
          <w:sz w:val="24"/>
          <w:szCs w:val="24"/>
        </w:rPr>
        <w:t xml:space="preserve">now </w:t>
      </w:r>
      <w:r w:rsidR="00F12065" w:rsidRPr="0010468F">
        <w:rPr>
          <w:rFonts w:cstheme="minorHAnsi"/>
          <w:sz w:val="24"/>
          <w:szCs w:val="24"/>
        </w:rPr>
        <w:t>being narrowed down</w:t>
      </w:r>
      <w:r w:rsidR="00B34F77" w:rsidRPr="0010468F">
        <w:rPr>
          <w:rFonts w:cstheme="minorHAnsi"/>
          <w:sz w:val="24"/>
          <w:szCs w:val="24"/>
        </w:rPr>
        <w:t xml:space="preserve"> with the aid of </w:t>
      </w:r>
      <w:r w:rsidRPr="0010468F">
        <w:rPr>
          <w:rFonts w:cstheme="minorHAnsi"/>
          <w:sz w:val="24"/>
          <w:szCs w:val="24"/>
        </w:rPr>
        <w:t xml:space="preserve">a </w:t>
      </w:r>
      <w:r w:rsidR="002B31F1" w:rsidRPr="0010468F">
        <w:rPr>
          <w:rFonts w:cstheme="minorHAnsi"/>
          <w:sz w:val="24"/>
          <w:szCs w:val="24"/>
        </w:rPr>
        <w:t xml:space="preserve">recently released </w:t>
      </w:r>
      <w:r w:rsidRPr="0010468F">
        <w:rPr>
          <w:rFonts w:cstheme="minorHAnsi"/>
          <w:sz w:val="24"/>
          <w:szCs w:val="24"/>
        </w:rPr>
        <w:t>high-quali</w:t>
      </w:r>
      <w:r w:rsidR="002B31F1" w:rsidRPr="0010468F">
        <w:rPr>
          <w:rFonts w:cstheme="minorHAnsi"/>
          <w:sz w:val="24"/>
          <w:szCs w:val="24"/>
        </w:rPr>
        <w:t>ty reference genome</w:t>
      </w:r>
      <w:r w:rsidRPr="0010468F">
        <w:rPr>
          <w:rFonts w:cstheme="minorHAnsi"/>
          <w:sz w:val="24"/>
          <w:szCs w:val="24"/>
        </w:rPr>
        <w:t xml:space="preserve"> </w:t>
      </w:r>
      <w:r w:rsidRPr="0010468F">
        <w:rPr>
          <w:rFonts w:cstheme="minorHAnsi"/>
          <w:sz w:val="24"/>
          <w:szCs w:val="24"/>
        </w:rPr>
        <w:fldChar w:fldCharType="begin">
          <w:fldData xml:space="preserve">PEVuZE5vdGU+PENpdGU+PEF1dGhvcj5TY2htdXR6PC9BdXRob3I+PFllYXI+MjAxNDwvWWVhcj48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</w:fldData>
        </w:fldChar>
      </w:r>
      <w:r w:rsidR="008A7F7B">
        <w:rPr>
          <w:rFonts w:cstheme="minorHAnsi"/>
          <w:sz w:val="24"/>
          <w:szCs w:val="24"/>
        </w:rPr>
        <w:instrText xml:space="preserve"> ADDIN EN.CITE </w:instrText>
      </w:r>
      <w:r w:rsidR="008A7F7B">
        <w:rPr>
          <w:rFonts w:cstheme="minorHAnsi"/>
          <w:sz w:val="24"/>
          <w:szCs w:val="24"/>
        </w:rPr>
        <w:fldChar w:fldCharType="begin">
          <w:fldData xml:space="preserve">PEVuZE5vdGU+PENpdGU+PEF1dGhvcj5TY2htdXR6PC9BdXRob3I+PFllYXI+MjAxNDwvWWVhcj48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</w:fldData>
        </w:fldChar>
      </w:r>
      <w:r w:rsidR="008A7F7B">
        <w:rPr>
          <w:rFonts w:cstheme="minorHAnsi"/>
          <w:sz w:val="24"/>
          <w:szCs w:val="24"/>
        </w:rPr>
        <w:instrText xml:space="preserve"> ADDIN EN.CITE.DATA </w:instrText>
      </w:r>
      <w:r w:rsidR="008A7F7B">
        <w:rPr>
          <w:rFonts w:cstheme="minorHAnsi"/>
          <w:sz w:val="24"/>
          <w:szCs w:val="24"/>
        </w:rPr>
      </w:r>
      <w:r w:rsidR="008A7F7B">
        <w:rPr>
          <w:rFonts w:cstheme="minorHAnsi"/>
          <w:sz w:val="24"/>
          <w:szCs w:val="24"/>
        </w:rPr>
        <w:fldChar w:fldCharType="end"/>
      </w:r>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Schmutz</w:t>
      </w:r>
      <w:r w:rsidRPr="0010468F">
        <w:rPr>
          <w:rFonts w:cstheme="minorHAnsi"/>
          <w:i/>
          <w:noProof/>
          <w:sz w:val="24"/>
          <w:szCs w:val="24"/>
        </w:rPr>
        <w:t xml:space="preserve"> et al.</w:t>
      </w:r>
      <w:r w:rsidRPr="0010468F">
        <w:rPr>
          <w:rFonts w:cstheme="minorHAnsi"/>
          <w:noProof/>
          <w:sz w:val="24"/>
          <w:szCs w:val="24"/>
        </w:rPr>
        <w:t xml:space="preserve"> 2014)</w:t>
      </w:r>
      <w:r w:rsidRPr="0010468F">
        <w:rPr>
          <w:rFonts w:cstheme="minorHAnsi"/>
          <w:sz w:val="24"/>
          <w:szCs w:val="24"/>
        </w:rPr>
        <w:fldChar w:fldCharType="end"/>
      </w:r>
      <w:r w:rsidRPr="0010468F">
        <w:rPr>
          <w:rFonts w:cstheme="minorHAnsi"/>
          <w:sz w:val="24"/>
          <w:szCs w:val="24"/>
        </w:rPr>
        <w:t xml:space="preserve">. Using previously generated </w:t>
      </w:r>
      <w:r w:rsidR="00B34F77" w:rsidRPr="0010468F">
        <w:rPr>
          <w:rFonts w:cstheme="minorHAnsi"/>
          <w:sz w:val="24"/>
          <w:szCs w:val="24"/>
        </w:rPr>
        <w:t xml:space="preserve">phenotypic data </w:t>
      </w:r>
      <w:r w:rsidRPr="0010468F">
        <w:rPr>
          <w:rFonts w:cstheme="minorHAnsi"/>
          <w:sz w:val="24"/>
          <w:szCs w:val="24"/>
        </w:rPr>
        <w:t xml:space="preserve">for genetic </w:t>
      </w:r>
      <w:r w:rsidR="00C96DFD" w:rsidRPr="0010468F">
        <w:rPr>
          <w:rFonts w:cstheme="minorHAnsi"/>
          <w:sz w:val="24"/>
          <w:szCs w:val="24"/>
        </w:rPr>
        <w:t xml:space="preserve">analysis </w:t>
      </w:r>
      <w:r w:rsidRPr="0010468F">
        <w:rPr>
          <w:rFonts w:cstheme="minorHAnsi"/>
          <w:sz w:val="24"/>
          <w:szCs w:val="24"/>
        </w:rPr>
        <w:t xml:space="preserve">could circumvent the “phenotypic bottleneck” </w:t>
      </w:r>
      <w:r w:rsidR="004B4D7B" w:rsidRPr="0010468F">
        <w:rPr>
          <w:rFonts w:cstheme="minorHAnsi"/>
          <w:sz w:val="24"/>
          <w:szCs w:val="24"/>
        </w:rPr>
        <w:t>that has previously constrained</w:t>
      </w:r>
      <w:r w:rsidRPr="0010468F">
        <w:rPr>
          <w:rFonts w:cstheme="minorHAnsi"/>
          <w:sz w:val="24"/>
          <w:szCs w:val="24"/>
        </w:rPr>
        <w:t xml:space="preserve"> our understanding of the genotype-phenotype map in this species. The CDBN offers a vast phenotypic </w:t>
      </w:r>
      <w:r w:rsidR="00B34F77" w:rsidRPr="0010468F">
        <w:rPr>
          <w:rFonts w:cstheme="minorHAnsi"/>
          <w:sz w:val="24"/>
          <w:szCs w:val="24"/>
        </w:rPr>
        <w:t xml:space="preserve">data </w:t>
      </w:r>
      <w:r w:rsidRPr="0010468F">
        <w:rPr>
          <w:rFonts w:cstheme="minorHAnsi"/>
          <w:sz w:val="24"/>
          <w:szCs w:val="24"/>
        </w:rPr>
        <w:t xml:space="preserve">resource for common bean; however, it was unclear whether the sparse phenotypic data matrix from the CDBN, where only 20 to 30 entries were tested in each location and year, could be used for GWAS. Our results provide evidence supporting the use of METs such as the CDBN for genetic </w:t>
      </w:r>
      <w:r w:rsidR="004B4D7B" w:rsidRPr="0010468F">
        <w:rPr>
          <w:rFonts w:cstheme="minorHAnsi"/>
          <w:sz w:val="24"/>
          <w:szCs w:val="24"/>
        </w:rPr>
        <w:t>analysis</w:t>
      </w:r>
      <w:r w:rsidRPr="0010468F">
        <w:rPr>
          <w:rFonts w:cstheme="minorHAnsi"/>
          <w:sz w:val="24"/>
          <w:szCs w:val="24"/>
        </w:rPr>
        <w:t xml:space="preserve">. First, </w:t>
      </w:r>
      <w:r w:rsidR="00DE7F1D" w:rsidRPr="0010468F">
        <w:rPr>
          <w:rFonts w:cstheme="minorHAnsi"/>
          <w:sz w:val="24"/>
          <w:szCs w:val="24"/>
        </w:rPr>
        <w:t xml:space="preserve">eight of the </w:t>
      </w:r>
      <w:r w:rsidR="008C1CE9" w:rsidRPr="0010468F">
        <w:rPr>
          <w:rFonts w:cstheme="minorHAnsi"/>
          <w:sz w:val="24"/>
          <w:szCs w:val="24"/>
        </w:rPr>
        <w:t xml:space="preserve">22 phenotypes </w:t>
      </w:r>
      <w:r w:rsidR="000609E6" w:rsidRPr="0010468F">
        <w:rPr>
          <w:rFonts w:cstheme="minorHAnsi"/>
          <w:sz w:val="24"/>
          <w:szCs w:val="24"/>
        </w:rPr>
        <w:t>created using the CDBN data had associations that fell above the Bonferroni-Hochberg</w:t>
      </w:r>
      <w:r w:rsidR="005D7F8F" w:rsidRPr="0010468F">
        <w:rPr>
          <w:rFonts w:cstheme="minorHAnsi"/>
          <w:sz w:val="24"/>
          <w:szCs w:val="24"/>
        </w:rPr>
        <w:t xml:space="preserve"> FDR </w:t>
      </w:r>
      <w:r w:rsidR="000609E6" w:rsidRPr="0010468F">
        <w:rPr>
          <w:rFonts w:cstheme="minorHAnsi"/>
          <w:sz w:val="24"/>
          <w:szCs w:val="24"/>
        </w:rPr>
        <w:t>threshold</w:t>
      </w:r>
      <w:r w:rsidR="006E6363" w:rsidRPr="0010468F">
        <w:rPr>
          <w:rFonts w:cstheme="minorHAnsi"/>
          <w:sz w:val="24"/>
          <w:szCs w:val="24"/>
        </w:rPr>
        <w:t xml:space="preserve">, and </w:t>
      </w:r>
      <w:r w:rsidR="005D7F8F" w:rsidRPr="0010468F">
        <w:rPr>
          <w:rFonts w:cstheme="minorHAnsi"/>
          <w:sz w:val="24"/>
          <w:szCs w:val="24"/>
        </w:rPr>
        <w:t>five of these phenotypes</w:t>
      </w:r>
      <w:r w:rsidR="006E6363" w:rsidRPr="0010468F">
        <w:rPr>
          <w:rFonts w:cstheme="minorHAnsi"/>
          <w:sz w:val="24"/>
          <w:szCs w:val="24"/>
        </w:rPr>
        <w:t xml:space="preserve"> had multiple independent peaks that fell above this threshold</w:t>
      </w:r>
      <w:r w:rsidR="0011023F" w:rsidRPr="0010468F">
        <w:rPr>
          <w:rFonts w:cstheme="minorHAnsi"/>
          <w:sz w:val="24"/>
          <w:szCs w:val="24"/>
        </w:rPr>
        <w:t xml:space="preserve">. </w:t>
      </w:r>
      <w:r w:rsidR="00A3596D" w:rsidRPr="0010468F">
        <w:rPr>
          <w:rFonts w:cstheme="minorHAnsi"/>
          <w:sz w:val="24"/>
          <w:szCs w:val="24"/>
        </w:rPr>
        <w:t xml:space="preserve">Given our FDR of 10%, there were at least 30 </w:t>
      </w:r>
      <w:r w:rsidR="00A3596D" w:rsidRPr="0010468F">
        <w:rPr>
          <w:rFonts w:cstheme="minorHAnsi"/>
          <w:sz w:val="24"/>
          <w:szCs w:val="24"/>
        </w:rPr>
        <w:lastRenderedPageBreak/>
        <w:t>distinct, significant associations with these CDBN-derived BLUPs</w:t>
      </w:r>
      <w:r w:rsidR="00642F0F" w:rsidRPr="0010468F">
        <w:rPr>
          <w:rFonts w:cstheme="minorHAnsi"/>
          <w:sz w:val="24"/>
          <w:szCs w:val="24"/>
        </w:rPr>
        <w:t xml:space="preserve"> for </w:t>
      </w:r>
      <w:r w:rsidR="0068774E" w:rsidRPr="0010468F">
        <w:rPr>
          <w:rFonts w:cstheme="minorHAnsi"/>
          <w:sz w:val="24"/>
          <w:szCs w:val="24"/>
        </w:rPr>
        <w:t>phenotype</w:t>
      </w:r>
      <w:r w:rsidR="00E80C21" w:rsidRPr="0010468F">
        <w:rPr>
          <w:rFonts w:cstheme="minorHAnsi"/>
          <w:sz w:val="24"/>
          <w:szCs w:val="24"/>
        </w:rPr>
        <w:t>s</w:t>
      </w:r>
      <w:r w:rsidR="002B31F1" w:rsidRPr="0010468F">
        <w:rPr>
          <w:rFonts w:cstheme="minorHAnsi"/>
          <w:sz w:val="24"/>
          <w:szCs w:val="24"/>
        </w:rPr>
        <w:t>, and these associations tended to be found in phenotypes with higher narrow-sense heritabilities</w:t>
      </w:r>
      <w:r w:rsidR="00E80C21" w:rsidRPr="0010468F">
        <w:rPr>
          <w:rFonts w:cstheme="minorHAnsi"/>
          <w:sz w:val="24"/>
          <w:szCs w:val="24"/>
        </w:rPr>
        <w:t xml:space="preserve">. </w:t>
      </w:r>
      <w:r w:rsidR="00D720E9" w:rsidRPr="0010468F">
        <w:rPr>
          <w:rFonts w:cstheme="minorHAnsi"/>
          <w:sz w:val="24"/>
          <w:szCs w:val="24"/>
        </w:rPr>
        <w:t xml:space="preserve">However, </w:t>
      </w:r>
      <w:r w:rsidR="00CD512F" w:rsidRPr="0010468F">
        <w:rPr>
          <w:rFonts w:cstheme="minorHAnsi"/>
          <w:sz w:val="24"/>
          <w:szCs w:val="24"/>
        </w:rPr>
        <w:t xml:space="preserve">it is still surprising that only eight of the 22 phenotypes had significant </w:t>
      </w:r>
      <w:r w:rsidR="00EC5839" w:rsidRPr="0010468F">
        <w:rPr>
          <w:rFonts w:cstheme="minorHAnsi"/>
          <w:sz w:val="24"/>
          <w:szCs w:val="24"/>
        </w:rPr>
        <w:t xml:space="preserve">associations by the FDR criterion. </w:t>
      </w:r>
    </w:p>
    <w:p w14:paraId="6A5E8323" w14:textId="7AA41D7B" w:rsidR="0059098B" w:rsidRPr="0010468F" w:rsidRDefault="00EC5839" w:rsidP="0010468F">
      <w:pPr>
        <w:spacing w:line="480" w:lineRule="auto"/>
        <w:ind w:firstLine="720"/>
        <w:rPr>
          <w:rFonts w:cstheme="minorHAnsi"/>
          <w:sz w:val="24"/>
          <w:szCs w:val="24"/>
        </w:rPr>
      </w:pPr>
      <w:r w:rsidRPr="0010468F">
        <w:rPr>
          <w:rFonts w:cstheme="minorHAnsi"/>
          <w:sz w:val="24"/>
          <w:szCs w:val="24"/>
        </w:rPr>
        <w:t>We hypothesized that n</w:t>
      </w:r>
      <w:r w:rsidR="00E80C21" w:rsidRPr="0010468F">
        <w:rPr>
          <w:rFonts w:cstheme="minorHAnsi"/>
          <w:sz w:val="24"/>
          <w:szCs w:val="24"/>
        </w:rPr>
        <w:t xml:space="preserve">oise caused by </w:t>
      </w:r>
      <w:r w:rsidRPr="0010468F">
        <w:rPr>
          <w:rFonts w:cstheme="minorHAnsi"/>
          <w:sz w:val="24"/>
          <w:szCs w:val="24"/>
        </w:rPr>
        <w:t>environmental variation in</w:t>
      </w:r>
      <w:r w:rsidR="00C72EAB" w:rsidRPr="0010468F">
        <w:rPr>
          <w:rFonts w:cstheme="minorHAnsi"/>
          <w:sz w:val="24"/>
          <w:szCs w:val="24"/>
        </w:rPr>
        <w:t xml:space="preserve"> phenotypes across years and locations reduced our ability to find significant associations in a condition-by-condition analysis</w:t>
      </w:r>
      <w:r w:rsidR="00445773" w:rsidRPr="0010468F">
        <w:rPr>
          <w:rFonts w:cstheme="minorHAnsi"/>
          <w:sz w:val="24"/>
          <w:szCs w:val="24"/>
        </w:rPr>
        <w:t xml:space="preserve">. </w:t>
      </w:r>
      <w:r w:rsidR="00663490" w:rsidRPr="0010468F">
        <w:rPr>
          <w:rFonts w:cstheme="minorHAnsi"/>
          <w:sz w:val="24"/>
          <w:szCs w:val="24"/>
        </w:rPr>
        <w:t xml:space="preserve">Supporting this </w:t>
      </w:r>
      <w:r w:rsidR="00954821" w:rsidRPr="0010468F">
        <w:rPr>
          <w:rFonts w:cstheme="minorHAnsi"/>
          <w:sz w:val="24"/>
          <w:szCs w:val="24"/>
        </w:rPr>
        <w:t>hypothesis</w:t>
      </w:r>
      <w:r w:rsidR="00663490" w:rsidRPr="0010468F">
        <w:rPr>
          <w:rFonts w:cstheme="minorHAnsi"/>
          <w:sz w:val="24"/>
          <w:szCs w:val="24"/>
        </w:rPr>
        <w:t xml:space="preserve">, </w:t>
      </w:r>
      <w:r w:rsidR="008057D5" w:rsidRPr="0010468F">
        <w:rPr>
          <w:rFonts w:cstheme="minorHAnsi"/>
          <w:sz w:val="24"/>
          <w:szCs w:val="24"/>
        </w:rPr>
        <w:t xml:space="preserve">we found that phenotypes with more datapoints in the CDBN were more likely </w:t>
      </w:r>
      <w:r w:rsidR="00D720E9" w:rsidRPr="0010468F">
        <w:rPr>
          <w:rFonts w:cstheme="minorHAnsi"/>
          <w:sz w:val="24"/>
          <w:szCs w:val="24"/>
        </w:rPr>
        <w:t>to have associations above the FDR.</w:t>
      </w:r>
      <w:r w:rsidR="00445773" w:rsidRPr="0010468F">
        <w:rPr>
          <w:rFonts w:cstheme="minorHAnsi"/>
          <w:sz w:val="24"/>
          <w:szCs w:val="24"/>
        </w:rPr>
        <w:t xml:space="preserve"> </w:t>
      </w:r>
      <w:r w:rsidR="00954821" w:rsidRPr="0010468F">
        <w:rPr>
          <w:rFonts w:cstheme="minorHAnsi"/>
          <w:sz w:val="24"/>
          <w:szCs w:val="24"/>
        </w:rPr>
        <w:t>Thus, we used mash t</w:t>
      </w:r>
      <w:r w:rsidR="00750780" w:rsidRPr="0010468F">
        <w:rPr>
          <w:rFonts w:cstheme="minorHAnsi"/>
          <w:sz w:val="24"/>
          <w:szCs w:val="24"/>
        </w:rPr>
        <w:t xml:space="preserve">o increase our power to detect </w:t>
      </w:r>
      <w:r w:rsidR="00E14A27" w:rsidRPr="0010468F">
        <w:rPr>
          <w:rFonts w:cstheme="minorHAnsi"/>
          <w:sz w:val="24"/>
          <w:szCs w:val="24"/>
        </w:rPr>
        <w:t>significant effects</w:t>
      </w:r>
      <w:r w:rsidR="00641775" w:rsidRPr="0010468F">
        <w:rPr>
          <w:rFonts w:cstheme="minorHAnsi"/>
          <w:sz w:val="24"/>
          <w:szCs w:val="24"/>
        </w:rPr>
        <w:t xml:space="preserve"> for 20 of these phenotypes</w:t>
      </w:r>
      <w:r w:rsidR="00BF2CA0" w:rsidRPr="0010468F">
        <w:rPr>
          <w:rFonts w:cstheme="minorHAnsi"/>
          <w:sz w:val="24"/>
          <w:szCs w:val="24"/>
        </w:rPr>
        <w:t>, and used an analogue of the FDR, the local false sign rate, to determine whether an effect was significant</w:t>
      </w:r>
      <w:r w:rsidR="00641775" w:rsidRPr="0010468F">
        <w:rPr>
          <w:rFonts w:cstheme="minorHAnsi"/>
          <w:sz w:val="24"/>
          <w:szCs w:val="24"/>
        </w:rPr>
        <w:t xml:space="preserve">. By combining information about phenotypic effects across correlated phenotypes, </w:t>
      </w:r>
      <w:r w:rsidR="00E14A27" w:rsidRPr="0010468F">
        <w:rPr>
          <w:rFonts w:cstheme="minorHAnsi"/>
          <w:sz w:val="24"/>
          <w:szCs w:val="24"/>
        </w:rPr>
        <w:t xml:space="preserve">we found significant associations for all </w:t>
      </w:r>
      <w:r w:rsidR="0082093C" w:rsidRPr="0010468F">
        <w:rPr>
          <w:rFonts w:cstheme="minorHAnsi"/>
          <w:sz w:val="24"/>
          <w:szCs w:val="24"/>
        </w:rPr>
        <w:t>phenotypes included in the mash analysis.</w:t>
      </w:r>
      <w:r w:rsidR="00A3596D" w:rsidRPr="0010468F">
        <w:rPr>
          <w:rFonts w:cstheme="minorHAnsi"/>
          <w:sz w:val="24"/>
          <w:szCs w:val="24"/>
        </w:rPr>
        <w:t xml:space="preserve"> Thus, phenotypes derived from CDBN MET data are suitable for analysis using GWAS</w:t>
      </w:r>
      <w:r w:rsidR="00D32981" w:rsidRPr="0010468F">
        <w:rPr>
          <w:rFonts w:cstheme="minorHAnsi"/>
          <w:sz w:val="24"/>
          <w:szCs w:val="24"/>
        </w:rPr>
        <w:t xml:space="preserve">, and the additional phenotypic data </w:t>
      </w:r>
      <w:r w:rsidR="007F26EE" w:rsidRPr="0010468F">
        <w:rPr>
          <w:rFonts w:cstheme="minorHAnsi"/>
          <w:sz w:val="24"/>
          <w:szCs w:val="24"/>
        </w:rPr>
        <w:t xml:space="preserve">available in this MET </w:t>
      </w:r>
      <w:r w:rsidR="00D32981" w:rsidRPr="0010468F">
        <w:rPr>
          <w:rFonts w:cstheme="minorHAnsi"/>
          <w:sz w:val="24"/>
          <w:szCs w:val="24"/>
        </w:rPr>
        <w:t xml:space="preserve">can be </w:t>
      </w:r>
      <w:r w:rsidR="00E30ED8" w:rsidRPr="0010468F">
        <w:rPr>
          <w:rFonts w:cstheme="minorHAnsi"/>
          <w:sz w:val="24"/>
          <w:szCs w:val="24"/>
        </w:rPr>
        <w:t>analyzed</w:t>
      </w:r>
      <w:r w:rsidR="00D32981" w:rsidRPr="0010468F">
        <w:rPr>
          <w:rFonts w:cstheme="minorHAnsi"/>
          <w:sz w:val="24"/>
          <w:szCs w:val="24"/>
        </w:rPr>
        <w:t xml:space="preserve"> </w:t>
      </w:r>
      <w:r w:rsidR="00A91BF3" w:rsidRPr="0010468F">
        <w:rPr>
          <w:rFonts w:cstheme="minorHAnsi"/>
          <w:sz w:val="24"/>
          <w:szCs w:val="24"/>
        </w:rPr>
        <w:t>in mash t</w:t>
      </w:r>
      <w:r w:rsidR="00D32981" w:rsidRPr="0010468F">
        <w:rPr>
          <w:rFonts w:cstheme="minorHAnsi"/>
          <w:sz w:val="24"/>
          <w:szCs w:val="24"/>
        </w:rPr>
        <w:t>o boost the power</w:t>
      </w:r>
      <w:r w:rsidR="004D11C8" w:rsidRPr="0010468F">
        <w:rPr>
          <w:rFonts w:cstheme="minorHAnsi"/>
          <w:sz w:val="24"/>
          <w:szCs w:val="24"/>
        </w:rPr>
        <w:t xml:space="preserve"> to detect significant genetic effects</w:t>
      </w:r>
      <w:r w:rsidR="00E35585" w:rsidRPr="0010468F">
        <w:rPr>
          <w:rFonts w:cstheme="minorHAnsi"/>
          <w:sz w:val="24"/>
          <w:szCs w:val="24"/>
        </w:rPr>
        <w:t xml:space="preserve"> for traits with pleiotropic genetic architectures</w:t>
      </w:r>
      <w:r w:rsidR="00A3596D" w:rsidRPr="0010468F">
        <w:rPr>
          <w:rFonts w:cstheme="minorHAnsi"/>
          <w:sz w:val="24"/>
          <w:szCs w:val="24"/>
        </w:rPr>
        <w:t>.</w:t>
      </w:r>
    </w:p>
    <w:p w14:paraId="5AC3BACF" w14:textId="367A62BF" w:rsidR="00D477AE" w:rsidRPr="0010468F" w:rsidRDefault="0059098B" w:rsidP="0010468F">
      <w:pPr>
        <w:spacing w:line="480" w:lineRule="auto"/>
        <w:ind w:firstLine="720"/>
        <w:rPr>
          <w:rFonts w:cstheme="minorHAnsi"/>
          <w:sz w:val="24"/>
          <w:szCs w:val="24"/>
        </w:rPr>
      </w:pPr>
      <w:r w:rsidRPr="0010468F">
        <w:rPr>
          <w:rFonts w:cstheme="minorHAnsi"/>
          <w:sz w:val="24"/>
          <w:szCs w:val="24"/>
        </w:rPr>
        <w:t xml:space="preserve">Second, </w:t>
      </w:r>
      <w:r w:rsidR="00A3596D" w:rsidRPr="0010468F">
        <w:rPr>
          <w:rFonts w:cstheme="minorHAnsi"/>
          <w:sz w:val="24"/>
          <w:szCs w:val="24"/>
        </w:rPr>
        <w:t xml:space="preserve">associations </w:t>
      </w:r>
      <w:r w:rsidR="004B4D7B" w:rsidRPr="0010468F">
        <w:rPr>
          <w:rFonts w:cstheme="minorHAnsi"/>
          <w:sz w:val="24"/>
          <w:szCs w:val="24"/>
        </w:rPr>
        <w:t xml:space="preserve">found </w:t>
      </w:r>
      <w:r w:rsidR="00A3596D" w:rsidRPr="0010468F">
        <w:rPr>
          <w:rFonts w:cstheme="minorHAnsi"/>
          <w:sz w:val="24"/>
          <w:szCs w:val="24"/>
        </w:rPr>
        <w:t xml:space="preserve">in our GWAS </w:t>
      </w:r>
      <w:r w:rsidR="004B4D7B" w:rsidRPr="0010468F">
        <w:rPr>
          <w:rFonts w:cstheme="minorHAnsi"/>
          <w:sz w:val="24"/>
          <w:szCs w:val="24"/>
        </w:rPr>
        <w:t xml:space="preserve">coincided with results of previous </w:t>
      </w:r>
      <w:r w:rsidR="00A3596D" w:rsidRPr="0010468F">
        <w:rPr>
          <w:rFonts w:cstheme="minorHAnsi"/>
          <w:sz w:val="24"/>
          <w:szCs w:val="24"/>
        </w:rPr>
        <w:t xml:space="preserve">GWAS </w:t>
      </w:r>
      <w:r w:rsidR="0082093C" w:rsidRPr="0010468F">
        <w:rPr>
          <w:rFonts w:cstheme="minorHAnsi"/>
          <w:sz w:val="24"/>
          <w:szCs w:val="24"/>
        </w:rPr>
        <w:t>using</w:t>
      </w:r>
      <w:r w:rsidR="00B34F77" w:rsidRPr="0010468F">
        <w:rPr>
          <w:rFonts w:cstheme="minorHAnsi"/>
          <w:sz w:val="24"/>
          <w:szCs w:val="24"/>
        </w:rPr>
        <w:t xml:space="preserve"> </w:t>
      </w:r>
      <w:r w:rsidR="00A3596D" w:rsidRPr="0010468F">
        <w:rPr>
          <w:rFonts w:cstheme="minorHAnsi"/>
          <w:sz w:val="24"/>
          <w:szCs w:val="24"/>
        </w:rPr>
        <w:t>balanced phenotypic datasets. Three associations from this study overlapped top associations from published, balanced GWAS: Pv01 at 13.7 Mb, Pv01 at 42.2 Mb, and</w:t>
      </w:r>
      <w:r w:rsidR="00387C9E" w:rsidRPr="0010468F">
        <w:rPr>
          <w:rFonts w:cstheme="minorHAnsi"/>
          <w:sz w:val="24"/>
          <w:szCs w:val="24"/>
        </w:rPr>
        <w:t xml:space="preserve"> Pv07 at 34.2 Mb (Table 2</w:t>
      </w:r>
      <w:r w:rsidR="00A3596D" w:rsidRPr="0010468F">
        <w:rPr>
          <w:rFonts w:cstheme="minorHAnsi"/>
          <w:sz w:val="24"/>
          <w:szCs w:val="24"/>
        </w:rPr>
        <w:t xml:space="preserve">). The association at 13.7 Mb fell near the candidate gene </w:t>
      </w:r>
      <w:r w:rsidR="00A3596D" w:rsidRPr="0010468F">
        <w:rPr>
          <w:rFonts w:cstheme="minorHAnsi"/>
          <w:i/>
          <w:sz w:val="24"/>
          <w:szCs w:val="24"/>
        </w:rPr>
        <w:t>KNU</w:t>
      </w:r>
      <w:r w:rsidR="00A3596D" w:rsidRPr="0010468F">
        <w:rPr>
          <w:rFonts w:cstheme="minorHAnsi"/>
          <w:sz w:val="24"/>
          <w:szCs w:val="24"/>
        </w:rPr>
        <w:t xml:space="preserve">, a gene which is </w:t>
      </w:r>
      <w:r w:rsidR="00A3596D" w:rsidRPr="0010468F">
        <w:rPr>
          <w:rFonts w:eastAsia="Times New Roman" w:cstheme="minorHAnsi"/>
          <w:color w:val="000000"/>
          <w:sz w:val="24"/>
          <w:szCs w:val="24"/>
        </w:rPr>
        <w:t>activated in, and later promotes, the transition to determinate floral meristem development</w:t>
      </w:r>
      <w:r w:rsidR="00A3596D" w:rsidRPr="0010468F">
        <w:rPr>
          <w:rFonts w:cstheme="minorHAnsi"/>
          <w:sz w:val="24"/>
          <w:szCs w:val="24"/>
        </w:rPr>
        <w:t xml:space="preserve">. </w:t>
      </w:r>
      <w:r w:rsidR="00B34F77" w:rsidRPr="0010468F">
        <w:rPr>
          <w:rFonts w:cstheme="minorHAnsi"/>
          <w:sz w:val="24"/>
          <w:szCs w:val="24"/>
        </w:rPr>
        <w:t>This peak falls with</w:t>
      </w:r>
      <w:r w:rsidR="008E7B00" w:rsidRPr="0010468F">
        <w:rPr>
          <w:rFonts w:cstheme="minorHAnsi"/>
          <w:sz w:val="24"/>
          <w:szCs w:val="24"/>
        </w:rPr>
        <w:t>in a</w:t>
      </w:r>
      <w:r w:rsidR="00140012" w:rsidRPr="0010468F">
        <w:rPr>
          <w:rFonts w:cstheme="minorHAnsi"/>
          <w:sz w:val="24"/>
          <w:szCs w:val="24"/>
        </w:rPr>
        <w:t xml:space="preserve">n association for </w:t>
      </w:r>
      <w:r w:rsidR="008E7B00" w:rsidRPr="0010468F">
        <w:rPr>
          <w:rFonts w:cstheme="minorHAnsi"/>
          <w:sz w:val="24"/>
          <w:szCs w:val="24"/>
        </w:rPr>
        <w:t>days to flower</w:t>
      </w:r>
      <w:r w:rsidR="00140012" w:rsidRPr="0010468F">
        <w:rPr>
          <w:rFonts w:cstheme="minorHAnsi"/>
          <w:sz w:val="24"/>
          <w:szCs w:val="24"/>
        </w:rPr>
        <w:t>ing</w:t>
      </w:r>
      <w:r w:rsidR="008E7B00" w:rsidRPr="0010468F">
        <w:rPr>
          <w:rFonts w:cstheme="minorHAnsi"/>
          <w:sz w:val="24"/>
          <w:szCs w:val="24"/>
        </w:rPr>
        <w:t xml:space="preserve"> </w:t>
      </w:r>
      <w:r w:rsidR="002B67F3" w:rsidRPr="0010468F">
        <w:rPr>
          <w:rFonts w:cstheme="minorHAnsi"/>
          <w:sz w:val="24"/>
          <w:szCs w:val="24"/>
        </w:rPr>
        <w:t>observed previously</w:t>
      </w:r>
      <w:r w:rsidR="00B34F77" w:rsidRPr="0010468F">
        <w:rPr>
          <w:rFonts w:cstheme="minorHAnsi"/>
          <w:sz w:val="24"/>
          <w:szCs w:val="24"/>
        </w:rPr>
        <w:t xml:space="preserve"> </w:t>
      </w:r>
      <w:r w:rsidR="00A00300" w:rsidRPr="0010468F">
        <w:rPr>
          <w:rFonts w:cstheme="minorHAnsi"/>
          <w:sz w:val="24"/>
          <w:szCs w:val="24"/>
        </w:rPr>
        <w:fldChar w:fldCharType="begin"/>
      </w:r>
      <w:r w:rsidR="008A7F7B">
        <w:rPr>
          <w:rFonts w:cstheme="minorHAnsi"/>
          <w:sz w:val="24"/>
          <w:szCs w:val="24"/>
        </w:rPr>
        <w:instrText xml:space="preserve"> ADDIN EN.CITE &lt;EndNote&gt;&lt;Cite&gt;&lt;Author&gt;Moghaddam&lt;/Author&gt;&lt;Year&gt;2016&lt;/Year&gt;&lt;RecNum&gt;106&lt;/RecNum&gt;&lt;DisplayText&gt;(&lt;style face="smallcaps"&gt;Moghaddam&lt;/style&gt;&lt;style face="italic"&gt; et al.&lt;/style&gt; 2016)&lt;/DisplayText&gt;&lt;record&gt;&lt;rec-number&gt;106&lt;/rec-number&gt;&lt;foreign-keys&gt;&lt;key app="EN" db-id="zsx5ewatt59z0be9dwbppxxsd0pp9wttfxp9" timestamp="0"&gt;106&lt;/key&gt;&lt;/foreign-keys&gt;&lt;ref-type name="Journal Article"&gt;17&lt;/ref-type&gt;&lt;contributors&gt;&lt;authors&gt;&lt;author&gt;Moghaddam, S. M.&lt;/author&gt;&lt;author&gt;Mamidi, S.&lt;/author&gt;&lt;author&gt;Osorno, J. M.&lt;/author&gt;&lt;author&gt;Lee, R.&lt;/author&gt;&lt;author&gt;Brick, M.&lt;/author&gt;&lt;author&gt;Kelly, J.&lt;/author&gt;&lt;author&gt;Miklas, P.&lt;/author&gt;&lt;author&gt;Urrea, C.&lt;/author&gt;&lt;author&gt;Song, Q.&lt;/author&gt;&lt;author&gt;Cregan, P.&lt;/author&gt;&lt;author&gt;Grimwood, J.&lt;/author&gt;&lt;author&gt;Schmutz, J.&lt;/author&gt;&lt;author&gt;McClean, P. E.&lt;/author&gt;&lt;/authors&gt;&lt;/contributors&gt;&lt;titles&gt;&lt;title&gt;Genome-Wide Association Study Identifies Candidate Loci Underlying Agronomic Traits in a Middle American Diversity Panel of Common Bean&lt;/title&gt;&lt;secondary-title&gt;Plant Genome&lt;/secondary-title&gt;&lt;/titles&gt;&lt;volume&gt;9&lt;/volume&gt;&lt;number&gt;3&lt;/number&gt;&lt;keywords&gt;&lt;keyword&gt;*Genetic Variation&lt;/keyword&gt;&lt;keyword&gt;Genome, Plant&lt;/keyword&gt;&lt;keyword&gt;*Genome-Wide Association Study&lt;/keyword&gt;&lt;keyword&gt;Genotype&lt;/keyword&gt;&lt;keyword&gt;Linkage Disequilibrium&lt;/keyword&gt;&lt;keyword&gt;Phaseolus/*genetics&lt;/keyword&gt;&lt;keyword&gt;Phenotype&lt;/keyword&gt;&lt;keyword&gt;Polymorphism, Single Nucleotide&lt;/keyword&gt;&lt;keyword&gt;Quantitative Trait Loci/*genetics&lt;/keyword&gt;&lt;keyword&gt;United States&lt;/keyword&gt;&lt;/keywords&gt;&lt;dates&gt;&lt;year&gt;2016&lt;/year&gt;&lt;pub-dates&gt;&lt;date&gt;Nov&lt;/date&gt;&lt;/pub-dates&gt;&lt;/dates&gt;&lt;isbn&gt;1940-3372 (Electronic)&amp;#xD;1940-3372 (Linking)&lt;/isbn&gt;&lt;accession-num&gt;27902795&lt;/accession-num&gt;&lt;urls&gt;&lt;related-urls&gt;&lt;url&gt;https://www.ncbi.nlm.nih.gov/pubmed/27902795&lt;/url&gt;&lt;/related-urls&gt;&lt;/urls&gt;&lt;electronic-resource-num&gt;10.3835/plantgenome2016.02.0012&lt;/electronic-resource-num&gt;&lt;/record&gt;&lt;/Cite&gt;&lt;/EndNote&gt;</w:instrText>
      </w:r>
      <w:r w:rsidR="00A00300" w:rsidRPr="0010468F">
        <w:rPr>
          <w:rFonts w:cstheme="minorHAnsi"/>
          <w:sz w:val="24"/>
          <w:szCs w:val="24"/>
        </w:rPr>
        <w:fldChar w:fldCharType="separate"/>
      </w:r>
      <w:r w:rsidR="00A00300" w:rsidRPr="0010468F">
        <w:rPr>
          <w:rFonts w:cstheme="minorHAnsi"/>
          <w:noProof/>
          <w:sz w:val="24"/>
          <w:szCs w:val="24"/>
        </w:rPr>
        <w:t>(</w:t>
      </w:r>
      <w:r w:rsidR="00A00300" w:rsidRPr="0010468F">
        <w:rPr>
          <w:rFonts w:cstheme="minorHAnsi"/>
          <w:smallCaps/>
          <w:noProof/>
          <w:sz w:val="24"/>
          <w:szCs w:val="24"/>
        </w:rPr>
        <w:t>Moghaddam</w:t>
      </w:r>
      <w:r w:rsidR="00A00300" w:rsidRPr="0010468F">
        <w:rPr>
          <w:rFonts w:cstheme="minorHAnsi"/>
          <w:i/>
          <w:noProof/>
          <w:sz w:val="24"/>
          <w:szCs w:val="24"/>
        </w:rPr>
        <w:t xml:space="preserve"> et al.</w:t>
      </w:r>
      <w:r w:rsidR="00A00300" w:rsidRPr="0010468F">
        <w:rPr>
          <w:rFonts w:cstheme="minorHAnsi"/>
          <w:noProof/>
          <w:sz w:val="24"/>
          <w:szCs w:val="24"/>
        </w:rPr>
        <w:t xml:space="preserve"> 2016)</w:t>
      </w:r>
      <w:r w:rsidR="00A00300" w:rsidRPr="0010468F">
        <w:rPr>
          <w:rFonts w:cstheme="minorHAnsi"/>
          <w:sz w:val="24"/>
          <w:szCs w:val="24"/>
        </w:rPr>
        <w:fldChar w:fldCharType="end"/>
      </w:r>
      <w:r w:rsidR="00B34F77" w:rsidRPr="0010468F">
        <w:rPr>
          <w:rFonts w:cstheme="minorHAnsi"/>
          <w:sz w:val="24"/>
          <w:szCs w:val="24"/>
        </w:rPr>
        <w:t xml:space="preserve">. </w:t>
      </w:r>
      <w:r w:rsidR="00A3596D" w:rsidRPr="0010468F">
        <w:rPr>
          <w:rFonts w:cstheme="minorHAnsi"/>
          <w:sz w:val="24"/>
          <w:szCs w:val="24"/>
        </w:rPr>
        <w:t xml:space="preserve">The association at 42.2 Mb fell near the candidate gene </w:t>
      </w:r>
      <w:r w:rsidR="00A3596D" w:rsidRPr="0010468F">
        <w:rPr>
          <w:rFonts w:cstheme="minorHAnsi"/>
          <w:i/>
          <w:sz w:val="24"/>
          <w:szCs w:val="24"/>
        </w:rPr>
        <w:t>VIP5</w:t>
      </w:r>
      <w:r w:rsidR="00A3596D" w:rsidRPr="0010468F">
        <w:rPr>
          <w:rFonts w:cstheme="minorHAnsi"/>
          <w:sz w:val="24"/>
          <w:szCs w:val="24"/>
        </w:rPr>
        <w:t xml:space="preserve">, an important regulator of flowering </w:t>
      </w:r>
      <w:r w:rsidR="00A3596D" w:rsidRPr="0010468F">
        <w:rPr>
          <w:rFonts w:cstheme="minorHAnsi"/>
          <w:sz w:val="24"/>
          <w:szCs w:val="24"/>
        </w:rPr>
        <w:lastRenderedPageBreak/>
        <w:t xml:space="preserve">time in </w:t>
      </w:r>
      <w:r w:rsidR="00A3596D" w:rsidRPr="0010468F">
        <w:rPr>
          <w:rFonts w:cstheme="minorHAnsi"/>
          <w:i/>
          <w:sz w:val="24"/>
          <w:szCs w:val="24"/>
        </w:rPr>
        <w:t>A. thaliana</w:t>
      </w:r>
      <w:r w:rsidR="00266AEE" w:rsidRPr="0010468F">
        <w:rPr>
          <w:rFonts w:cstheme="minorHAnsi"/>
          <w:i/>
          <w:sz w:val="24"/>
          <w:szCs w:val="24"/>
        </w:rPr>
        <w:t xml:space="preserve"> </w:t>
      </w:r>
      <w:r w:rsidR="00266AEE" w:rsidRPr="0010468F">
        <w:rPr>
          <w:rFonts w:cstheme="minorHAnsi"/>
          <w:sz w:val="24"/>
          <w:szCs w:val="24"/>
        </w:rPr>
        <w:t>and other species</w:t>
      </w:r>
      <w:r w:rsidR="00A243E1" w:rsidRPr="0010468F">
        <w:rPr>
          <w:rFonts w:cstheme="minorHAnsi"/>
          <w:sz w:val="24"/>
          <w:szCs w:val="24"/>
        </w:rPr>
        <w:t xml:space="preserve"> </w:t>
      </w:r>
      <w:r w:rsidR="00A243E1" w:rsidRPr="0010468F">
        <w:rPr>
          <w:rFonts w:cstheme="minorHAnsi"/>
          <w:sz w:val="24"/>
          <w:szCs w:val="24"/>
        </w:rPr>
        <w:fldChar w:fldCharType="begin"/>
      </w:r>
      <w:r w:rsidR="008A7F7B">
        <w:rPr>
          <w:rFonts w:cstheme="minorHAnsi"/>
          <w:sz w:val="24"/>
          <w:szCs w:val="24"/>
        </w:rPr>
        <w:instrText xml:space="preserve"> ADDIN EN.CITE &lt;EndNote&gt;&lt;Cite&gt;&lt;Author&gt;Huang&lt;/Author&gt;&lt;Year&gt;2012&lt;/Year&gt;&lt;RecNum&gt;977&lt;/RecNum&gt;&lt;DisplayText&gt;(&lt;style face="smallcaps"&gt;Huang&lt;/style&gt;&lt;style face="italic"&gt; et al.&lt;/style&gt; 2012)&lt;/DisplayText&gt;&lt;record&gt;&lt;rec-number&gt;977&lt;/rec-number&gt;&lt;foreign-keys&gt;&lt;key app="EN" db-id="zsx5ewatt59z0be9dwbppxxsd0pp9wttfxp9" timestamp="0"&gt;977&lt;/key&gt;&lt;/foreign-keys&gt;&lt;ref-type name="Journal Article"&gt;17&lt;/ref-type&gt;&lt;contributors&gt;&lt;authors&gt;&lt;author&gt;Huang, Hui-Run&lt;/author&gt;&lt;author&gt;Yan, Peng-Cheng&lt;/author&gt;&lt;author&gt;Lascoux, Martin&lt;/author&gt;&lt;author&gt;Ge, Xue-Jun&lt;/author&gt;&lt;/authors&gt;&lt;/contributors&gt;&lt;titles&gt;&lt;title&gt;Flowering time and transcriptome variation in Capsella bursa-pastoris (Brassicaceae)&lt;/title&gt;&lt;secondary-title&gt;New Phytologist&lt;/secondary-title&gt;&lt;/titles&gt;&lt;pages&gt;676-689&lt;/pages&gt;&lt;volume&gt;194&lt;/volume&gt;&lt;number&gt;3&lt;/number&gt;&lt;dates&gt;&lt;year&gt;2012&lt;/year&gt;&lt;/dates&gt;&lt;isbn&gt;0028-646X&lt;/isbn&gt;&lt;urls&gt;&lt;related-urls&gt;&lt;url&gt;https://nph.onlinelibrary.wiley.com/doi/abs/10.1111/j.1469-8137.2012.04101.x&lt;/url&gt;&lt;/related-urls&gt;&lt;/urls&gt;&lt;electronic-resource-num&gt;10.1111/j.1469-8137.2012.04101.x&lt;/electronic-resource-num&gt;&lt;/record&gt;&lt;/Cite&gt;&lt;/EndNote&gt;</w:instrText>
      </w:r>
      <w:r w:rsidR="00A243E1" w:rsidRPr="0010468F">
        <w:rPr>
          <w:rFonts w:cstheme="minorHAnsi"/>
          <w:sz w:val="24"/>
          <w:szCs w:val="24"/>
        </w:rPr>
        <w:fldChar w:fldCharType="separate"/>
      </w:r>
      <w:r w:rsidR="00A243E1" w:rsidRPr="0010468F">
        <w:rPr>
          <w:rFonts w:cstheme="minorHAnsi"/>
          <w:noProof/>
          <w:sz w:val="24"/>
          <w:szCs w:val="24"/>
        </w:rPr>
        <w:t>(</w:t>
      </w:r>
      <w:r w:rsidR="00A243E1" w:rsidRPr="0010468F">
        <w:rPr>
          <w:rFonts w:cstheme="minorHAnsi"/>
          <w:smallCaps/>
          <w:noProof/>
          <w:sz w:val="24"/>
          <w:szCs w:val="24"/>
        </w:rPr>
        <w:t>Huang</w:t>
      </w:r>
      <w:r w:rsidR="00A243E1" w:rsidRPr="0010468F">
        <w:rPr>
          <w:rFonts w:cstheme="minorHAnsi"/>
          <w:i/>
          <w:noProof/>
          <w:sz w:val="24"/>
          <w:szCs w:val="24"/>
        </w:rPr>
        <w:t xml:space="preserve"> et al.</w:t>
      </w:r>
      <w:r w:rsidR="00A243E1" w:rsidRPr="0010468F">
        <w:rPr>
          <w:rFonts w:cstheme="minorHAnsi"/>
          <w:noProof/>
          <w:sz w:val="24"/>
          <w:szCs w:val="24"/>
        </w:rPr>
        <w:t xml:space="preserve"> 2012)</w:t>
      </w:r>
      <w:r w:rsidR="00A243E1" w:rsidRPr="0010468F">
        <w:rPr>
          <w:rFonts w:cstheme="minorHAnsi"/>
          <w:sz w:val="24"/>
          <w:szCs w:val="24"/>
        </w:rPr>
        <w:fldChar w:fldCharType="end"/>
      </w:r>
      <w:r w:rsidR="00A3596D" w:rsidRPr="0010468F">
        <w:rPr>
          <w:rFonts w:cstheme="minorHAnsi"/>
          <w:sz w:val="24"/>
          <w:szCs w:val="24"/>
        </w:rPr>
        <w:t xml:space="preserve">. </w:t>
      </w:r>
      <w:r w:rsidR="00266AEE" w:rsidRPr="0010468F">
        <w:rPr>
          <w:rFonts w:cstheme="minorHAnsi"/>
          <w:sz w:val="24"/>
          <w:szCs w:val="24"/>
        </w:rPr>
        <w:t xml:space="preserve">Other mapping studies have also co-located </w:t>
      </w:r>
      <w:r w:rsidR="00266AEE" w:rsidRPr="0010468F">
        <w:rPr>
          <w:rFonts w:cstheme="minorHAnsi"/>
          <w:i/>
          <w:sz w:val="24"/>
          <w:szCs w:val="24"/>
        </w:rPr>
        <w:t xml:space="preserve">VIP5 </w:t>
      </w:r>
      <w:r w:rsidR="00266AEE" w:rsidRPr="0010468F">
        <w:rPr>
          <w:rFonts w:cstheme="minorHAnsi"/>
          <w:sz w:val="24"/>
          <w:szCs w:val="24"/>
        </w:rPr>
        <w:t xml:space="preserve">with QTL for flowering time </w:t>
      </w:r>
      <w:r w:rsidR="006D5407" w:rsidRPr="0010468F">
        <w:rPr>
          <w:rFonts w:cstheme="minorHAnsi"/>
          <w:sz w:val="24"/>
          <w:szCs w:val="24"/>
        </w:rPr>
        <w:fldChar w:fldCharType="begin"/>
      </w:r>
      <w:r w:rsidR="008A7F7B">
        <w:rPr>
          <w:rFonts w:cstheme="minorHAnsi"/>
          <w:sz w:val="24"/>
          <w:szCs w:val="24"/>
        </w:rPr>
        <w:instrText xml:space="preserve"> ADDIN EN.CITE &lt;EndNote&gt;&lt;Cite&gt;&lt;Author&gt;Zhou&lt;/Author&gt;&lt;Year&gt;2014&lt;/Year&gt;&lt;RecNum&gt;978&lt;/RecNum&gt;&lt;DisplayText&gt;(&lt;style face="smallcaps"&gt;Zhou&lt;/style&gt;&lt;style face="italic"&gt; et al.&lt;/style&gt; 2014)&lt;/DisplayText&gt;&lt;record&gt;&lt;rec-number&gt;978&lt;/rec-number&gt;&lt;foreign-keys&gt;&lt;key app="EN" db-id="zsx5ewatt59z0be9dwbppxxsd0pp9wttfxp9" timestamp="0"&gt;978&lt;/key&gt;&lt;/foreign-keys&gt;&lt;ref-type name="Book"&gt;6&lt;/ref-type&gt;&lt;contributors&gt;&lt;authors&gt;&lt;author&gt;Zhou, Qing-Hong&lt;/author&gt;&lt;author&gt;Fu, Donghui&lt;/author&gt;&lt;author&gt;Mason, Annaliese&lt;/author&gt;&lt;author&gt;Zeng, Yong-Jun&lt;/author&gt;&lt;author&gt;Zhao, Chaoxian&lt;/author&gt;&lt;author&gt;Huang, Ying-Jin&lt;/author&gt;&lt;/authors&gt;&lt;/contributors&gt;&lt;titles&gt;&lt;title&gt;In silico integration of quantitative trait loci for seed yield and yield-related traits in Brassica napus&lt;/title&gt;&lt;alt-title&gt;Molecular Breeding&lt;/alt-title&gt;&lt;/titles&gt;&lt;volume&gt;33&lt;/volume&gt;&lt;dates&gt;&lt;year&gt;2014&lt;/year&gt;&lt;/dates&gt;&lt;urls&gt;&lt;/urls&gt;&lt;electronic-resource-num&gt;10.1007/s11032-013-0002-2&lt;/electronic-resource-num&gt;&lt;/record&gt;&lt;/Cite&gt;&lt;/EndNote&gt;</w:instrText>
      </w:r>
      <w:r w:rsidR="006D5407" w:rsidRPr="0010468F">
        <w:rPr>
          <w:rFonts w:cstheme="minorHAnsi"/>
          <w:sz w:val="24"/>
          <w:szCs w:val="24"/>
        </w:rPr>
        <w:fldChar w:fldCharType="separate"/>
      </w:r>
      <w:r w:rsidR="006D5407" w:rsidRPr="0010468F">
        <w:rPr>
          <w:rFonts w:cstheme="minorHAnsi"/>
          <w:noProof/>
          <w:sz w:val="24"/>
          <w:szCs w:val="24"/>
        </w:rPr>
        <w:t>(</w:t>
      </w:r>
      <w:r w:rsidR="006D5407" w:rsidRPr="0010468F">
        <w:rPr>
          <w:rFonts w:cstheme="minorHAnsi"/>
          <w:smallCaps/>
          <w:noProof/>
          <w:sz w:val="24"/>
          <w:szCs w:val="24"/>
        </w:rPr>
        <w:t>Zhou</w:t>
      </w:r>
      <w:r w:rsidR="006D5407" w:rsidRPr="0010468F">
        <w:rPr>
          <w:rFonts w:cstheme="minorHAnsi"/>
          <w:i/>
          <w:noProof/>
          <w:sz w:val="24"/>
          <w:szCs w:val="24"/>
        </w:rPr>
        <w:t xml:space="preserve"> et al.</w:t>
      </w:r>
      <w:r w:rsidR="006D5407" w:rsidRPr="0010468F">
        <w:rPr>
          <w:rFonts w:cstheme="minorHAnsi"/>
          <w:noProof/>
          <w:sz w:val="24"/>
          <w:szCs w:val="24"/>
        </w:rPr>
        <w:t xml:space="preserve"> 2014)</w:t>
      </w:r>
      <w:r w:rsidR="006D5407" w:rsidRPr="0010468F">
        <w:rPr>
          <w:rFonts w:cstheme="minorHAnsi"/>
          <w:sz w:val="24"/>
          <w:szCs w:val="24"/>
        </w:rPr>
        <w:fldChar w:fldCharType="end"/>
      </w:r>
      <w:r w:rsidR="00A32EBD" w:rsidRPr="0010468F">
        <w:rPr>
          <w:rFonts w:cstheme="minorHAnsi"/>
          <w:sz w:val="24"/>
          <w:szCs w:val="24"/>
        </w:rPr>
        <w:t xml:space="preserve">. </w:t>
      </w:r>
      <w:r w:rsidR="00A3596D" w:rsidRPr="0010468F">
        <w:rPr>
          <w:rFonts w:cstheme="minorHAnsi"/>
          <w:sz w:val="24"/>
          <w:szCs w:val="24"/>
        </w:rPr>
        <w:t xml:space="preserve">The association at 34.2 Mb on Pv07 also overlapped the strongest association for the earliest year each entry was grown in the CDBN, a proxy for the age of the CDBN entry. This association fell near the candidate gene </w:t>
      </w:r>
      <w:r w:rsidR="00A3596D" w:rsidRPr="0010468F">
        <w:rPr>
          <w:rFonts w:cstheme="minorHAnsi"/>
          <w:i/>
          <w:sz w:val="24"/>
          <w:szCs w:val="24"/>
        </w:rPr>
        <w:t>S</w:t>
      </w:r>
      <w:r w:rsidR="00A3596D" w:rsidRPr="0010468F">
        <w:rPr>
          <w:rFonts w:eastAsia="Times New Roman" w:cstheme="minorHAnsi"/>
          <w:i/>
          <w:color w:val="000000"/>
          <w:sz w:val="24"/>
          <w:szCs w:val="24"/>
        </w:rPr>
        <w:t>AR1</w:t>
      </w:r>
      <w:r w:rsidR="00A3596D" w:rsidRPr="0010468F">
        <w:rPr>
          <w:rFonts w:eastAsia="Times New Roman" w:cstheme="minorHAnsi"/>
          <w:color w:val="000000"/>
          <w:sz w:val="24"/>
          <w:szCs w:val="24"/>
        </w:rPr>
        <w:t xml:space="preserve">, which increases plant height and internode distance in </w:t>
      </w:r>
      <w:r w:rsidR="00A3596D" w:rsidRPr="0010468F">
        <w:rPr>
          <w:rFonts w:eastAsia="Times New Roman" w:cstheme="minorHAnsi"/>
          <w:i/>
          <w:color w:val="000000"/>
          <w:sz w:val="24"/>
          <w:szCs w:val="24"/>
        </w:rPr>
        <w:t>A. thaliana</w:t>
      </w:r>
      <w:r w:rsidR="00A3596D" w:rsidRPr="0010468F">
        <w:rPr>
          <w:rFonts w:eastAsia="Times New Roman" w:cstheme="minorHAnsi"/>
          <w:color w:val="000000"/>
          <w:sz w:val="24"/>
          <w:szCs w:val="24"/>
        </w:rPr>
        <w:t xml:space="preserve"> </w:t>
      </w:r>
      <w:r w:rsidR="00A3596D" w:rsidRPr="0010468F">
        <w:rPr>
          <w:rFonts w:eastAsia="Times New Roman" w:cstheme="minorHAnsi"/>
          <w:color w:val="000000"/>
          <w:sz w:val="24"/>
          <w:szCs w:val="24"/>
        </w:rPr>
        <w:fldChar w:fldCharType="begin"/>
      </w:r>
      <w:r w:rsidR="008A7F7B">
        <w:rPr>
          <w:rFonts w:eastAsia="Times New Roman" w:cstheme="minorHAnsi"/>
          <w:color w:val="000000"/>
          <w:sz w:val="24"/>
          <w:szCs w:val="24"/>
        </w:rPr>
        <w:instrText xml:space="preserve"> ADDIN EN.CITE &lt;EndNote&gt;&lt;Cite&gt;&lt;Author&gt;Parry&lt;/Author&gt;&lt;Year&gt;2006&lt;/Year&gt;&lt;RecNum&gt;835&lt;/RecNum&gt;&lt;DisplayText&gt;(&lt;style face="smallcaps"&gt;Cernac&lt;/style&gt;&lt;style face="italic"&gt; et al.&lt;/style&gt; 1997; &lt;style face="smallcaps"&gt;Parry and Estelle&lt;/style&gt; 2006)&lt;/DisplayText&gt;&lt;record&gt;&lt;rec-number&gt;835&lt;/rec-number&gt;&lt;foreign-keys&gt;&lt;key app="EN" db-id="zsx5ewatt59z0be9dwbppxxsd0pp9wttfxp9" timestamp="0"&gt;835&lt;/key&gt;&lt;/foreign-keys&gt;&lt;ref-type name="Journal Article"&gt;17&lt;/ref-type&gt;&lt;contributors&gt;&lt;authors&gt;&lt;author&gt;Parry, Geraint&lt;/author&gt;&lt;author&gt;Estelle, Mark&lt;/author&gt;&lt;/authors&gt;&lt;/contributors&gt;&lt;titles&gt;&lt;title&gt;Auxin receptors: a new role for F-box proteins&lt;/title&gt;&lt;secondary-title&gt;Current Opinion in Cell Biology&lt;/secondary-title&gt;&lt;/titles&gt;&lt;pages&gt;152-156&lt;/pages&gt;&lt;volume&gt;18&lt;/volume&gt;&lt;number&gt;2&lt;/number&gt;&lt;dates&gt;&lt;year&gt;2006&lt;/year&gt;&lt;pub-dates&gt;&lt;date&gt;2006/04/01/&lt;/date&gt;&lt;/pub-dates&gt;&lt;/dates&gt;&lt;isbn&gt;0955-0674&lt;/isbn&gt;&lt;urls&gt;&lt;related-urls&gt;&lt;url&gt;http://www.sciencedirect.com/science/article/pii/S0955067406000172&lt;/url&gt;&lt;/related-urls&gt;&lt;/urls&gt;&lt;electronic-resource-num&gt;https://doi.org/10.1016/j.ceb.2006.02.001&lt;/electronic-resource-num&gt;&lt;/record&gt;&lt;/Cite&gt;&lt;Cite&gt;&lt;Author&gt;Cernac&lt;/Author&gt;&lt;Year&gt;1997&lt;/Year&gt;&lt;RecNum&gt;834&lt;/RecNum&gt;&lt;record&gt;&lt;rec-number&gt;834&lt;/rec-number&gt;&lt;foreign-keys&gt;&lt;key app="EN" db-id="zsx5ewatt59z0be9dwbppxxsd0pp9wttfxp9" timestamp="0"&gt;834&lt;/key&gt;&lt;/foreign-keys&gt;&lt;ref-type name="Journal Article"&gt;17&lt;/ref-type&gt;&lt;contributors&gt;&lt;authors&gt;&lt;author&gt;Cernac, A.&lt;/author&gt;&lt;author&gt;Lincoln, C.&lt;/author&gt;&lt;author&gt;Lammer, D.&lt;/author&gt;&lt;author&gt;Estelle, M.&lt;/author&gt;&lt;/authors&gt;&lt;/contributors&gt;&lt;titles&gt;&lt;title&gt;The SAR1 gene of Arabidopsis acts downstream of the AXR1 gene in auxin response&lt;/title&gt;&lt;secondary-title&gt;Development&lt;/secondary-title&gt;&lt;/titles&gt;&lt;pages&gt;1583-1591&lt;/pages&gt;&lt;volume&gt;124&lt;/volume&gt;&lt;number&gt;8&lt;/number&gt;&lt;dates&gt;&lt;year&gt;1997&lt;/year&gt;&lt;/dates&gt;&lt;urls&gt;&lt;related-urls&gt;&lt;url&gt;http://dev.biologists.org/content/develop/124/8/1583.full.pdf&lt;/url&gt;&lt;/related-urls&gt;&lt;/urls&gt;&lt;/record&gt;&lt;/Cite&gt;&lt;/EndNote&gt;</w:instrText>
      </w:r>
      <w:r w:rsidR="00A3596D" w:rsidRPr="0010468F">
        <w:rPr>
          <w:rFonts w:eastAsia="Times New Roman" w:cstheme="minorHAnsi"/>
          <w:color w:val="000000"/>
          <w:sz w:val="24"/>
          <w:szCs w:val="24"/>
        </w:rPr>
        <w:fldChar w:fldCharType="separate"/>
      </w:r>
      <w:r w:rsidR="00A3596D" w:rsidRPr="0010468F">
        <w:rPr>
          <w:rFonts w:eastAsia="Times New Roman" w:cstheme="minorHAnsi"/>
          <w:noProof/>
          <w:color w:val="000000"/>
          <w:sz w:val="24"/>
          <w:szCs w:val="24"/>
        </w:rPr>
        <w:t>(</w:t>
      </w:r>
      <w:r w:rsidR="00A3596D" w:rsidRPr="0010468F">
        <w:rPr>
          <w:rFonts w:eastAsia="Times New Roman" w:cstheme="minorHAnsi"/>
          <w:smallCaps/>
          <w:noProof/>
          <w:color w:val="000000"/>
          <w:sz w:val="24"/>
          <w:szCs w:val="24"/>
        </w:rPr>
        <w:t>Cernac</w:t>
      </w:r>
      <w:r w:rsidR="00A3596D" w:rsidRPr="0010468F">
        <w:rPr>
          <w:rFonts w:eastAsia="Times New Roman" w:cstheme="minorHAnsi"/>
          <w:i/>
          <w:noProof/>
          <w:color w:val="000000"/>
          <w:sz w:val="24"/>
          <w:szCs w:val="24"/>
        </w:rPr>
        <w:t xml:space="preserve"> et al.</w:t>
      </w:r>
      <w:r w:rsidR="00A3596D" w:rsidRPr="0010468F">
        <w:rPr>
          <w:rFonts w:eastAsia="Times New Roman" w:cstheme="minorHAnsi"/>
          <w:noProof/>
          <w:color w:val="000000"/>
          <w:sz w:val="24"/>
          <w:szCs w:val="24"/>
        </w:rPr>
        <w:t xml:space="preserve"> 1997; </w:t>
      </w:r>
      <w:r w:rsidR="00A3596D" w:rsidRPr="0010468F">
        <w:rPr>
          <w:rFonts w:eastAsia="Times New Roman" w:cstheme="minorHAnsi"/>
          <w:smallCaps/>
          <w:noProof/>
          <w:color w:val="000000"/>
          <w:sz w:val="24"/>
          <w:szCs w:val="24"/>
        </w:rPr>
        <w:t>Parry and Estelle</w:t>
      </w:r>
      <w:r w:rsidR="00A3596D" w:rsidRPr="0010468F">
        <w:rPr>
          <w:rFonts w:eastAsia="Times New Roman" w:cstheme="minorHAnsi"/>
          <w:noProof/>
          <w:color w:val="000000"/>
          <w:sz w:val="24"/>
          <w:szCs w:val="24"/>
        </w:rPr>
        <w:t xml:space="preserve"> 2006)</w:t>
      </w:r>
      <w:r w:rsidR="00A3596D" w:rsidRPr="0010468F">
        <w:rPr>
          <w:rFonts w:eastAsia="Times New Roman" w:cstheme="minorHAnsi"/>
          <w:color w:val="000000"/>
          <w:sz w:val="24"/>
          <w:szCs w:val="24"/>
        </w:rPr>
        <w:fldChar w:fldCharType="end"/>
      </w:r>
      <w:r w:rsidR="00A3596D" w:rsidRPr="0010468F">
        <w:rPr>
          <w:rFonts w:eastAsia="Times New Roman" w:cstheme="minorHAnsi"/>
          <w:color w:val="000000"/>
          <w:sz w:val="24"/>
          <w:szCs w:val="24"/>
        </w:rPr>
        <w:t>.</w:t>
      </w:r>
      <w:ins w:id="198" w:author="Alice MacQueen" w:date="2019-12-10T09:47:00Z">
        <w:r w:rsidR="00164D99">
          <w:rPr>
            <w:rFonts w:eastAsia="Times New Roman" w:cstheme="minorHAnsi"/>
            <w:color w:val="000000"/>
            <w:sz w:val="24"/>
            <w:szCs w:val="24"/>
          </w:rPr>
          <w:t xml:space="preserve"> In common bean, a</w:t>
        </w:r>
      </w:ins>
      <w:ins w:id="199" w:author="Alice MacQueen" w:date="2019-12-10T09:46:00Z">
        <w:r w:rsidR="00681188">
          <w:rPr>
            <w:rFonts w:eastAsia="Times New Roman" w:cstheme="minorHAnsi"/>
            <w:color w:val="000000"/>
            <w:sz w:val="24"/>
            <w:szCs w:val="24"/>
          </w:rPr>
          <w:t xml:space="preserve"> </w:t>
        </w:r>
        <w:r w:rsidR="005204FF">
          <w:rPr>
            <w:rFonts w:eastAsia="Times New Roman" w:cstheme="minorHAnsi"/>
            <w:color w:val="000000"/>
            <w:sz w:val="24"/>
            <w:szCs w:val="24"/>
          </w:rPr>
          <w:t>region affecting determinacy</w:t>
        </w:r>
      </w:ins>
      <w:ins w:id="200" w:author="Alice MacQueen" w:date="2019-12-10T09:48:00Z">
        <w:r w:rsidR="00164D99">
          <w:rPr>
            <w:rFonts w:eastAsia="Times New Roman" w:cstheme="minorHAnsi"/>
            <w:color w:val="000000"/>
            <w:sz w:val="24"/>
            <w:szCs w:val="24"/>
          </w:rPr>
          <w:t xml:space="preserve"> on Pv07 has been</w:t>
        </w:r>
        <w:r w:rsidR="0026545C">
          <w:rPr>
            <w:rFonts w:eastAsia="Times New Roman" w:cstheme="minorHAnsi"/>
            <w:color w:val="000000"/>
            <w:sz w:val="24"/>
            <w:szCs w:val="24"/>
          </w:rPr>
          <w:t xml:space="preserve"> confirmed </w:t>
        </w:r>
      </w:ins>
      <w:ins w:id="201" w:author="Alice MacQueen" w:date="2019-12-10T09:49:00Z">
        <w:r w:rsidR="00A842BC">
          <w:rPr>
            <w:rFonts w:eastAsia="Times New Roman" w:cstheme="minorHAnsi"/>
            <w:color w:val="000000"/>
            <w:sz w:val="24"/>
            <w:szCs w:val="24"/>
          </w:rPr>
          <w:t>–</w:t>
        </w:r>
      </w:ins>
      <w:ins w:id="202" w:author="Alice MacQueen" w:date="2019-12-10T09:48:00Z">
        <w:r w:rsidR="0026545C">
          <w:rPr>
            <w:rFonts w:eastAsia="Times New Roman" w:cstheme="minorHAnsi"/>
            <w:color w:val="000000"/>
            <w:sz w:val="24"/>
            <w:szCs w:val="24"/>
          </w:rPr>
          <w:t xml:space="preserve"> </w:t>
        </w:r>
      </w:ins>
      <w:ins w:id="203" w:author="Alice MacQueen" w:date="2019-12-10T09:49:00Z">
        <w:r w:rsidR="00A842BC">
          <w:rPr>
            <w:rFonts w:eastAsia="Times New Roman" w:cstheme="minorHAnsi"/>
            <w:color w:val="000000"/>
            <w:sz w:val="24"/>
            <w:szCs w:val="24"/>
          </w:rPr>
          <w:t>a genomic region affecting determinacy, part of growth habit, would also affect the tra</w:t>
        </w:r>
      </w:ins>
      <w:ins w:id="204" w:author="Alice MacQueen" w:date="2019-12-10T09:50:00Z">
        <w:r w:rsidR="00A842BC">
          <w:rPr>
            <w:rFonts w:eastAsia="Times New Roman" w:cstheme="minorHAnsi"/>
            <w:color w:val="000000"/>
            <w:sz w:val="24"/>
            <w:szCs w:val="24"/>
          </w:rPr>
          <w:t>its</w:t>
        </w:r>
        <w:r w:rsidR="007E12DB">
          <w:rPr>
            <w:rFonts w:eastAsia="Times New Roman" w:cstheme="minorHAnsi"/>
            <w:color w:val="000000"/>
            <w:sz w:val="24"/>
            <w:szCs w:val="24"/>
          </w:rPr>
          <w:t xml:space="preserve"> varying </w:t>
        </w:r>
        <w:r w:rsidR="001F2325">
          <w:rPr>
            <w:rFonts w:eastAsia="Times New Roman" w:cstheme="minorHAnsi"/>
            <w:color w:val="000000"/>
            <w:sz w:val="24"/>
            <w:szCs w:val="24"/>
          </w:rPr>
          <w:t>at this region:</w:t>
        </w:r>
      </w:ins>
      <w:ins w:id="205" w:author="Alice MacQueen" w:date="2019-12-10T09:49:00Z">
        <w:r w:rsidR="00A842BC">
          <w:rPr>
            <w:rFonts w:eastAsia="Times New Roman" w:cstheme="minorHAnsi"/>
            <w:color w:val="000000"/>
            <w:sz w:val="24"/>
            <w:szCs w:val="24"/>
          </w:rPr>
          <w:t xml:space="preserve"> </w:t>
        </w:r>
        <w:r w:rsidR="00A842BC" w:rsidRPr="0010468F">
          <w:rPr>
            <w:rFonts w:cstheme="minorHAnsi"/>
            <w:sz w:val="24"/>
            <w:szCs w:val="24"/>
          </w:rPr>
          <w:t>biomass, days to flowering, plant height, and seed appearance score</w:t>
        </w:r>
      </w:ins>
      <w:ins w:id="206" w:author="Alice MacQueen" w:date="2019-12-10T09:50:00Z">
        <w:r w:rsidR="001F2325">
          <w:rPr>
            <w:rFonts w:cstheme="minorHAnsi"/>
            <w:sz w:val="24"/>
            <w:szCs w:val="24"/>
          </w:rPr>
          <w:t>.</w:t>
        </w:r>
      </w:ins>
      <w:ins w:id="207" w:author="Alice MacQueen" w:date="2019-12-10T09:46:00Z">
        <w:r w:rsidR="005204FF">
          <w:rPr>
            <w:rFonts w:eastAsia="Times New Roman" w:cstheme="minorHAnsi"/>
            <w:color w:val="000000"/>
            <w:sz w:val="24"/>
            <w:szCs w:val="24"/>
          </w:rPr>
          <w:t xml:space="preserve"> </w:t>
        </w:r>
      </w:ins>
      <w:del w:id="208" w:author="Alice MacQueen" w:date="2019-12-10T09:50:00Z">
        <w:r w:rsidR="00A3596D" w:rsidRPr="0010468F" w:rsidDel="001F2325">
          <w:rPr>
            <w:rFonts w:eastAsia="Times New Roman" w:cstheme="minorHAnsi"/>
            <w:color w:val="000000"/>
            <w:sz w:val="24"/>
            <w:szCs w:val="24"/>
          </w:rPr>
          <w:delText xml:space="preserve"> </w:delText>
        </w:r>
      </w:del>
      <w:r w:rsidR="00A3596D" w:rsidRPr="0010468F">
        <w:rPr>
          <w:rFonts w:eastAsia="Times New Roman" w:cstheme="minorHAnsi"/>
          <w:color w:val="000000"/>
          <w:sz w:val="24"/>
          <w:szCs w:val="24"/>
        </w:rPr>
        <w:t xml:space="preserve">The </w:t>
      </w:r>
      <w:r w:rsidR="00A32EBD" w:rsidRPr="0010468F">
        <w:rPr>
          <w:rFonts w:eastAsia="Times New Roman" w:cstheme="minorHAnsi"/>
          <w:color w:val="000000"/>
          <w:sz w:val="24"/>
          <w:szCs w:val="24"/>
        </w:rPr>
        <w:t xml:space="preserve">alternate </w:t>
      </w:r>
      <w:r w:rsidR="00A3596D" w:rsidRPr="0010468F">
        <w:rPr>
          <w:rFonts w:eastAsia="Times New Roman" w:cstheme="minorHAnsi"/>
          <w:color w:val="000000"/>
          <w:sz w:val="24"/>
          <w:szCs w:val="24"/>
        </w:rPr>
        <w:t xml:space="preserve">allele for the signal on Pv07 occurred in </w:t>
      </w:r>
      <w:r w:rsidR="00A32EBD" w:rsidRPr="0010468F">
        <w:rPr>
          <w:rFonts w:eastAsia="Times New Roman" w:cstheme="minorHAnsi"/>
          <w:color w:val="000000"/>
          <w:sz w:val="24"/>
          <w:szCs w:val="24"/>
        </w:rPr>
        <w:t xml:space="preserve">newer </w:t>
      </w:r>
      <w:r w:rsidR="00A3596D" w:rsidRPr="0010468F">
        <w:rPr>
          <w:rFonts w:eastAsia="Times New Roman" w:cstheme="minorHAnsi"/>
          <w:color w:val="000000"/>
          <w:sz w:val="24"/>
          <w:szCs w:val="24"/>
        </w:rPr>
        <w:t>CDBN entries.</w:t>
      </w:r>
    </w:p>
    <w:p w14:paraId="2A01F215" w14:textId="26E0A4D0" w:rsidR="00D729AB" w:rsidRPr="0010468F" w:rsidRDefault="002A6420" w:rsidP="0010468F">
      <w:pPr>
        <w:spacing w:line="480" w:lineRule="auto"/>
        <w:ind w:firstLine="720"/>
        <w:rPr>
          <w:rFonts w:eastAsia="Times New Roman" w:cstheme="minorHAnsi"/>
          <w:color w:val="000000"/>
          <w:sz w:val="24"/>
          <w:szCs w:val="24"/>
        </w:rPr>
      </w:pPr>
      <w:r w:rsidRPr="0010468F">
        <w:rPr>
          <w:rFonts w:eastAsia="Times New Roman" w:cstheme="minorHAnsi"/>
          <w:color w:val="000000"/>
          <w:sz w:val="24"/>
          <w:szCs w:val="24"/>
        </w:rPr>
        <w:t xml:space="preserve">Third, our results are consistent with the </w:t>
      </w:r>
      <w:r w:rsidR="00B63D0E" w:rsidRPr="0010468F">
        <w:rPr>
          <w:rFonts w:eastAsia="Times New Roman" w:cstheme="minorHAnsi"/>
          <w:color w:val="000000"/>
          <w:sz w:val="24"/>
          <w:szCs w:val="24"/>
        </w:rPr>
        <w:t xml:space="preserve">recent </w:t>
      </w:r>
      <w:r w:rsidRPr="0010468F">
        <w:rPr>
          <w:rFonts w:eastAsia="Times New Roman" w:cstheme="minorHAnsi"/>
          <w:color w:val="000000"/>
          <w:sz w:val="24"/>
          <w:szCs w:val="24"/>
        </w:rPr>
        <w:t xml:space="preserve">history of breeding efforts in </w:t>
      </w:r>
      <w:r w:rsidR="00B63D0E" w:rsidRPr="0010468F">
        <w:rPr>
          <w:rFonts w:eastAsia="Times New Roman" w:cstheme="minorHAnsi"/>
          <w:color w:val="000000"/>
          <w:sz w:val="24"/>
          <w:szCs w:val="24"/>
        </w:rPr>
        <w:t>common beans</w:t>
      </w:r>
      <w:r w:rsidR="007246F0" w:rsidRPr="0010468F">
        <w:rPr>
          <w:rFonts w:eastAsia="Times New Roman" w:cstheme="minorHAnsi"/>
          <w:color w:val="000000"/>
          <w:sz w:val="24"/>
          <w:szCs w:val="24"/>
        </w:rPr>
        <w:t xml:space="preserve"> and provide a map of the genomic regions that have been associated with improvement in the species</w:t>
      </w:r>
      <w:r w:rsidRPr="0010468F">
        <w:rPr>
          <w:rFonts w:eastAsia="Times New Roman" w:cstheme="minorHAnsi"/>
          <w:color w:val="000000"/>
          <w:sz w:val="24"/>
          <w:szCs w:val="24"/>
        </w:rPr>
        <w:t xml:space="preserve">. </w:t>
      </w:r>
      <w:r w:rsidR="00B83373" w:rsidRPr="0010468F">
        <w:rPr>
          <w:rFonts w:eastAsia="Times New Roman" w:cstheme="minorHAnsi"/>
          <w:color w:val="000000"/>
          <w:sz w:val="24"/>
          <w:szCs w:val="24"/>
        </w:rPr>
        <w:t>We find</w:t>
      </w:r>
      <w:r w:rsidR="00140012" w:rsidRPr="0010468F">
        <w:rPr>
          <w:rFonts w:eastAsia="Times New Roman" w:cstheme="minorHAnsi"/>
          <w:color w:val="000000"/>
          <w:sz w:val="24"/>
          <w:szCs w:val="24"/>
        </w:rPr>
        <w:t xml:space="preserve"> two major genomic regions on Pv01 associated with many CDBN phenotypes (Figure 3b), which we suggest were major targets of selection by breeders for entries that match an ‘ideotype’ for common bean. </w:t>
      </w:r>
      <w:r w:rsidR="00826245" w:rsidRPr="0010468F">
        <w:rPr>
          <w:rFonts w:cstheme="minorHAnsi"/>
          <w:sz w:val="24"/>
          <w:szCs w:val="24"/>
        </w:rPr>
        <w:t>Th</w:t>
      </w:r>
      <w:r w:rsidR="00131E7D" w:rsidRPr="0010468F">
        <w:rPr>
          <w:rFonts w:cstheme="minorHAnsi"/>
          <w:sz w:val="24"/>
          <w:szCs w:val="24"/>
        </w:rPr>
        <w:t>e original</w:t>
      </w:r>
      <w:r w:rsidR="00826245" w:rsidRPr="0010468F">
        <w:rPr>
          <w:rFonts w:cstheme="minorHAnsi"/>
          <w:sz w:val="24"/>
          <w:szCs w:val="24"/>
        </w:rPr>
        <w:t xml:space="preserve"> ideotype ha</w:t>
      </w:r>
      <w:r w:rsidR="00131E7D" w:rsidRPr="0010468F">
        <w:rPr>
          <w:rFonts w:cstheme="minorHAnsi"/>
          <w:sz w:val="24"/>
          <w:szCs w:val="24"/>
        </w:rPr>
        <w:t>d</w:t>
      </w:r>
      <w:r w:rsidR="00826245" w:rsidRPr="0010468F">
        <w:rPr>
          <w:rFonts w:cstheme="minorHAnsi"/>
          <w:sz w:val="24"/>
          <w:szCs w:val="24"/>
        </w:rPr>
        <w:t xml:space="preserve"> a long hypocotyl, many nodes carrying long pods and without side branches, small leaves, and determinate growth </w:t>
      </w:r>
      <w:r w:rsidR="00826245" w:rsidRPr="0010468F">
        <w:rPr>
          <w:rFonts w:cstheme="minorHAnsi"/>
          <w:sz w:val="24"/>
          <w:szCs w:val="24"/>
        </w:rPr>
        <w:fldChar w:fldCharType="begin"/>
      </w:r>
      <w:r w:rsidR="008A7F7B">
        <w:rPr>
          <w:rFonts w:cstheme="minorHAnsi"/>
          <w:sz w:val="24"/>
          <w:szCs w:val="24"/>
        </w:rPr>
        <w:instrText xml:space="preserve"> ADDIN EN.CITE &lt;EndNote&gt;&lt;Cite&gt;&lt;Author&gt;Kelly&lt;/Author&gt;&lt;Year&gt;2001&lt;/Year&gt;&lt;RecNum&gt;831&lt;/RecNum&gt;&lt;DisplayText&gt;(&lt;style face="smallcaps"&gt;Adams&lt;/style&gt; 1982; &lt;style face="smallcaps"&gt;Kelly&lt;/style&gt; 2001)&lt;/DisplayText&gt;&lt;record&gt;&lt;rec-number&gt;831&lt;/rec-number&gt;&lt;foreign-keys&gt;&lt;key app="EN" db-id="zsx5ewatt59z0be9dwbppxxsd0pp9wttfxp9" timestamp="0"&gt;831&lt;/key&gt;&lt;/foreign-keys&gt;&lt;ref-type name="Book Section"&gt;5&lt;/ref-type&gt;&lt;contributors&gt;&lt;authors&gt;&lt;author&gt;Kelly, James D.&lt;/author&gt;&lt;/authors&gt;&lt;/contributors&gt;&lt;titles&gt;&lt;title&gt;Remaking bean plant architecture for efficient production&lt;/title&gt;&lt;secondary-title&gt;Advances in Agronomy&lt;/secondary-title&gt;&lt;/titles&gt;&lt;pages&gt;109-143&lt;/pages&gt;&lt;volume&gt;71&lt;/volume&gt;&lt;dates&gt;&lt;year&gt;2001&lt;/year&gt;&lt;pub-dates&gt;&lt;date&gt;2001/01/01/&lt;/date&gt;&lt;/pub-dates&gt;&lt;/dates&gt;&lt;publisher&gt;Academic Press&lt;/publisher&gt;&lt;isbn&gt;0065-2113&lt;/isbn&gt;&lt;urls&gt;&lt;related-urls&gt;&lt;url&gt;http://www.sciencedirect.com/science/article/pii/S0065211301710139&lt;/url&gt;&lt;/related-urls&gt;&lt;/urls&gt;&lt;electronic-resource-num&gt;https://doi.org/10.1016/S0065-2113(01)71013-9&lt;/electronic-resource-num&gt;&lt;/record&gt;&lt;/Cite&gt;&lt;Cite&gt;&lt;Author&gt;Adams&lt;/Author&gt;&lt;Year&gt;1982&lt;/Year&gt;&lt;RecNum&gt;886&lt;/RecNum&gt;&lt;record&gt;&lt;rec-number&gt;886&lt;/rec-number&gt;&lt;foreign-keys&gt;&lt;key app="EN" db-id="zsx5ewatt59z0be9dwbppxxsd0pp9wttfxp9" timestamp="0"&gt;886&lt;/key&gt;&lt;/foreign-keys&gt;&lt;ref-type name="Journal Article"&gt;17&lt;/ref-type&gt;&lt;contributors&gt;&lt;authors&gt;&lt;author&gt;Adams, M. W.&lt;/author&gt;&lt;/authors&gt;&lt;/contributors&gt;&lt;titles&gt;&lt;title&gt;Plant architecture and yield breeding in Phaseolus vulgaris L.&lt;/title&gt;&lt;secondary-title&gt;Iowa State J. Res&lt;/secondary-title&gt;&lt;/titles&gt;&lt;pages&gt;225-254&lt;/pages&gt;&lt;volume&gt;56&lt;/volume&gt;&lt;dates&gt;&lt;year&gt;1982&lt;/year&gt;&lt;/dates&gt;&lt;urls&gt;&lt;/urls&gt;&lt;/record&gt;&lt;/Cite&gt;&lt;/EndNote&gt;</w:instrText>
      </w:r>
      <w:r w:rsidR="00826245" w:rsidRPr="0010468F">
        <w:rPr>
          <w:rFonts w:cstheme="minorHAnsi"/>
          <w:sz w:val="24"/>
          <w:szCs w:val="24"/>
        </w:rPr>
        <w:fldChar w:fldCharType="separate"/>
      </w:r>
      <w:r w:rsidR="00826245" w:rsidRPr="0010468F">
        <w:rPr>
          <w:rFonts w:cstheme="minorHAnsi"/>
          <w:noProof/>
          <w:sz w:val="24"/>
          <w:szCs w:val="24"/>
        </w:rPr>
        <w:t>(</w:t>
      </w:r>
      <w:r w:rsidR="00826245" w:rsidRPr="0010468F">
        <w:rPr>
          <w:rFonts w:cstheme="minorHAnsi"/>
          <w:smallCaps/>
          <w:noProof/>
          <w:sz w:val="24"/>
          <w:szCs w:val="24"/>
        </w:rPr>
        <w:t>Adams</w:t>
      </w:r>
      <w:r w:rsidR="00826245" w:rsidRPr="0010468F">
        <w:rPr>
          <w:rFonts w:cstheme="minorHAnsi"/>
          <w:noProof/>
          <w:sz w:val="24"/>
          <w:szCs w:val="24"/>
        </w:rPr>
        <w:t xml:space="preserve"> 1982; </w:t>
      </w:r>
      <w:r w:rsidR="00826245" w:rsidRPr="0010468F">
        <w:rPr>
          <w:rFonts w:cstheme="minorHAnsi"/>
          <w:smallCaps/>
          <w:noProof/>
          <w:sz w:val="24"/>
          <w:szCs w:val="24"/>
        </w:rPr>
        <w:t>Kelly</w:t>
      </w:r>
      <w:r w:rsidR="00826245" w:rsidRPr="0010468F">
        <w:rPr>
          <w:rFonts w:cstheme="minorHAnsi"/>
          <w:noProof/>
          <w:sz w:val="24"/>
          <w:szCs w:val="24"/>
        </w:rPr>
        <w:t xml:space="preserve"> 2001)</w:t>
      </w:r>
      <w:r w:rsidR="00826245" w:rsidRPr="0010468F">
        <w:rPr>
          <w:rFonts w:cstheme="minorHAnsi"/>
          <w:sz w:val="24"/>
          <w:szCs w:val="24"/>
        </w:rPr>
        <w:fldChar w:fldCharType="end"/>
      </w:r>
      <w:r w:rsidR="00826245" w:rsidRPr="0010468F">
        <w:rPr>
          <w:rFonts w:cstheme="minorHAnsi"/>
          <w:sz w:val="24"/>
          <w:szCs w:val="24"/>
        </w:rPr>
        <w:t xml:space="preserve">. </w:t>
      </w:r>
      <w:r w:rsidRPr="0010468F">
        <w:rPr>
          <w:rFonts w:cstheme="minorHAnsi"/>
          <w:sz w:val="24"/>
          <w:szCs w:val="24"/>
        </w:rPr>
        <w:t xml:space="preserve">The primary </w:t>
      </w:r>
      <w:r w:rsidR="00131E7D" w:rsidRPr="0010468F">
        <w:rPr>
          <w:rFonts w:cstheme="minorHAnsi"/>
          <w:sz w:val="24"/>
          <w:szCs w:val="24"/>
        </w:rPr>
        <w:t xml:space="preserve">plant architecture </w:t>
      </w:r>
      <w:r w:rsidRPr="0010468F">
        <w:rPr>
          <w:rFonts w:cstheme="minorHAnsi"/>
          <w:sz w:val="24"/>
          <w:szCs w:val="24"/>
        </w:rPr>
        <w:t xml:space="preserve">change </w:t>
      </w:r>
      <w:r w:rsidR="00131E7D" w:rsidRPr="0010468F">
        <w:rPr>
          <w:rFonts w:cstheme="minorHAnsi"/>
          <w:sz w:val="24"/>
          <w:szCs w:val="24"/>
        </w:rPr>
        <w:t xml:space="preserve">introduced into </w:t>
      </w:r>
      <w:r w:rsidR="00C53AEA" w:rsidRPr="0010468F">
        <w:rPr>
          <w:rFonts w:cstheme="minorHAnsi"/>
          <w:sz w:val="24"/>
          <w:szCs w:val="24"/>
        </w:rPr>
        <w:t xml:space="preserve">genotypes tested in </w:t>
      </w:r>
      <w:r w:rsidR="00131E7D" w:rsidRPr="0010468F">
        <w:rPr>
          <w:rFonts w:cstheme="minorHAnsi"/>
          <w:sz w:val="24"/>
          <w:szCs w:val="24"/>
        </w:rPr>
        <w:t xml:space="preserve">the CDBN over the past 30 years </w:t>
      </w:r>
      <w:r w:rsidRPr="0010468F">
        <w:rPr>
          <w:rFonts w:cstheme="minorHAnsi"/>
          <w:sz w:val="24"/>
          <w:szCs w:val="24"/>
        </w:rPr>
        <w:t xml:space="preserve">was the adoption of upright indeterminate architecture (Type </w:t>
      </w:r>
      <w:r w:rsidR="00A32EBD" w:rsidRPr="0010468F">
        <w:rPr>
          <w:rFonts w:cstheme="minorHAnsi"/>
          <w:sz w:val="24"/>
          <w:szCs w:val="24"/>
        </w:rPr>
        <w:t>II</w:t>
      </w:r>
      <w:r w:rsidRPr="0010468F">
        <w:rPr>
          <w:rFonts w:cstheme="minorHAnsi"/>
          <w:sz w:val="24"/>
          <w:szCs w:val="24"/>
        </w:rPr>
        <w:t xml:space="preserve">), which replaced upright determinate (Type </w:t>
      </w:r>
      <w:r w:rsidR="00A32EBD" w:rsidRPr="0010468F">
        <w:rPr>
          <w:rFonts w:cstheme="minorHAnsi"/>
          <w:sz w:val="24"/>
          <w:szCs w:val="24"/>
        </w:rPr>
        <w:t>I</w:t>
      </w:r>
      <w:r w:rsidRPr="0010468F">
        <w:rPr>
          <w:rFonts w:cstheme="minorHAnsi"/>
          <w:sz w:val="24"/>
          <w:szCs w:val="24"/>
        </w:rPr>
        <w:t xml:space="preserve">) architecture in the Mesoamerican race and was introduced into prostrate indeterminate (Type </w:t>
      </w:r>
      <w:r w:rsidR="00A32EBD" w:rsidRPr="0010468F">
        <w:rPr>
          <w:rFonts w:cstheme="minorHAnsi"/>
          <w:sz w:val="24"/>
          <w:szCs w:val="24"/>
        </w:rPr>
        <w:t>III</w:t>
      </w:r>
      <w:r w:rsidRPr="0010468F">
        <w:rPr>
          <w:rFonts w:cstheme="minorHAnsi"/>
          <w:sz w:val="24"/>
          <w:szCs w:val="24"/>
        </w:rPr>
        <w:t xml:space="preserve">) </w:t>
      </w:r>
      <w:r w:rsidR="004B4D7B" w:rsidRPr="0010468F">
        <w:rPr>
          <w:rFonts w:cstheme="minorHAnsi"/>
          <w:sz w:val="24"/>
          <w:szCs w:val="24"/>
        </w:rPr>
        <w:t xml:space="preserve">germplasm </w:t>
      </w:r>
      <w:r w:rsidRPr="0010468F">
        <w:rPr>
          <w:rFonts w:cstheme="minorHAnsi"/>
          <w:sz w:val="24"/>
          <w:szCs w:val="24"/>
        </w:rPr>
        <w:fldChar w:fldCharType="begin"/>
      </w:r>
      <w:r w:rsidR="008A7F7B">
        <w:rPr>
          <w:rFonts w:cstheme="minorHAnsi"/>
          <w:sz w:val="24"/>
          <w:szCs w:val="24"/>
        </w:rPr>
        <w:instrText xml:space="preserve"> ADDIN EN.CITE &lt;EndNote&gt;&lt;Cite&gt;&lt;Author&gt;Kelly&lt;/Author&gt;&lt;Year&gt;2001&lt;/Year&gt;&lt;RecNum&gt;831&lt;/RecNum&gt;&lt;DisplayText&gt;(&lt;style face="smallcaps"&gt;Kelly&lt;/style&gt; 2001; &lt;style face="smallcaps"&gt;Soltani&lt;/style&gt;&lt;style face="italic"&gt; et al.&lt;/style&gt; 2016)&lt;/DisplayText&gt;&lt;record&gt;&lt;rec-number&gt;831&lt;/rec-number&gt;&lt;foreign-keys&gt;&lt;key app="EN" db-id="zsx5ewatt59z0be9dwbppxxsd0pp9wttfxp9" timestamp="0"&gt;831&lt;/key&gt;&lt;/foreign-keys&gt;&lt;ref-type name="Book Section"&gt;5&lt;/ref-type&gt;&lt;contributors&gt;&lt;authors&gt;&lt;author&gt;Kelly, James D.&lt;/author&gt;&lt;/authors&gt;&lt;/contributors&gt;&lt;titles&gt;&lt;title&gt;Remaking bean plant architecture for efficient production&lt;/title&gt;&lt;secondary-title&gt;Advances in Agronomy&lt;/secondary-title&gt;&lt;/titles&gt;&lt;pages&gt;109-143&lt;/pages&gt;&lt;volume&gt;71&lt;/volume&gt;&lt;dates&gt;&lt;year&gt;2001&lt;/year&gt;&lt;pub-dates&gt;&lt;date&gt;2001/01/01/&lt;/date&gt;&lt;/pub-dates&gt;&lt;/dates&gt;&lt;publisher&gt;Academic Press&lt;/publisher&gt;&lt;isbn&gt;0065-2113&lt;/isbn&gt;&lt;urls&gt;&lt;related-urls&gt;&lt;url&gt;http://www.sciencedirect.com/science/article/pii/S0065211301710139&lt;/url&gt;&lt;/related-urls&gt;&lt;/urls&gt;&lt;electronic-resource-num&gt;https://doi.org/10.1016/S0065-2113(01)71013-9&lt;/electronic-resource-num&gt;&lt;/record&gt;&lt;/Cite&gt;&lt;Cite&gt;&lt;Author&gt;Soltani&lt;/Author&gt;&lt;Year&gt;2016&lt;/Year&gt;&lt;RecNum&gt;86&lt;/RecNum&gt;&lt;record&gt;&lt;rec-number&gt;86&lt;/rec-number&gt;&lt;foreign-keys&gt;&lt;key app="EN" db-id="zsx5ewatt59z0be9dwbppxxsd0pp9wttfxp9" timestamp="0"&gt;86&lt;/key&gt;&lt;/foreign-keys&gt;&lt;ref-type name="Journal Article"&gt;17&lt;/ref-type&gt;&lt;contributors&gt;&lt;authors&gt;&lt;author&gt;Soltani, Ali&lt;/author&gt;&lt;author&gt;Bello, Marco&lt;/author&gt;&lt;author&gt;Mndolwa, Eninka&lt;/author&gt;&lt;author&gt;Schroder, Stephan&lt;/author&gt;&lt;author&gt;Moghaddam, Samira Mafi&lt;/author&gt;&lt;author&gt;Osorno, Juan M.&lt;/author&gt;&lt;author&gt;Miklas, Phillip N.&lt;/author&gt;&lt;author&gt;McClean, Phillip E.&lt;/author&gt;&lt;/authors&gt;&lt;/contributors&gt;&lt;titles&gt;&lt;title&gt;Targeted Analysis of Dry Bean Growth Habit: Interrelationship among Architectural, Phenological, and Yield Components&lt;/title&gt;&lt;secondary-title&gt;Crop Science&lt;/secondary-title&gt;&lt;/titles&gt;&lt;pages&gt;3005&lt;/pages&gt;&lt;volume&gt;56&lt;/volume&gt;&lt;number&gt;6&lt;/number&gt;&lt;dates&gt;&lt;year&gt;2016&lt;/year&gt;&lt;/dates&gt;&lt;isbn&gt;0011-183X&lt;/isbn&gt;&lt;urls&gt;&lt;/urls&gt;&lt;electronic-resource-num&gt;10.2135/cropsci2016.02.0119&lt;/electronic-resource-num&gt;&lt;/record&gt;&lt;/Cite&gt;&lt;/EndNote&gt;</w:instrText>
      </w:r>
      <w:r w:rsidRPr="0010468F">
        <w:rPr>
          <w:rFonts w:cstheme="minorHAnsi"/>
          <w:sz w:val="24"/>
          <w:szCs w:val="24"/>
        </w:rPr>
        <w:fldChar w:fldCharType="separate"/>
      </w:r>
      <w:r w:rsidR="006F30FA" w:rsidRPr="0010468F">
        <w:rPr>
          <w:rFonts w:cstheme="minorHAnsi"/>
          <w:noProof/>
          <w:sz w:val="24"/>
          <w:szCs w:val="24"/>
        </w:rPr>
        <w:t>(</w:t>
      </w:r>
      <w:r w:rsidR="006F30FA" w:rsidRPr="0010468F">
        <w:rPr>
          <w:rFonts w:cstheme="minorHAnsi"/>
          <w:smallCaps/>
          <w:noProof/>
          <w:sz w:val="24"/>
          <w:szCs w:val="24"/>
        </w:rPr>
        <w:t>Kelly</w:t>
      </w:r>
      <w:r w:rsidR="006F30FA" w:rsidRPr="0010468F">
        <w:rPr>
          <w:rFonts w:cstheme="minorHAnsi"/>
          <w:noProof/>
          <w:sz w:val="24"/>
          <w:szCs w:val="24"/>
        </w:rPr>
        <w:t xml:space="preserve"> 2001; </w:t>
      </w:r>
      <w:r w:rsidR="006F30FA" w:rsidRPr="0010468F">
        <w:rPr>
          <w:rFonts w:cstheme="minorHAnsi"/>
          <w:smallCaps/>
          <w:noProof/>
          <w:sz w:val="24"/>
          <w:szCs w:val="24"/>
        </w:rPr>
        <w:t>Soltani</w:t>
      </w:r>
      <w:r w:rsidR="006F30FA" w:rsidRPr="0010468F">
        <w:rPr>
          <w:rFonts w:cstheme="minorHAnsi"/>
          <w:i/>
          <w:noProof/>
          <w:sz w:val="24"/>
          <w:szCs w:val="24"/>
        </w:rPr>
        <w:t xml:space="preserve"> et al.</w:t>
      </w:r>
      <w:r w:rsidR="006F30FA" w:rsidRPr="0010468F">
        <w:rPr>
          <w:rFonts w:cstheme="minorHAnsi"/>
          <w:noProof/>
          <w:sz w:val="24"/>
          <w:szCs w:val="24"/>
        </w:rPr>
        <w:t xml:space="preserve"> 2016)</w:t>
      </w:r>
      <w:r w:rsidRPr="0010468F">
        <w:rPr>
          <w:rFonts w:cstheme="minorHAnsi"/>
          <w:sz w:val="24"/>
          <w:szCs w:val="24"/>
        </w:rPr>
        <w:fldChar w:fldCharType="end"/>
      </w:r>
      <w:r w:rsidRPr="0010468F">
        <w:rPr>
          <w:rFonts w:cstheme="minorHAnsi"/>
          <w:sz w:val="24"/>
          <w:szCs w:val="24"/>
        </w:rPr>
        <w:t xml:space="preserve">. Generally, entries with Type </w:t>
      </w:r>
      <w:r w:rsidR="00A82878" w:rsidRPr="0010468F">
        <w:rPr>
          <w:rFonts w:cstheme="minorHAnsi"/>
          <w:sz w:val="24"/>
          <w:szCs w:val="24"/>
        </w:rPr>
        <w:t>II</w:t>
      </w:r>
      <w:r w:rsidRPr="0010468F">
        <w:rPr>
          <w:rFonts w:cstheme="minorHAnsi"/>
          <w:sz w:val="24"/>
          <w:szCs w:val="24"/>
        </w:rPr>
        <w:t xml:space="preserve"> architecture yielded more than determinate (Type </w:t>
      </w:r>
      <w:r w:rsidR="00A82878" w:rsidRPr="0010468F">
        <w:rPr>
          <w:rFonts w:cstheme="minorHAnsi"/>
          <w:sz w:val="24"/>
          <w:szCs w:val="24"/>
        </w:rPr>
        <w:t>I</w:t>
      </w:r>
      <w:r w:rsidRPr="0010468F">
        <w:rPr>
          <w:rFonts w:cstheme="minorHAnsi"/>
          <w:sz w:val="24"/>
          <w:szCs w:val="24"/>
        </w:rPr>
        <w:t>) entries, due to the increased pod set associated with indeterminate growth</w:t>
      </w:r>
      <w:r w:rsidR="002F488A" w:rsidRPr="0010468F">
        <w:rPr>
          <w:rFonts w:cstheme="minorHAnsi"/>
          <w:sz w:val="24"/>
          <w:szCs w:val="24"/>
        </w:rPr>
        <w:t xml:space="preserve"> </w:t>
      </w:r>
      <w:r w:rsidR="002F488A" w:rsidRPr="0010468F">
        <w:rPr>
          <w:rFonts w:cstheme="minorHAnsi"/>
          <w:sz w:val="24"/>
          <w:szCs w:val="24"/>
        </w:rPr>
        <w:fldChar w:fldCharType="begin"/>
      </w:r>
      <w:r w:rsidR="008A7F7B">
        <w:rPr>
          <w:rFonts w:cstheme="minorHAnsi"/>
          <w:sz w:val="24"/>
          <w:szCs w:val="24"/>
        </w:rPr>
        <w:instrText xml:space="preserve"> ADDIN EN.CITE &lt;EndNote&gt;&lt;Cite&gt;&lt;Author&gt;Kelly&lt;/Author&gt;&lt;Year&gt;2001&lt;/Year&gt;&lt;RecNum&gt;831&lt;/RecNum&gt;&lt;DisplayText&gt;(&lt;style face="smallcaps"&gt;Kelly&lt;/style&gt; 2001)&lt;/DisplayText&gt;&lt;record&gt;&lt;rec-number&gt;831&lt;/rec-number&gt;&lt;foreign-keys&gt;&lt;key app="EN" db-id="zsx5ewatt59z0be9dwbppxxsd0pp9wttfxp9" timestamp="0"&gt;831&lt;/key&gt;&lt;/foreign-keys&gt;&lt;ref-type name="Book Section"&gt;5&lt;/ref-type&gt;&lt;contributors&gt;&lt;authors&gt;&lt;author&gt;Kelly, James D.&lt;/author&gt;&lt;/authors&gt;&lt;/contributors&gt;&lt;titles&gt;&lt;title&gt;Remaking bean plant architecture for efficient production&lt;/title&gt;&lt;secondary-title&gt;Advances in Agronomy&lt;/secondary-title&gt;&lt;/titles&gt;&lt;pages&gt;109-143&lt;/pages&gt;&lt;volume&gt;71&lt;/volume&gt;&lt;dates&gt;&lt;year&gt;2001&lt;/year&gt;&lt;pub-dates&gt;&lt;date&gt;2001/01/01/&lt;/date&gt;&lt;/pub-dates&gt;&lt;/dates&gt;&lt;publisher&gt;Academic Press&lt;/publisher&gt;&lt;isbn&gt;0065-2113&lt;/isbn&gt;&lt;urls&gt;&lt;related-urls&gt;&lt;url&gt;http://www.sciencedirect.com/science/article/pii/S0065211301710139&lt;/url&gt;&lt;/related-urls&gt;&lt;/urls&gt;&lt;electronic-resource-num&gt;https://doi.org/10.1016/S0065-2113(01)71013-9&lt;/electronic-resource-num&gt;&lt;/record&gt;&lt;/Cite&gt;&lt;/EndNote&gt;</w:instrText>
      </w:r>
      <w:r w:rsidR="002F488A" w:rsidRPr="0010468F">
        <w:rPr>
          <w:rFonts w:cstheme="minorHAnsi"/>
          <w:sz w:val="24"/>
          <w:szCs w:val="24"/>
        </w:rPr>
        <w:fldChar w:fldCharType="separate"/>
      </w:r>
      <w:r w:rsidR="002F488A" w:rsidRPr="0010468F">
        <w:rPr>
          <w:rFonts w:cstheme="minorHAnsi"/>
          <w:noProof/>
          <w:sz w:val="24"/>
          <w:szCs w:val="24"/>
        </w:rPr>
        <w:t>(</w:t>
      </w:r>
      <w:r w:rsidR="002F488A" w:rsidRPr="0010468F">
        <w:rPr>
          <w:rFonts w:cstheme="minorHAnsi"/>
          <w:smallCaps/>
          <w:noProof/>
          <w:sz w:val="24"/>
          <w:szCs w:val="24"/>
        </w:rPr>
        <w:t>Kelly</w:t>
      </w:r>
      <w:r w:rsidR="002F488A" w:rsidRPr="0010468F">
        <w:rPr>
          <w:rFonts w:cstheme="minorHAnsi"/>
          <w:noProof/>
          <w:sz w:val="24"/>
          <w:szCs w:val="24"/>
        </w:rPr>
        <w:t xml:space="preserve"> 2001)</w:t>
      </w:r>
      <w:r w:rsidR="002F488A" w:rsidRPr="0010468F">
        <w:rPr>
          <w:rFonts w:cstheme="minorHAnsi"/>
          <w:sz w:val="24"/>
          <w:szCs w:val="24"/>
        </w:rPr>
        <w:fldChar w:fldCharType="end"/>
      </w:r>
      <w:r w:rsidR="00291B10" w:rsidRPr="0010468F">
        <w:rPr>
          <w:rFonts w:cstheme="minorHAnsi"/>
          <w:sz w:val="24"/>
          <w:szCs w:val="24"/>
        </w:rPr>
        <w:t xml:space="preserve">, and could yield more than Type III entries under grower-preferred direct </w:t>
      </w:r>
      <w:r w:rsidR="00291B10" w:rsidRPr="0010468F">
        <w:rPr>
          <w:rFonts w:cstheme="minorHAnsi"/>
          <w:sz w:val="24"/>
          <w:szCs w:val="24"/>
        </w:rPr>
        <w:lastRenderedPageBreak/>
        <w:t xml:space="preserve">harvest </w:t>
      </w:r>
      <w:r w:rsidR="00291B10" w:rsidRPr="0010468F">
        <w:rPr>
          <w:rFonts w:cstheme="minorHAnsi"/>
          <w:sz w:val="24"/>
          <w:szCs w:val="24"/>
        </w:rPr>
        <w:fldChar w:fldCharType="begin"/>
      </w:r>
      <w:r w:rsidR="008A7F7B">
        <w:rPr>
          <w:rFonts w:cstheme="minorHAnsi"/>
          <w:sz w:val="24"/>
          <w:szCs w:val="24"/>
        </w:rPr>
        <w:instrText xml:space="preserve"> ADDIN EN.CITE &lt;EndNote&gt;&lt;Cite&gt;&lt;Author&gt;Eckert&lt;/Author&gt;&lt;Year&gt;2011&lt;/Year&gt;&lt;RecNum&gt;988&lt;/RecNum&gt;&lt;DisplayText&gt;(&lt;style face="smallcaps"&gt;Eckert&lt;/style&gt;&lt;style face="italic"&gt; et al.&lt;/style&gt; 2011)&lt;/DisplayText&gt;&lt;record&gt;&lt;rec-number&gt;988&lt;/rec-number&gt;&lt;foreign-keys&gt;&lt;key app="EN" db-id="zsx5ewatt59z0be9dwbppxxsd0pp9wttfxp9" timestamp="0"&gt;988&lt;/key&gt;&lt;/foreign-keys&gt;&lt;ref-type name="Journal Article"&gt;17&lt;/ref-type&gt;&lt;contributors&gt;&lt;authors&gt;&lt;author&gt;Eckert, Fernando&lt;/author&gt;&lt;author&gt;Kandel, H.&lt;/author&gt;&lt;author&gt;Johnson, Burton&lt;/author&gt;&lt;author&gt;Rojas-Cifuentes, Gonzalo&lt;/author&gt;&lt;author&gt;Deplazes, Chad&lt;/author&gt;&lt;author&gt;J. Vander Wal, Albert&lt;/author&gt;&lt;author&gt;Osorno, Juan&lt;/author&gt;&lt;/authors&gt;&lt;/contributors&gt;&lt;titles&gt;&lt;title&gt;Seed Yield and Loss of Dry Bean Cultivars under Conventional and Direct Harvest&lt;/title&gt;&lt;secondary-title&gt;Agronomy Journal&lt;/secondary-title&gt;&lt;/titles&gt;&lt;pages&gt;129&lt;/pages&gt;&lt;volume&gt;103&lt;/volume&gt;&lt;dates&gt;&lt;year&gt;2011&lt;/year&gt;&lt;pub-dates&gt;&lt;date&gt;01/01&lt;/date&gt;&lt;/pub-dates&gt;&lt;/dates&gt;&lt;urls&gt;&lt;/urls&gt;&lt;electronic-resource-num&gt;10.2134/agronj2010.0199&lt;/electronic-resource-num&gt;&lt;/record&gt;&lt;/Cite&gt;&lt;/EndNote&gt;</w:instrText>
      </w:r>
      <w:r w:rsidR="00291B10" w:rsidRPr="0010468F">
        <w:rPr>
          <w:rFonts w:cstheme="minorHAnsi"/>
          <w:sz w:val="24"/>
          <w:szCs w:val="24"/>
        </w:rPr>
        <w:fldChar w:fldCharType="separate"/>
      </w:r>
      <w:r w:rsidR="00291B10" w:rsidRPr="0010468F">
        <w:rPr>
          <w:rFonts w:cstheme="minorHAnsi"/>
          <w:noProof/>
          <w:sz w:val="24"/>
          <w:szCs w:val="24"/>
        </w:rPr>
        <w:t>(</w:t>
      </w:r>
      <w:r w:rsidR="00291B10" w:rsidRPr="0010468F">
        <w:rPr>
          <w:rFonts w:cstheme="minorHAnsi"/>
          <w:smallCaps/>
          <w:noProof/>
          <w:sz w:val="24"/>
          <w:szCs w:val="24"/>
        </w:rPr>
        <w:t>Eckert</w:t>
      </w:r>
      <w:r w:rsidR="00291B10" w:rsidRPr="0010468F">
        <w:rPr>
          <w:rFonts w:cstheme="minorHAnsi"/>
          <w:i/>
          <w:noProof/>
          <w:sz w:val="24"/>
          <w:szCs w:val="24"/>
        </w:rPr>
        <w:t xml:space="preserve"> et al.</w:t>
      </w:r>
      <w:r w:rsidR="00291B10" w:rsidRPr="0010468F">
        <w:rPr>
          <w:rFonts w:cstheme="minorHAnsi"/>
          <w:noProof/>
          <w:sz w:val="24"/>
          <w:szCs w:val="24"/>
        </w:rPr>
        <w:t xml:space="preserve"> 2011)</w:t>
      </w:r>
      <w:r w:rsidR="00291B10" w:rsidRPr="0010468F">
        <w:rPr>
          <w:rFonts w:cstheme="minorHAnsi"/>
          <w:sz w:val="24"/>
          <w:szCs w:val="24"/>
        </w:rPr>
        <w:fldChar w:fldCharType="end"/>
      </w:r>
      <w:r w:rsidRPr="0010468F">
        <w:rPr>
          <w:rFonts w:cstheme="minorHAnsi"/>
          <w:sz w:val="24"/>
          <w:szCs w:val="24"/>
        </w:rPr>
        <w:t>.</w:t>
      </w:r>
      <w:r w:rsidR="00131E7D" w:rsidRPr="0010468F">
        <w:rPr>
          <w:rFonts w:cstheme="minorHAnsi"/>
          <w:sz w:val="24"/>
          <w:szCs w:val="24"/>
        </w:rPr>
        <w:t xml:space="preserve"> </w:t>
      </w:r>
      <w:r w:rsidR="00663E5F" w:rsidRPr="0010468F">
        <w:rPr>
          <w:rFonts w:cstheme="minorHAnsi"/>
          <w:sz w:val="24"/>
          <w:szCs w:val="24"/>
        </w:rPr>
        <w:t>An association for growth habit on Pv01 at 42.2 Mb</w:t>
      </w:r>
      <w:r w:rsidR="00C0092A" w:rsidRPr="0010468F">
        <w:rPr>
          <w:rFonts w:cstheme="minorHAnsi"/>
          <w:sz w:val="24"/>
          <w:szCs w:val="24"/>
        </w:rPr>
        <w:t xml:space="preserve"> fell near the gene </w:t>
      </w:r>
      <w:r w:rsidR="00C0092A" w:rsidRPr="0010468F">
        <w:rPr>
          <w:rFonts w:cstheme="minorHAnsi"/>
          <w:i/>
          <w:iCs/>
          <w:sz w:val="24"/>
          <w:szCs w:val="24"/>
        </w:rPr>
        <w:t>VIP5</w:t>
      </w:r>
      <w:r w:rsidR="00C0092A" w:rsidRPr="0010468F">
        <w:rPr>
          <w:rFonts w:cstheme="minorHAnsi"/>
          <w:sz w:val="24"/>
          <w:szCs w:val="24"/>
        </w:rPr>
        <w:t>; this SNP and gene were also candidate associations for seed yield in this study</w:t>
      </w:r>
      <w:r w:rsidR="00085C89" w:rsidRPr="0010468F">
        <w:rPr>
          <w:rFonts w:cstheme="minorHAnsi"/>
          <w:sz w:val="24"/>
          <w:szCs w:val="24"/>
        </w:rPr>
        <w:t xml:space="preserve"> and days to flowering in </w:t>
      </w:r>
      <w:r w:rsidR="00085C89" w:rsidRPr="0010468F">
        <w:rPr>
          <w:rFonts w:cstheme="minorHAnsi"/>
          <w:sz w:val="24"/>
          <w:szCs w:val="24"/>
        </w:rPr>
        <w:fldChar w:fldCharType="begin"/>
      </w:r>
      <w:r w:rsidR="008A7F7B">
        <w:rPr>
          <w:rFonts w:cstheme="minorHAnsi"/>
          <w:sz w:val="24"/>
          <w:szCs w:val="24"/>
        </w:rPr>
        <w:instrText xml:space="preserve"> ADDIN EN.CITE &lt;EndNote&gt;&lt;Cite AuthorYear="1"&gt;&lt;Author&gt;Moghaddam&lt;/Author&gt;&lt;Year&gt;2016&lt;/Year&gt;&lt;RecNum&gt;106&lt;/RecNum&gt;&lt;DisplayText&gt;&lt;style face="smallcaps"&gt;Moghaddam&lt;/style&gt;&lt;style face="italic"&gt; et al.&lt;/style&gt; (2016)&lt;/DisplayText&gt;&lt;record&gt;&lt;rec-number&gt;106&lt;/rec-number&gt;&lt;foreign-keys&gt;&lt;key app="EN" db-id="zsx5ewatt59z0be9dwbppxxsd0pp9wttfxp9" timestamp="0"&gt;106&lt;/key&gt;&lt;/foreign-keys&gt;&lt;ref-type name="Journal Article"&gt;17&lt;/ref-type&gt;&lt;contributors&gt;&lt;authors&gt;&lt;author&gt;Moghaddam, S. M.&lt;/author&gt;&lt;author&gt;Mamidi, S.&lt;/author&gt;&lt;author&gt;Osorno, J. M.&lt;/author&gt;&lt;author&gt;Lee, R.&lt;/author&gt;&lt;author&gt;Brick, M.&lt;/author&gt;&lt;author&gt;Kelly, J.&lt;/author&gt;&lt;author&gt;Miklas, P.&lt;/author&gt;&lt;author&gt;Urrea, C.&lt;/author&gt;&lt;author&gt;Song, Q.&lt;/author&gt;&lt;author&gt;Cregan, P.&lt;/author&gt;&lt;author&gt;Grimwood, J.&lt;/author&gt;&lt;author&gt;Schmutz, J.&lt;/author&gt;&lt;author&gt;McClean, P. E.&lt;/author&gt;&lt;/authors&gt;&lt;/contributors&gt;&lt;titles&gt;&lt;title&gt;Genome-Wide Association Study Identifies Candidate Loci Underlying Agronomic Traits in a Middle American Diversity Panel of Common Bean&lt;/title&gt;&lt;secondary-title&gt;Plant Genome&lt;/secondary-title&gt;&lt;/titles&gt;&lt;volume&gt;9&lt;/volume&gt;&lt;number&gt;3&lt;/number&gt;&lt;keywords&gt;&lt;keyword&gt;*Genetic Variation&lt;/keyword&gt;&lt;keyword&gt;Genome, Plant&lt;/keyword&gt;&lt;keyword&gt;*Genome-Wide Association Study&lt;/keyword&gt;&lt;keyword&gt;Genotype&lt;/keyword&gt;&lt;keyword&gt;Linkage Disequilibrium&lt;/keyword&gt;&lt;keyword&gt;Phaseolus/*genetics&lt;/keyword&gt;&lt;keyword&gt;Phenotype&lt;/keyword&gt;&lt;keyword&gt;Polymorphism, Single Nucleotide&lt;/keyword&gt;&lt;keyword&gt;Quantitative Trait Loci/*genetics&lt;/keyword&gt;&lt;keyword&gt;United States&lt;/keyword&gt;&lt;/keywords&gt;&lt;dates&gt;&lt;year&gt;2016&lt;/year&gt;&lt;pub-dates&gt;&lt;date&gt;Nov&lt;/date&gt;&lt;/pub-dates&gt;&lt;/dates&gt;&lt;isbn&gt;1940-3372 (Electronic)&amp;#xD;1940-3372 (Linking)&lt;/isbn&gt;&lt;accession-num&gt;27902795&lt;/accession-num&gt;&lt;urls&gt;&lt;related-urls&gt;&lt;url&gt;https://www.ncbi.nlm.nih.gov/pubmed/27902795&lt;/url&gt;&lt;/related-urls&gt;&lt;/urls&gt;&lt;electronic-resource-num&gt;10.3835/plantgenome2016.02.0012&lt;/electronic-resource-num&gt;&lt;/record&gt;&lt;/Cite&gt;&lt;/EndNote&gt;</w:instrText>
      </w:r>
      <w:r w:rsidR="00085C89" w:rsidRPr="0010468F">
        <w:rPr>
          <w:rFonts w:cstheme="minorHAnsi"/>
          <w:sz w:val="24"/>
          <w:szCs w:val="24"/>
        </w:rPr>
        <w:fldChar w:fldCharType="separate"/>
      </w:r>
      <w:r w:rsidR="00085C89" w:rsidRPr="0010468F">
        <w:rPr>
          <w:rFonts w:cstheme="minorHAnsi"/>
          <w:smallCaps/>
          <w:noProof/>
          <w:sz w:val="24"/>
          <w:szCs w:val="24"/>
        </w:rPr>
        <w:t>Moghaddam</w:t>
      </w:r>
      <w:r w:rsidR="00085C89" w:rsidRPr="0010468F">
        <w:rPr>
          <w:rFonts w:cstheme="minorHAnsi"/>
          <w:i/>
          <w:noProof/>
          <w:sz w:val="24"/>
          <w:szCs w:val="24"/>
        </w:rPr>
        <w:t xml:space="preserve"> et al.</w:t>
      </w:r>
      <w:r w:rsidR="00085C89" w:rsidRPr="0010468F">
        <w:rPr>
          <w:rFonts w:cstheme="minorHAnsi"/>
          <w:noProof/>
          <w:sz w:val="24"/>
          <w:szCs w:val="24"/>
        </w:rPr>
        <w:t xml:space="preserve"> (2016)</w:t>
      </w:r>
      <w:r w:rsidR="00085C89" w:rsidRPr="0010468F">
        <w:rPr>
          <w:rFonts w:cstheme="minorHAnsi"/>
          <w:sz w:val="24"/>
          <w:szCs w:val="24"/>
        </w:rPr>
        <w:fldChar w:fldCharType="end"/>
      </w:r>
      <w:r w:rsidR="00085C89" w:rsidRPr="0010468F">
        <w:rPr>
          <w:rFonts w:cstheme="minorHAnsi"/>
          <w:sz w:val="24"/>
          <w:szCs w:val="24"/>
        </w:rPr>
        <w:t>.</w:t>
      </w:r>
      <w:r w:rsidR="00C50180" w:rsidRPr="0010468F">
        <w:rPr>
          <w:rFonts w:cstheme="minorHAnsi"/>
          <w:sz w:val="24"/>
          <w:szCs w:val="24"/>
        </w:rPr>
        <w:t xml:space="preserve"> The Pv01, </w:t>
      </w:r>
      <w:r w:rsidR="00D729AB" w:rsidRPr="0010468F">
        <w:rPr>
          <w:rFonts w:cstheme="minorHAnsi"/>
          <w:sz w:val="24"/>
          <w:szCs w:val="24"/>
        </w:rPr>
        <w:t>Pv09</w:t>
      </w:r>
      <w:r w:rsidR="00C50180" w:rsidRPr="0010468F">
        <w:rPr>
          <w:rFonts w:cstheme="minorHAnsi"/>
          <w:sz w:val="24"/>
          <w:szCs w:val="24"/>
        </w:rPr>
        <w:t>, and Pv10</w:t>
      </w:r>
      <w:r w:rsidR="00D729AB" w:rsidRPr="0010468F">
        <w:rPr>
          <w:rFonts w:cstheme="minorHAnsi"/>
          <w:sz w:val="24"/>
          <w:szCs w:val="24"/>
        </w:rPr>
        <w:t xml:space="preserve"> associations </w:t>
      </w:r>
      <w:r w:rsidR="003F7167" w:rsidRPr="0010468F">
        <w:rPr>
          <w:rFonts w:cstheme="minorHAnsi"/>
          <w:sz w:val="24"/>
          <w:szCs w:val="24"/>
        </w:rPr>
        <w:t xml:space="preserve">for growth habit, specifically, </w:t>
      </w:r>
      <w:r w:rsidR="00DE26BC" w:rsidRPr="0010468F">
        <w:rPr>
          <w:rFonts w:cstheme="minorHAnsi"/>
          <w:sz w:val="24"/>
          <w:szCs w:val="24"/>
        </w:rPr>
        <w:t>variation in determinacy, segregate in</w:t>
      </w:r>
      <w:r w:rsidR="00D729AB" w:rsidRPr="0010468F">
        <w:rPr>
          <w:rFonts w:cstheme="minorHAnsi"/>
          <w:sz w:val="24"/>
          <w:szCs w:val="24"/>
        </w:rPr>
        <w:t xml:space="preserve"> different genotypes</w:t>
      </w:r>
      <w:r w:rsidR="00DE26BC" w:rsidRPr="0010468F">
        <w:rPr>
          <w:rFonts w:cstheme="minorHAnsi"/>
          <w:sz w:val="24"/>
          <w:szCs w:val="24"/>
        </w:rPr>
        <w:t>, consistent with the known multiple origins of determinacy segregating in this species</w:t>
      </w:r>
      <w:r w:rsidR="00D729AB" w:rsidRPr="0010468F">
        <w:rPr>
          <w:rFonts w:cstheme="minorHAnsi"/>
          <w:sz w:val="24"/>
          <w:szCs w:val="24"/>
        </w:rPr>
        <w:t xml:space="preserve"> (Figure </w:t>
      </w:r>
      <w:r w:rsidR="00C50180" w:rsidRPr="0010468F">
        <w:rPr>
          <w:rFonts w:cstheme="minorHAnsi"/>
          <w:sz w:val="24"/>
          <w:szCs w:val="24"/>
        </w:rPr>
        <w:t>S3c</w:t>
      </w:r>
      <w:r w:rsidR="00D729AB" w:rsidRPr="0010468F">
        <w:rPr>
          <w:rFonts w:cstheme="minorHAnsi"/>
          <w:sz w:val="24"/>
          <w:szCs w:val="24"/>
        </w:rPr>
        <w:t>).</w:t>
      </w:r>
      <w:r w:rsidR="00C50180" w:rsidRPr="0010468F">
        <w:rPr>
          <w:rFonts w:cstheme="minorHAnsi"/>
          <w:sz w:val="24"/>
          <w:szCs w:val="24"/>
        </w:rPr>
        <w:t xml:space="preserve"> However, these associations were not sufficient to explain all variation in determinacy present in this panel</w:t>
      </w:r>
      <w:r w:rsidR="00140012" w:rsidRPr="0010468F">
        <w:rPr>
          <w:rFonts w:cstheme="minorHAnsi"/>
          <w:sz w:val="24"/>
          <w:szCs w:val="24"/>
        </w:rPr>
        <w:t>, perhaps due to the relative rarity of some variants controlling determinacy within the CDBN panel</w:t>
      </w:r>
      <w:r w:rsidR="00C50180" w:rsidRPr="0010468F">
        <w:rPr>
          <w:rFonts w:cstheme="minorHAnsi"/>
          <w:sz w:val="24"/>
          <w:szCs w:val="24"/>
        </w:rPr>
        <w:t>.</w:t>
      </w:r>
    </w:p>
    <w:p w14:paraId="68920723" w14:textId="178F99AD" w:rsidR="00131E7D" w:rsidRPr="0010468F" w:rsidRDefault="00131E7D" w:rsidP="0010468F">
      <w:pPr>
        <w:spacing w:line="480" w:lineRule="auto"/>
        <w:ind w:firstLine="720"/>
        <w:rPr>
          <w:rFonts w:eastAsia="Times New Roman" w:cstheme="minorHAnsi"/>
          <w:color w:val="000000"/>
          <w:sz w:val="24"/>
          <w:szCs w:val="24"/>
        </w:rPr>
      </w:pPr>
      <w:r w:rsidRPr="0010468F">
        <w:rPr>
          <w:rFonts w:eastAsia="Times New Roman" w:cstheme="minorHAnsi"/>
          <w:color w:val="000000"/>
          <w:sz w:val="24"/>
          <w:szCs w:val="24"/>
        </w:rPr>
        <w:t>Bean breeders in North American generally avoided modifying days to flowering over the years of the CDBN, to protect matching of phenology to specific production environments. However, when Type II architecture was introduced</w:t>
      </w:r>
      <w:r w:rsidR="001D4388" w:rsidRPr="0010468F">
        <w:rPr>
          <w:rFonts w:eastAsia="Times New Roman" w:cstheme="minorHAnsi"/>
          <w:color w:val="000000"/>
          <w:sz w:val="24"/>
          <w:szCs w:val="24"/>
        </w:rPr>
        <w:t xml:space="preserve"> from Mesoamerica race</w:t>
      </w:r>
      <w:r w:rsidRPr="0010468F">
        <w:rPr>
          <w:rFonts w:eastAsia="Times New Roman" w:cstheme="minorHAnsi"/>
          <w:color w:val="000000"/>
          <w:sz w:val="24"/>
          <w:szCs w:val="24"/>
        </w:rPr>
        <w:t xml:space="preserve"> into the Durango/Jalisco race, the first entries with this architecture showed delayed flowering</w:t>
      </w:r>
      <w:ins w:id="209" w:author="MacQueen, Alice H" w:date="2019-12-09T12:30:00Z">
        <w:r w:rsidR="00326FAA">
          <w:rPr>
            <w:rFonts w:eastAsia="Times New Roman" w:cstheme="minorHAnsi"/>
            <w:color w:val="000000"/>
            <w:sz w:val="24"/>
            <w:szCs w:val="24"/>
          </w:rPr>
          <w:t>, which prevented pod set on lower nodes</w:t>
        </w:r>
      </w:ins>
      <w:r w:rsidRPr="0010468F">
        <w:rPr>
          <w:rFonts w:eastAsia="Times New Roman" w:cstheme="minorHAnsi"/>
          <w:color w:val="000000"/>
          <w:sz w:val="24"/>
          <w:szCs w:val="24"/>
        </w:rPr>
        <w:t xml:space="preserve"> </w:t>
      </w:r>
      <w:r w:rsidRPr="0010468F">
        <w:rPr>
          <w:rFonts w:eastAsia="Times New Roman" w:cstheme="minorHAnsi"/>
          <w:color w:val="000000"/>
          <w:sz w:val="24"/>
          <w:szCs w:val="24"/>
        </w:rPr>
        <w:fldChar w:fldCharType="begin"/>
      </w:r>
      <w:r w:rsidR="008A7F7B">
        <w:rPr>
          <w:rFonts w:eastAsia="Times New Roman" w:cstheme="minorHAnsi"/>
          <w:color w:val="000000"/>
          <w:sz w:val="24"/>
          <w:szCs w:val="24"/>
        </w:rPr>
        <w:instrText xml:space="preserve"> ADDIN EN.CITE &lt;EndNote&gt;&lt;Cite&gt;&lt;Author&gt;Vandemark&lt;/Author&gt;&lt;Year&gt;2014&lt;/Year&gt;&lt;RecNum&gt;29&lt;/RecNum&gt;&lt;DisplayText&gt;(&lt;style face="smallcaps"&gt;Vandemark&lt;/style&gt;&lt;style face="italic"&gt; et al.&lt;/style&gt; 2014)&lt;/DisplayText&gt;&lt;record&gt;&lt;rec-number&gt;29&lt;/rec-number&gt;&lt;foreign-keys&gt;&lt;key app="EN" db-id="zsx5ewatt59z0be9dwbppxxsd0pp9wttfxp9" timestamp="0"&gt;29&lt;/key&gt;&lt;/foreign-keys&gt;&lt;ref-type name="Journal Article"&gt;17&lt;/ref-type&gt;&lt;contributors&gt;&lt;authors&gt;&lt;author&gt;Vandemark, George J.&lt;/author&gt;&lt;author&gt;Brick, Mark A.&lt;/author&gt;&lt;author&gt;Osorno, Juan M.&lt;/author&gt;&lt;author&gt;Kelly, James D.&lt;/author&gt;&lt;author&gt;Urrea, Carlos A.&lt;/author&gt;&lt;author&gt;Smith, Stephen&lt;/author&gt;&lt;author&gt;Diers, Brian&lt;/author&gt;&lt;author&gt;Specht, James&lt;/author&gt;&lt;author&gt;Carver, Brett&lt;/author&gt;&lt;/authors&gt;&lt;/contributors&gt;&lt;titles&gt;&lt;title&gt;Edible Grain Legumes&lt;/title&gt;&lt;/titles&gt;&lt;dates&gt;&lt;year&gt;2014&lt;/year&gt;&lt;/dates&gt;&lt;isbn&gt;2165-9745&lt;/isbn&gt;&lt;urls&gt;&lt;/urls&gt;&lt;electronic-resource-num&gt;10.2135/cssaspecpub33.c5&lt;/electronic-resource-num&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Vandemark</w:t>
      </w:r>
      <w:r w:rsidRPr="0010468F">
        <w:rPr>
          <w:rFonts w:eastAsia="Times New Roman" w:cstheme="minorHAnsi"/>
          <w:i/>
          <w:noProof/>
          <w:color w:val="000000"/>
          <w:sz w:val="24"/>
          <w:szCs w:val="24"/>
        </w:rPr>
        <w:t xml:space="preserve"> et al.</w:t>
      </w:r>
      <w:r w:rsidRPr="0010468F">
        <w:rPr>
          <w:rFonts w:eastAsia="Times New Roman" w:cstheme="minorHAnsi"/>
          <w:noProof/>
          <w:color w:val="000000"/>
          <w:sz w:val="24"/>
          <w:szCs w:val="24"/>
        </w:rPr>
        <w:t xml:space="preserve"> 2014)</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Our strongest association for days to flowering was </w:t>
      </w:r>
      <w:r w:rsidRPr="0010468F">
        <w:rPr>
          <w:rFonts w:cstheme="minorHAnsi"/>
          <w:sz w:val="24"/>
          <w:szCs w:val="24"/>
        </w:rPr>
        <w:t xml:space="preserve">near the candidate gene </w:t>
      </w:r>
      <w:r w:rsidRPr="0010468F">
        <w:rPr>
          <w:rFonts w:cstheme="minorHAnsi"/>
          <w:i/>
          <w:sz w:val="24"/>
          <w:szCs w:val="24"/>
        </w:rPr>
        <w:t xml:space="preserve">KNU. </w:t>
      </w:r>
      <w:r w:rsidRPr="0010468F">
        <w:rPr>
          <w:rFonts w:cstheme="minorHAnsi"/>
          <w:sz w:val="24"/>
          <w:szCs w:val="24"/>
        </w:rPr>
        <w:t xml:space="preserve">This gene is a candidate for the gene </w:t>
      </w:r>
      <w:r w:rsidRPr="0010468F">
        <w:rPr>
          <w:rFonts w:eastAsia="Times New Roman" w:cstheme="minorHAnsi"/>
          <w:i/>
          <w:color w:val="000000"/>
          <w:sz w:val="24"/>
          <w:szCs w:val="24"/>
        </w:rPr>
        <w:t>Higher response</w:t>
      </w:r>
      <w:r w:rsidRPr="0010468F">
        <w:rPr>
          <w:rFonts w:eastAsia="Times New Roman" w:cstheme="minorHAnsi"/>
          <w:color w:val="000000"/>
          <w:sz w:val="24"/>
          <w:szCs w:val="24"/>
        </w:rPr>
        <w:t xml:space="preserve"> (</w:t>
      </w:r>
      <w:r w:rsidRPr="0010468F">
        <w:rPr>
          <w:rFonts w:eastAsia="Times New Roman" w:cstheme="minorHAnsi"/>
          <w:i/>
          <w:color w:val="000000"/>
          <w:sz w:val="24"/>
          <w:szCs w:val="24"/>
        </w:rPr>
        <w:t>Hr)</w:t>
      </w:r>
      <w:r w:rsidRPr="0010468F">
        <w:rPr>
          <w:rFonts w:eastAsia="Times New Roman" w:cstheme="minorHAnsi"/>
          <w:color w:val="000000"/>
          <w:sz w:val="24"/>
          <w:szCs w:val="24"/>
        </w:rPr>
        <w:t xml:space="preserve"> </w:t>
      </w:r>
      <w:r w:rsidRPr="0010468F">
        <w:rPr>
          <w:rFonts w:eastAsia="Times New Roman" w:cstheme="minorHAnsi"/>
          <w:color w:val="000000"/>
          <w:sz w:val="24"/>
          <w:szCs w:val="24"/>
        </w:rPr>
        <w:fldChar w:fldCharType="begin"/>
      </w:r>
      <w:r w:rsidR="008A7F7B">
        <w:rPr>
          <w:rFonts w:eastAsia="Times New Roman" w:cstheme="minorHAnsi"/>
          <w:color w:val="000000"/>
          <w:sz w:val="24"/>
          <w:szCs w:val="24"/>
        </w:rPr>
        <w:instrText xml:space="preserve"> ADDIN EN.CITE &lt;EndNote&gt;&lt;Cite&gt;&lt;Author&gt;Gu&lt;/Author&gt;&lt;Year&gt;1998&lt;/Year&gt;&lt;RecNum&gt;837&lt;/RecNum&gt;&lt;DisplayText&gt;(&lt;style face="smallcaps"&gt;Gu&lt;/style&gt;&lt;style face="italic"&gt; et al.&lt;/style&gt; 1998)&lt;/DisplayText&gt;&lt;record&gt;&lt;rec-number&gt;837&lt;/rec-number&gt;&lt;foreign-keys&gt;&lt;key app="EN" db-id="zsx5ewatt59z0be9dwbppxxsd0pp9wttfxp9" timestamp="0"&gt;837&lt;/key&gt;&lt;/foreign-keys&gt;&lt;ref-type name="Journal Article"&gt;17&lt;/ref-type&gt;&lt;contributors&gt;&lt;authors&gt;&lt;author&gt;Gu, WeiKuan&lt;/author&gt;&lt;author&gt;Zhu, JiaQian&lt;/author&gt;&lt;author&gt;Wallace, Donald H.&lt;/author&gt;&lt;author&gt;Singh, Shree P.&lt;/author&gt;&lt;author&gt;Weeden, Norman F.&lt;/author&gt;&lt;/authors&gt;&lt;/contributors&gt;&lt;titles&gt;&lt;title&gt;Analysis of genes controlling photoperiod sensitivity in common bean using DNA markers&lt;/title&gt;&lt;secondary-title&gt;Euphytica&lt;/secondary-title&gt;&lt;/titles&gt;&lt;pages&gt;125-132&lt;/pages&gt;&lt;volume&gt;102&lt;/volume&gt;&lt;number&gt;1&lt;/number&gt;&lt;dates&gt;&lt;year&gt;1998&lt;/year&gt;&lt;pub-dates&gt;&lt;date&gt;1998/07/01&lt;/date&gt;&lt;/pub-dates&gt;&lt;/dates&gt;&lt;isbn&gt;1573-5060&lt;/isbn&gt;&lt;urls&gt;&lt;related-urls&gt;&lt;url&gt;https://doi.org/10.1023/A:1018340514388&lt;/url&gt;&lt;/related-urls&gt;&lt;/urls&gt;&lt;electronic-resource-num&gt;10.1023/A:1018340514388&lt;/electronic-resource-num&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Gu</w:t>
      </w:r>
      <w:r w:rsidRPr="0010468F">
        <w:rPr>
          <w:rFonts w:eastAsia="Times New Roman" w:cstheme="minorHAnsi"/>
          <w:i/>
          <w:noProof/>
          <w:color w:val="000000"/>
          <w:sz w:val="24"/>
          <w:szCs w:val="24"/>
        </w:rPr>
        <w:t xml:space="preserve"> et al.</w:t>
      </w:r>
      <w:r w:rsidRPr="0010468F">
        <w:rPr>
          <w:rFonts w:eastAsia="Times New Roman" w:cstheme="minorHAnsi"/>
          <w:noProof/>
          <w:color w:val="000000"/>
          <w:sz w:val="24"/>
          <w:szCs w:val="24"/>
        </w:rPr>
        <w:t xml:space="preserve"> 1998)</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which affects flowering time. </w:t>
      </w:r>
      <w:r w:rsidRPr="0010468F">
        <w:rPr>
          <w:rFonts w:cstheme="minorHAnsi"/>
          <w:sz w:val="24"/>
          <w:szCs w:val="24"/>
        </w:rPr>
        <w:t>A BLAST analysis of RAPD primers from previous work</w:t>
      </w:r>
      <w:r w:rsidR="00C81343" w:rsidRPr="0010468F">
        <w:rPr>
          <w:rFonts w:cstheme="minorHAnsi"/>
          <w:sz w:val="24"/>
          <w:szCs w:val="24"/>
        </w:rPr>
        <w:t xml:space="preserve"> </w:t>
      </w:r>
      <w:r w:rsidR="00461E4A" w:rsidRPr="0010468F">
        <w:rPr>
          <w:rFonts w:cstheme="minorHAnsi"/>
          <w:sz w:val="24"/>
          <w:szCs w:val="24"/>
        </w:rPr>
        <w:t>constrains</w:t>
      </w:r>
      <w:r w:rsidRPr="0010468F">
        <w:rPr>
          <w:rFonts w:cstheme="minorHAnsi"/>
          <w:sz w:val="24"/>
          <w:szCs w:val="24"/>
        </w:rPr>
        <w:t xml:space="preserve"> the </w:t>
      </w:r>
      <w:r w:rsidR="00461E4A" w:rsidRPr="0010468F">
        <w:rPr>
          <w:rFonts w:cstheme="minorHAnsi"/>
          <w:sz w:val="24"/>
          <w:szCs w:val="24"/>
        </w:rPr>
        <w:t>location of</w:t>
      </w:r>
      <w:r w:rsidRPr="0010468F">
        <w:rPr>
          <w:rFonts w:cstheme="minorHAnsi"/>
          <w:sz w:val="24"/>
          <w:szCs w:val="24"/>
        </w:rPr>
        <w:t xml:space="preserve"> </w:t>
      </w:r>
      <w:r w:rsidRPr="0010468F">
        <w:rPr>
          <w:rFonts w:cstheme="minorHAnsi"/>
          <w:i/>
          <w:sz w:val="24"/>
          <w:szCs w:val="24"/>
        </w:rPr>
        <w:t>Hr</w:t>
      </w:r>
      <w:r w:rsidRPr="0010468F">
        <w:rPr>
          <w:rFonts w:cstheme="minorHAnsi"/>
          <w:sz w:val="24"/>
          <w:szCs w:val="24"/>
        </w:rPr>
        <w:t xml:space="preserve"> between 1.4 and 21Mb on Pv01 </w:t>
      </w:r>
      <w:r w:rsidRPr="0010468F">
        <w:rPr>
          <w:rFonts w:cstheme="minorHAnsi"/>
          <w:sz w:val="24"/>
          <w:szCs w:val="24"/>
        </w:rPr>
        <w:fldChar w:fldCharType="begin"/>
      </w:r>
      <w:r w:rsidR="008A7F7B">
        <w:rPr>
          <w:rFonts w:cstheme="minorHAnsi"/>
          <w:sz w:val="24"/>
          <w:szCs w:val="24"/>
        </w:rPr>
        <w:instrText xml:space="preserve"> ADDIN EN.CITE &lt;EndNote&gt;&lt;Cite&gt;&lt;Author&gt;Gu&lt;/Author&gt;&lt;Year&gt;1998&lt;/Year&gt;&lt;RecNum&gt;837&lt;/RecNum&gt;&lt;DisplayText&gt;(&lt;style face="smallcaps"&gt;Gu&lt;/style&gt;&lt;style face="italic"&gt; et al.&lt;/style&gt; 1998)&lt;/DisplayText&gt;&lt;record&gt;&lt;rec-number&gt;837&lt;/rec-number&gt;&lt;foreign-keys&gt;&lt;key app="EN" db-id="zsx5ewatt59z0be9dwbppxxsd0pp9wttfxp9" timestamp="0"&gt;837&lt;/key&gt;&lt;/foreign-keys&gt;&lt;ref-type name="Journal Article"&gt;17&lt;/ref-type&gt;&lt;contributors&gt;&lt;authors&gt;&lt;author&gt;Gu, WeiKuan&lt;/author&gt;&lt;author&gt;Zhu, JiaQian&lt;/author&gt;&lt;author&gt;Wallace, Donald H.&lt;/author&gt;&lt;author&gt;Singh, Shree P.&lt;/author&gt;&lt;author&gt;Weeden, Norman F.&lt;/author&gt;&lt;/authors&gt;&lt;/contributors&gt;&lt;titles&gt;&lt;title&gt;Analysis of genes controlling photoperiod sensitivity in common bean using DNA markers&lt;/title&gt;&lt;secondary-title&gt;Euphytica&lt;/secondary-title&gt;&lt;/titles&gt;&lt;pages&gt;125-132&lt;/pages&gt;&lt;volume&gt;102&lt;/volume&gt;&lt;number&gt;1&lt;/number&gt;&lt;dates&gt;&lt;year&gt;1998&lt;/year&gt;&lt;pub-dates&gt;&lt;date&gt;1998/07/01&lt;/date&gt;&lt;/pub-dates&gt;&lt;/dates&gt;&lt;isbn&gt;1573-5060&lt;/isbn&gt;&lt;urls&gt;&lt;related-urls&gt;&lt;url&gt;https://doi.org/10.1023/A:1018340514388&lt;/url&gt;&lt;/related-urls&gt;&lt;/urls&gt;&lt;electronic-resource-num&gt;10.1023/A:1018340514388&lt;/electronic-resource-num&gt;&lt;/record&gt;&lt;/Cite&gt;&lt;/EndNote&gt;</w:instrText>
      </w:r>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Gu</w:t>
      </w:r>
      <w:r w:rsidRPr="0010468F">
        <w:rPr>
          <w:rFonts w:cstheme="minorHAnsi"/>
          <w:i/>
          <w:noProof/>
          <w:sz w:val="24"/>
          <w:szCs w:val="24"/>
        </w:rPr>
        <w:t xml:space="preserve"> et al.</w:t>
      </w:r>
      <w:r w:rsidRPr="0010468F">
        <w:rPr>
          <w:rFonts w:cstheme="minorHAnsi"/>
          <w:noProof/>
          <w:sz w:val="24"/>
          <w:szCs w:val="24"/>
        </w:rPr>
        <w:t xml:space="preserve"> 1998)</w:t>
      </w:r>
      <w:r w:rsidRPr="0010468F">
        <w:rPr>
          <w:rFonts w:cstheme="minorHAnsi"/>
          <w:sz w:val="24"/>
          <w:szCs w:val="24"/>
        </w:rPr>
        <w:fldChar w:fldCharType="end"/>
      </w:r>
      <w:r w:rsidRPr="0010468F">
        <w:rPr>
          <w:rFonts w:cstheme="minorHAnsi"/>
          <w:sz w:val="24"/>
          <w:szCs w:val="24"/>
        </w:rPr>
        <w:t xml:space="preserve">. </w:t>
      </w:r>
      <w:r w:rsidRPr="0010468F">
        <w:rPr>
          <w:rFonts w:cstheme="minorHAnsi"/>
          <w:i/>
          <w:sz w:val="24"/>
          <w:szCs w:val="24"/>
        </w:rPr>
        <w:t>Hr</w:t>
      </w:r>
      <w:r w:rsidRPr="0010468F">
        <w:rPr>
          <w:rFonts w:cstheme="minorHAnsi"/>
          <w:sz w:val="24"/>
          <w:szCs w:val="24"/>
        </w:rPr>
        <w:t xml:space="preserve"> is thus a plausible candidate for the peak at 13Mb. </w:t>
      </w:r>
      <w:r w:rsidRPr="0010468F">
        <w:rPr>
          <w:rFonts w:eastAsia="Times New Roman" w:cstheme="minorHAnsi"/>
          <w:i/>
          <w:color w:val="000000"/>
          <w:sz w:val="24"/>
          <w:szCs w:val="24"/>
        </w:rPr>
        <w:t xml:space="preserve">Hr </w:t>
      </w:r>
      <w:r w:rsidRPr="0010468F">
        <w:rPr>
          <w:rFonts w:eastAsia="Times New Roman" w:cstheme="minorHAnsi"/>
          <w:color w:val="000000"/>
          <w:sz w:val="24"/>
          <w:szCs w:val="24"/>
        </w:rPr>
        <w:t xml:space="preserve">is known to be in LD with the common bean gene </w:t>
      </w:r>
      <w:r w:rsidRPr="0010468F">
        <w:rPr>
          <w:rFonts w:eastAsia="Times New Roman" w:cstheme="minorHAnsi"/>
          <w:i/>
          <w:color w:val="000000"/>
          <w:sz w:val="24"/>
          <w:szCs w:val="24"/>
        </w:rPr>
        <w:t xml:space="preserve">terminal flower 1 (PvTFL1 </w:t>
      </w:r>
      <w:r w:rsidRPr="0010468F">
        <w:rPr>
          <w:rFonts w:eastAsia="Times New Roman" w:cstheme="minorHAnsi"/>
          <w:color w:val="000000"/>
          <w:sz w:val="24"/>
          <w:szCs w:val="24"/>
        </w:rPr>
        <w:t xml:space="preserve">or </w:t>
      </w:r>
      <w:r w:rsidRPr="0010468F">
        <w:rPr>
          <w:rFonts w:eastAsia="Times New Roman" w:cstheme="minorHAnsi"/>
          <w:i/>
          <w:color w:val="000000"/>
          <w:sz w:val="24"/>
          <w:szCs w:val="24"/>
        </w:rPr>
        <w:t>fin</w:t>
      </w:r>
      <w:r w:rsidRPr="0010468F">
        <w:rPr>
          <w:rFonts w:eastAsia="Times New Roman" w:cstheme="minorHAnsi"/>
          <w:color w:val="000000"/>
          <w:sz w:val="24"/>
          <w:szCs w:val="24"/>
        </w:rPr>
        <w:t xml:space="preserve">) on Pv01, a major determinacy gene in common bean, </w:t>
      </w:r>
      <w:r w:rsidRPr="0010468F">
        <w:rPr>
          <w:rFonts w:eastAsia="Times New Roman" w:cstheme="minorHAnsi"/>
          <w:color w:val="000000"/>
          <w:sz w:val="24"/>
          <w:szCs w:val="24"/>
        </w:rPr>
        <w:fldChar w:fldCharType="begin"/>
      </w:r>
      <w:r w:rsidR="008A7F7B">
        <w:rPr>
          <w:rFonts w:eastAsia="Times New Roman" w:cstheme="minorHAnsi"/>
          <w:color w:val="000000"/>
          <w:sz w:val="24"/>
          <w:szCs w:val="24"/>
        </w:rPr>
        <w:instrText xml:space="preserve"> ADDIN EN.CITE &lt;EndNote&gt;&lt;Cite&gt;&lt;Author&gt;Repinski&lt;/Author&gt;&lt;Year&gt;2012&lt;/Year&gt;&lt;RecNum&gt;832&lt;/RecNum&gt;&lt;DisplayText&gt;(&lt;style face="smallcaps"&gt;Repinski&lt;/style&gt;&lt;style face="italic"&gt; et al.&lt;/style&gt; 2012)&lt;/DisplayText&gt;&lt;record&gt;&lt;rec-number&gt;832&lt;/rec-number&gt;&lt;foreign-keys&gt;&lt;key app="EN" db-id="zsx5ewatt59z0be9dwbppxxsd0pp9wttfxp9" timestamp="0"&gt;832&lt;/key&gt;&lt;/foreign-keys&gt;&lt;ref-type name="Journal Article"&gt;17&lt;/ref-type&gt;&lt;contributors&gt;&lt;authors&gt;&lt;author&gt;Repinski, S. L.&lt;/author&gt;&lt;author&gt;Kwak, M.&lt;/author&gt;&lt;author&gt;Gepts, P.&lt;/author&gt;&lt;/authors&gt;&lt;/contributors&gt;&lt;titles&gt;&lt;title&gt;The common bean growth habit gene PvTFL1y is a functional homolog of Arabidopsis TFL1&lt;/title&gt;&lt;secondary-title&gt;Theoretical and Applied Genetics&lt;/secondary-title&gt;&lt;/titles&gt;&lt;pages&gt;1539-1547&lt;/pages&gt;&lt;volume&gt;124&lt;/volume&gt;&lt;number&gt;8&lt;/number&gt;&lt;dates&gt;&lt;year&gt;2012&lt;/year&gt;&lt;pub-dates&gt;&lt;date&gt;2012/05/01&lt;/date&gt;&lt;/pub-dates&gt;&lt;/dates&gt;&lt;isbn&gt;1432-2242&lt;/isbn&gt;&lt;urls&gt;&lt;related-urls&gt;&lt;url&gt;https://doi.org/10.1007/s00122-012-1808-8&lt;/url&gt;&lt;/related-urls&gt;&lt;/urls&gt;&lt;electronic-resource-num&gt;10.1007/s00122-012-1808-8&lt;/electronic-resource-num&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Repinski</w:t>
      </w:r>
      <w:r w:rsidRPr="0010468F">
        <w:rPr>
          <w:rFonts w:eastAsia="Times New Roman" w:cstheme="minorHAnsi"/>
          <w:i/>
          <w:noProof/>
          <w:color w:val="000000"/>
          <w:sz w:val="24"/>
          <w:szCs w:val="24"/>
        </w:rPr>
        <w:t xml:space="preserve"> et al.</w:t>
      </w:r>
      <w:r w:rsidRPr="0010468F">
        <w:rPr>
          <w:rFonts w:eastAsia="Times New Roman" w:cstheme="minorHAnsi"/>
          <w:noProof/>
          <w:color w:val="000000"/>
          <w:sz w:val="24"/>
          <w:szCs w:val="24"/>
        </w:rPr>
        <w:t xml:space="preserve"> 2012)</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Thus, this gene could plausibly have been introduced during the introduction of Type </w:t>
      </w:r>
      <w:r w:rsidR="00214946" w:rsidRPr="0010468F">
        <w:rPr>
          <w:rFonts w:eastAsia="Times New Roman" w:cstheme="minorHAnsi"/>
          <w:color w:val="000000"/>
          <w:sz w:val="24"/>
          <w:szCs w:val="24"/>
        </w:rPr>
        <w:t>II</w:t>
      </w:r>
      <w:r w:rsidRPr="0010468F">
        <w:rPr>
          <w:rFonts w:eastAsia="Times New Roman" w:cstheme="minorHAnsi"/>
          <w:color w:val="000000"/>
          <w:sz w:val="24"/>
          <w:szCs w:val="24"/>
        </w:rPr>
        <w:t xml:space="preserve"> architecture. </w:t>
      </w:r>
    </w:p>
    <w:p w14:paraId="601BEA8D" w14:textId="4D9B2C79" w:rsidR="00131E7D" w:rsidRPr="0010468F" w:rsidRDefault="00131E7D" w:rsidP="0010468F">
      <w:pPr>
        <w:spacing w:line="480" w:lineRule="auto"/>
        <w:ind w:firstLine="720"/>
        <w:rPr>
          <w:rFonts w:cstheme="minorHAnsi"/>
          <w:sz w:val="24"/>
          <w:szCs w:val="24"/>
        </w:rPr>
      </w:pPr>
      <w:r w:rsidRPr="0010468F">
        <w:rPr>
          <w:rFonts w:eastAsia="Times New Roman" w:cstheme="minorHAnsi"/>
          <w:color w:val="000000"/>
          <w:sz w:val="24"/>
          <w:szCs w:val="24"/>
        </w:rPr>
        <w:t xml:space="preserve">The primary disease resistance </w:t>
      </w:r>
      <w:r w:rsidR="00D1292B" w:rsidRPr="0010468F">
        <w:rPr>
          <w:rFonts w:eastAsia="Times New Roman" w:cstheme="minorHAnsi"/>
          <w:color w:val="000000"/>
          <w:sz w:val="24"/>
          <w:szCs w:val="24"/>
        </w:rPr>
        <w:t xml:space="preserve">phenotype </w:t>
      </w:r>
      <w:r w:rsidRPr="0010468F">
        <w:rPr>
          <w:rFonts w:eastAsia="Times New Roman" w:cstheme="minorHAnsi"/>
          <w:color w:val="000000"/>
          <w:sz w:val="24"/>
          <w:szCs w:val="24"/>
        </w:rPr>
        <w:t xml:space="preserve">introduced into </w:t>
      </w:r>
      <w:r w:rsidR="003D65B6" w:rsidRPr="0010468F">
        <w:rPr>
          <w:rFonts w:eastAsia="Times New Roman" w:cstheme="minorHAnsi"/>
          <w:color w:val="000000"/>
          <w:sz w:val="24"/>
          <w:szCs w:val="24"/>
        </w:rPr>
        <w:t xml:space="preserve">entries in </w:t>
      </w:r>
      <w:r w:rsidRPr="0010468F">
        <w:rPr>
          <w:rFonts w:eastAsia="Times New Roman" w:cstheme="minorHAnsi"/>
          <w:color w:val="000000"/>
          <w:sz w:val="24"/>
          <w:szCs w:val="24"/>
        </w:rPr>
        <w:t xml:space="preserve">the CDBN over the past 30 years was </w:t>
      </w:r>
      <w:r w:rsidR="003D65B6" w:rsidRPr="0010468F">
        <w:rPr>
          <w:rFonts w:eastAsia="Times New Roman" w:cstheme="minorHAnsi"/>
          <w:color w:val="000000"/>
          <w:sz w:val="24"/>
          <w:szCs w:val="24"/>
        </w:rPr>
        <w:t>bean</w:t>
      </w:r>
      <w:r w:rsidRPr="0010468F">
        <w:rPr>
          <w:rFonts w:eastAsia="Times New Roman" w:cstheme="minorHAnsi"/>
          <w:color w:val="000000"/>
          <w:sz w:val="24"/>
          <w:szCs w:val="24"/>
        </w:rPr>
        <w:t xml:space="preserve"> rust resistance. Bean rust (</w:t>
      </w:r>
      <w:r w:rsidRPr="0010468F">
        <w:rPr>
          <w:rFonts w:eastAsia="Times New Roman" w:cstheme="minorHAnsi"/>
          <w:i/>
          <w:color w:val="000000"/>
          <w:sz w:val="24"/>
          <w:szCs w:val="24"/>
        </w:rPr>
        <w:t>Uromyces appendiculatus</w:t>
      </w:r>
      <w:r w:rsidRPr="0010468F">
        <w:rPr>
          <w:rFonts w:eastAsia="Times New Roman" w:cstheme="minorHAnsi"/>
          <w:color w:val="000000"/>
          <w:sz w:val="24"/>
          <w:szCs w:val="24"/>
        </w:rPr>
        <w:t xml:space="preserve">) was a major </w:t>
      </w:r>
      <w:r w:rsidRPr="0010468F">
        <w:rPr>
          <w:rFonts w:eastAsia="Times New Roman" w:cstheme="minorHAnsi"/>
          <w:color w:val="000000"/>
          <w:sz w:val="24"/>
          <w:szCs w:val="24"/>
        </w:rPr>
        <w:lastRenderedPageBreak/>
        <w:t>disease in North America in the 20</w:t>
      </w:r>
      <w:r w:rsidRPr="0010468F">
        <w:rPr>
          <w:rFonts w:eastAsia="Times New Roman" w:cstheme="minorHAnsi"/>
          <w:color w:val="000000"/>
          <w:sz w:val="24"/>
          <w:szCs w:val="24"/>
          <w:vertAlign w:val="superscript"/>
        </w:rPr>
        <w:t>th</w:t>
      </w:r>
      <w:r w:rsidRPr="0010468F">
        <w:rPr>
          <w:rFonts w:eastAsia="Times New Roman" w:cstheme="minorHAnsi"/>
          <w:color w:val="000000"/>
          <w:sz w:val="24"/>
          <w:szCs w:val="24"/>
        </w:rPr>
        <w:t xml:space="preserve"> century </w:t>
      </w:r>
      <w:r w:rsidRPr="0010468F">
        <w:rPr>
          <w:rFonts w:eastAsia="Times New Roman" w:cstheme="minorHAnsi"/>
          <w:color w:val="000000"/>
          <w:sz w:val="24"/>
          <w:szCs w:val="24"/>
        </w:rPr>
        <w:fldChar w:fldCharType="begin"/>
      </w:r>
      <w:r w:rsidR="008A7F7B">
        <w:rPr>
          <w:rFonts w:eastAsia="Times New Roman" w:cstheme="minorHAnsi"/>
          <w:color w:val="000000"/>
          <w:sz w:val="24"/>
          <w:szCs w:val="24"/>
        </w:rPr>
        <w:instrText xml:space="preserve"> ADDIN EN.CITE &lt;EndNote&gt;&lt;Cite&gt;&lt;RecNum&gt;92&lt;/RecNum&gt;&lt;DisplayText&gt;(&lt;style face="smallcaps"&gt;Zaumeyer&lt;/style&gt; 1947)&lt;/DisplayText&gt;&lt;record&gt;&lt;rec-number&gt;92&lt;/rec-number&gt;&lt;foreign-keys&gt;&lt;key app="EN" db-id="zsx5ewatt59z0be9dwbppxxsd0pp9wttfxp9" timestamp="0"&gt;92&lt;/key&gt;&lt;/foreign-keys&gt;&lt;ref-type name="Journal Article"&gt;17&lt;/ref-type&gt;&lt;contributors&gt;&lt;authors&gt;&lt;author&gt;Zaumeyer, WJ.&lt;/author&gt;&lt;/authors&gt;&lt;/contributors&gt;&lt;titles&gt;&lt;title&gt;Control of bean diseases&lt;/title&gt;&lt;secondary-title&gt;U. S. Dept. Agr. Yearbook&lt;/secondary-title&gt;&lt;/titles&gt;&lt;pages&gt;333-337 &lt;/pages&gt;&lt;dates&gt;&lt;year&gt;1947&lt;/year&gt;&lt;/dates&gt;&lt;urls&gt;&lt;/urls&gt;&lt;/record&gt;&lt;/Cite&gt;&lt;Cite&gt;&lt;Author&gt;WJ.&lt;/Author&gt;&lt;Year&gt;1947&lt;/Year&gt;&lt;RecNum&gt;92&lt;/RecNum&gt;&lt;record&gt;&lt;rec-number&gt;92&lt;/rec-number&gt;&lt;foreign-keys&gt;&lt;key app="EN" db-id="zsx5ewatt59z0be9dwbppxxsd0pp9wttfxp9" timestamp="0"&gt;92&lt;/key&gt;&lt;/foreign-keys&gt;&lt;ref-type name="Journal Article"&gt;17&lt;/ref-type&gt;&lt;contributors&gt;&lt;authors&gt;&lt;author&gt;Zaumeyer, WJ.&lt;/author&gt;&lt;/authors&gt;&lt;/contributors&gt;&lt;titles&gt;&lt;title&gt;Control of bean diseases&lt;/title&gt;&lt;secondary-title&gt;U. S. Dept. Agr. Yearbook&lt;/secondary-title&gt;&lt;/titles&gt;&lt;pages&gt;333-337 &lt;/pages&gt;&lt;dates&gt;&lt;year&gt;1947&lt;/year&gt;&lt;/dates&gt;&lt;urls&gt;&lt;/urls&gt;&lt;/record&gt;&lt;/Cite&gt;&lt;/EndNote&gt;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Zaumeyer</w:t>
      </w:r>
      <w:r w:rsidRPr="0010468F">
        <w:rPr>
          <w:rFonts w:eastAsia="Times New Roman" w:cstheme="minorHAnsi"/>
          <w:noProof/>
          <w:color w:val="000000"/>
          <w:sz w:val="24"/>
          <w:szCs w:val="24"/>
        </w:rPr>
        <w:t xml:space="preserve"> 1947)</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Though the first rust resistant varieties were released in the 1940’s </w:t>
      </w:r>
      <w:r w:rsidRPr="0010468F">
        <w:rPr>
          <w:rFonts w:eastAsia="Times New Roman" w:cstheme="minorHAnsi"/>
          <w:color w:val="000000"/>
          <w:sz w:val="24"/>
          <w:szCs w:val="24"/>
        </w:rPr>
        <w:fldChar w:fldCharType="begin"/>
      </w:r>
      <w:r w:rsidR="008A7F7B">
        <w:rPr>
          <w:rFonts w:eastAsia="Times New Roman" w:cstheme="minorHAnsi"/>
          <w:color w:val="000000"/>
          <w:sz w:val="24"/>
          <w:szCs w:val="24"/>
        </w:rPr>
        <w:instrText xml:space="preserve"> ADDIN EN.CITE &lt;EndNote&gt;&lt;Cite&gt;&lt;Author&gt;Zaumeyer&lt;/Author&gt;&lt;Year&gt;1947&lt;/Year&gt;&lt;RecNum&gt;92&lt;/RecNum&gt;&lt;DisplayText&gt;(&lt;style face="smallcaps"&gt;Zaumeyer&lt;/style&gt; 1947)&lt;/DisplayText&gt;&lt;record&gt;&lt;rec-number&gt;92&lt;/rec-number&gt;&lt;foreign-keys&gt;&lt;key app="EN" db-id="zsx5ewatt59z0be9dwbppxxsd0pp9wttfxp9" timestamp="0"&gt;92&lt;/key&gt;&lt;/foreign-keys&gt;&lt;ref-type name="Journal Article"&gt;17&lt;/ref-type&gt;&lt;contributors&gt;&lt;authors&gt;&lt;author&gt;Zaumeyer, WJ.&lt;/author&gt;&lt;/authors&gt;&lt;/contributors&gt;&lt;titles&gt;&lt;title&gt;Control of bean diseases&lt;/title&gt;&lt;secondary-title&gt;U. S. Dept. Agr. Yearbook&lt;/secondary-title&gt;&lt;/titles&gt;&lt;pages&gt;333-337 &lt;/pages&gt;&lt;dates&gt;&lt;year&gt;1947&lt;/year&gt;&lt;/dates&gt;&lt;urls&gt;&lt;/urls&gt;&lt;/record&gt;&lt;/Cite&gt;&lt;/EndNote&gt;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Zaumeyer</w:t>
      </w:r>
      <w:r w:rsidRPr="0010468F">
        <w:rPr>
          <w:rFonts w:eastAsia="Times New Roman" w:cstheme="minorHAnsi"/>
          <w:noProof/>
          <w:color w:val="000000"/>
          <w:sz w:val="24"/>
          <w:szCs w:val="24"/>
        </w:rPr>
        <w:t xml:space="preserve"> 1947)</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rust was primarily controlled by chemicals prior to the concerted introduction of rust resistance genes in the mid-1980s </w:t>
      </w:r>
      <w:r w:rsidRPr="0010468F">
        <w:rPr>
          <w:rFonts w:eastAsia="Times New Roman" w:cstheme="minorHAnsi"/>
          <w:color w:val="000000"/>
          <w:sz w:val="24"/>
          <w:szCs w:val="24"/>
        </w:rPr>
        <w:fldChar w:fldCharType="begin"/>
      </w:r>
      <w:r w:rsidR="008A7F7B">
        <w:rPr>
          <w:rFonts w:eastAsia="Times New Roman" w:cstheme="minorHAnsi"/>
          <w:color w:val="000000"/>
          <w:sz w:val="24"/>
          <w:szCs w:val="24"/>
        </w:rPr>
        <w:instrText xml:space="preserve"> ADDIN EN.CITE &lt;EndNote&gt;&lt;Cite&gt;&lt;Author&gt;Kelly&lt;/Author&gt;&lt;Year&gt;2001&lt;/Year&gt;&lt;RecNum&gt;831&lt;/RecNum&gt;&lt;DisplayText&gt;(&lt;style face="smallcaps"&gt;Kelly&lt;/style&gt; 2001)&lt;/DisplayText&gt;&lt;record&gt;&lt;rec-number&gt;831&lt;/rec-number&gt;&lt;foreign-keys&gt;&lt;key app="EN" db-id="zsx5ewatt59z0be9dwbppxxsd0pp9wttfxp9" timestamp="0"&gt;831&lt;/key&gt;&lt;/foreign-keys&gt;&lt;ref-type name="Book Section"&gt;5&lt;/ref-type&gt;&lt;contributors&gt;&lt;authors&gt;&lt;author&gt;Kelly, James D.&lt;/author&gt;&lt;/authors&gt;&lt;/contributors&gt;&lt;titles&gt;&lt;title&gt;Remaking bean plant architecture for efficient production&lt;/title&gt;&lt;secondary-title&gt;Advances in Agronomy&lt;/secondary-title&gt;&lt;/titles&gt;&lt;pages&gt;109-143&lt;/pages&gt;&lt;volume&gt;71&lt;/volume&gt;&lt;dates&gt;&lt;year&gt;2001&lt;/year&gt;&lt;pub-dates&gt;&lt;date&gt;2001/01/01/&lt;/date&gt;&lt;/pub-dates&gt;&lt;/dates&gt;&lt;publisher&gt;Academic Press&lt;/publisher&gt;&lt;isbn&gt;0065-2113&lt;/isbn&gt;&lt;urls&gt;&lt;related-urls&gt;&lt;url&gt;http://www.sciencedirect.com/science/article/pii/S0065211301710139&lt;/url&gt;&lt;/related-urls&gt;&lt;/urls&gt;&lt;electronic-resource-num&gt;https://doi.org/10.1016/S0065-2113(01)71013-9&lt;/electronic-resource-num&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Kelly</w:t>
      </w:r>
      <w:r w:rsidRPr="0010468F">
        <w:rPr>
          <w:rFonts w:eastAsia="Times New Roman" w:cstheme="minorHAnsi"/>
          <w:noProof/>
          <w:color w:val="000000"/>
          <w:sz w:val="24"/>
          <w:szCs w:val="24"/>
        </w:rPr>
        <w:t xml:space="preserve"> 2001)</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w:t>
      </w:r>
      <w:r w:rsidRPr="0010468F">
        <w:rPr>
          <w:rFonts w:cstheme="minorHAnsi"/>
          <w:sz w:val="24"/>
          <w:szCs w:val="24"/>
        </w:rPr>
        <w:t xml:space="preserve">Our strongest association for rust damage score </w:t>
      </w:r>
      <w:r w:rsidRPr="0010468F">
        <w:rPr>
          <w:rFonts w:eastAsia="Times New Roman" w:cstheme="minorHAnsi"/>
          <w:color w:val="000000"/>
          <w:sz w:val="24"/>
          <w:szCs w:val="24"/>
        </w:rPr>
        <w:t>fell just upstream of the gene</w:t>
      </w:r>
      <w:r w:rsidR="001D4388" w:rsidRPr="0010468F">
        <w:rPr>
          <w:rFonts w:eastAsia="Times New Roman" w:cstheme="minorHAnsi"/>
          <w:color w:val="000000"/>
          <w:sz w:val="24"/>
          <w:szCs w:val="24"/>
        </w:rPr>
        <w:t xml:space="preserve"> model</w:t>
      </w:r>
      <w:r w:rsidRPr="0010468F">
        <w:rPr>
          <w:rFonts w:eastAsia="Times New Roman" w:cstheme="minorHAnsi"/>
          <w:color w:val="000000"/>
          <w:sz w:val="24"/>
          <w:szCs w:val="24"/>
        </w:rPr>
        <w:t xml:space="preserve"> </w:t>
      </w:r>
      <w:r w:rsidRPr="0010468F">
        <w:rPr>
          <w:rFonts w:eastAsia="Times New Roman" w:cstheme="minorHAnsi"/>
          <w:i/>
          <w:color w:val="000000"/>
          <w:sz w:val="24"/>
          <w:szCs w:val="24"/>
        </w:rPr>
        <w:t>Phvul.011G193100</w:t>
      </w:r>
      <w:r w:rsidRPr="0010468F">
        <w:rPr>
          <w:rFonts w:eastAsia="Times New Roman" w:cstheme="minorHAnsi"/>
          <w:color w:val="000000"/>
          <w:sz w:val="24"/>
          <w:szCs w:val="24"/>
        </w:rPr>
        <w:t xml:space="preserve">, which maps in the interval suggested to contain the resistance gene </w:t>
      </w:r>
      <w:r w:rsidRPr="0010468F">
        <w:rPr>
          <w:rFonts w:eastAsia="Times New Roman" w:cstheme="minorHAnsi"/>
          <w:i/>
          <w:color w:val="000000"/>
          <w:sz w:val="24"/>
          <w:szCs w:val="24"/>
        </w:rPr>
        <w:t>Ur-3</w:t>
      </w:r>
      <w:r w:rsidRPr="0010468F">
        <w:rPr>
          <w:rFonts w:eastAsia="Times New Roman" w:cstheme="minorHAnsi"/>
          <w:color w:val="000000"/>
          <w:sz w:val="24"/>
          <w:szCs w:val="24"/>
          <w:vertAlign w:val="superscript"/>
        </w:rPr>
        <w:t xml:space="preserve"> </w:t>
      </w:r>
      <w:r w:rsidRPr="0010468F">
        <w:rPr>
          <w:rFonts w:eastAsia="Times New Roman" w:cstheme="minorHAnsi"/>
          <w:color w:val="000000"/>
          <w:sz w:val="24"/>
          <w:szCs w:val="24"/>
        </w:rPr>
        <w:fldChar w:fldCharType="begin">
          <w:fldData xml:space="preserve">PEVuZE5vdGU+PENpdGU+PEF1dGhvcj5IdXJ0YWRvLUdvbnphbGVzPC9BdXRob3I+PFllYXI+MjAx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</w:fldData>
        </w:fldChar>
      </w:r>
      <w:r w:rsidR="008A7F7B">
        <w:rPr>
          <w:rFonts w:eastAsia="Times New Roman" w:cstheme="minorHAnsi"/>
          <w:color w:val="000000"/>
          <w:sz w:val="24"/>
          <w:szCs w:val="24"/>
        </w:rPr>
        <w:instrText xml:space="preserve"> ADDIN EN.CITE </w:instrText>
      </w:r>
      <w:r w:rsidR="008A7F7B">
        <w:rPr>
          <w:rFonts w:eastAsia="Times New Roman" w:cstheme="minorHAnsi"/>
          <w:color w:val="000000"/>
          <w:sz w:val="24"/>
          <w:szCs w:val="24"/>
        </w:rPr>
        <w:fldChar w:fldCharType="begin">
          <w:fldData xml:space="preserve">PEVuZE5vdGU+PENpdGU+PEF1dGhvcj5IdXJ0YWRvLUdvbnphbGVzPC9BdXRob3I+PFllYXI+MjAx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</w:fldData>
        </w:fldChar>
      </w:r>
      <w:r w:rsidR="008A7F7B">
        <w:rPr>
          <w:rFonts w:eastAsia="Times New Roman" w:cstheme="minorHAnsi"/>
          <w:color w:val="000000"/>
          <w:sz w:val="24"/>
          <w:szCs w:val="24"/>
        </w:rPr>
        <w:instrText xml:space="preserve"> ADDIN EN.CITE.DATA </w:instrText>
      </w:r>
      <w:r w:rsidR="008A7F7B">
        <w:rPr>
          <w:rFonts w:eastAsia="Times New Roman" w:cstheme="minorHAnsi"/>
          <w:color w:val="000000"/>
          <w:sz w:val="24"/>
          <w:szCs w:val="24"/>
        </w:rPr>
      </w:r>
      <w:r w:rsidR="008A7F7B">
        <w:rPr>
          <w:rFonts w:eastAsia="Times New Roman" w:cstheme="minorHAnsi"/>
          <w:color w:val="000000"/>
          <w:sz w:val="24"/>
          <w:szCs w:val="24"/>
        </w:rPr>
        <w:fldChar w:fldCharType="end"/>
      </w:r>
      <w:r w:rsidRPr="0010468F">
        <w:rPr>
          <w:rFonts w:eastAsia="Times New Roman" w:cstheme="minorHAnsi"/>
          <w:color w:val="000000"/>
          <w:sz w:val="24"/>
          <w:szCs w:val="24"/>
        </w:rPr>
        <w:fldChar w:fldCharType="separate"/>
      </w:r>
      <w:r w:rsidR="005B1A42" w:rsidRPr="0010468F">
        <w:rPr>
          <w:rFonts w:eastAsia="Times New Roman" w:cstheme="minorHAnsi"/>
          <w:noProof/>
          <w:color w:val="000000"/>
          <w:sz w:val="24"/>
          <w:szCs w:val="24"/>
        </w:rPr>
        <w:t>(</w:t>
      </w:r>
      <w:r w:rsidR="005B1A42" w:rsidRPr="0010468F">
        <w:rPr>
          <w:rFonts w:eastAsia="Times New Roman" w:cstheme="minorHAnsi"/>
          <w:smallCaps/>
          <w:noProof/>
          <w:color w:val="000000"/>
          <w:sz w:val="24"/>
          <w:szCs w:val="24"/>
        </w:rPr>
        <w:t>Hurtado-Gonzales</w:t>
      </w:r>
      <w:r w:rsidR="005B1A42" w:rsidRPr="0010468F">
        <w:rPr>
          <w:rFonts w:eastAsia="Times New Roman" w:cstheme="minorHAnsi"/>
          <w:i/>
          <w:noProof/>
          <w:color w:val="000000"/>
          <w:sz w:val="24"/>
          <w:szCs w:val="24"/>
        </w:rPr>
        <w:t xml:space="preserve"> et al.</w:t>
      </w:r>
      <w:r w:rsidR="005B1A42" w:rsidRPr="0010468F">
        <w:rPr>
          <w:rFonts w:eastAsia="Times New Roman" w:cstheme="minorHAnsi"/>
          <w:noProof/>
          <w:color w:val="000000"/>
          <w:sz w:val="24"/>
          <w:szCs w:val="24"/>
        </w:rPr>
        <w:t xml:space="preserve"> 2017)</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w:t>
      </w:r>
      <w:r w:rsidRPr="0010468F">
        <w:rPr>
          <w:rFonts w:cstheme="minorHAnsi"/>
          <w:sz w:val="24"/>
          <w:szCs w:val="24"/>
        </w:rPr>
        <w:t xml:space="preserve">Initially described by </w:t>
      </w:r>
      <w:r w:rsidRPr="0010468F">
        <w:rPr>
          <w:rFonts w:cstheme="minorHAnsi"/>
          <w:sz w:val="24"/>
          <w:szCs w:val="24"/>
        </w:rPr>
        <w:fldChar w:fldCharType="begin"/>
      </w:r>
      <w:r w:rsidR="008A7F7B">
        <w:rPr>
          <w:rFonts w:cstheme="minorHAnsi"/>
          <w:sz w:val="24"/>
          <w:szCs w:val="24"/>
        </w:rPr>
        <w:instrText xml:space="preserve"> ADDIN EN.CITE &lt;EndNote&gt;&lt;Cite AuthorYear="1"&gt;&lt;Author&gt;Ballantyne&lt;/Author&gt;&lt;Year&gt;1978&lt;/Year&gt;&lt;RecNum&gt;840&lt;/RecNum&gt;&lt;DisplayText&gt;&lt;style face="smallcaps"&gt;Ballantyne&lt;/style&gt; (1978)&lt;/DisplayText&gt;&lt;record&gt;&lt;rec-number&gt;840&lt;/rec-number&gt;&lt;foreign-keys&gt;&lt;key app="EN" db-id="zsx5ewatt59z0be9dwbppxxsd0pp9wttfxp9" timestamp="0"&gt;840&lt;/key&gt;&lt;/foreign-keys&gt;&lt;ref-type name="Thesis"&gt;32&lt;/ref-type&gt;&lt;contributors&gt;&lt;authors&gt;&lt;author&gt;Ballantyne, B.&lt;/author&gt;&lt;/authors&gt;&lt;/contributors&gt;&lt;titles&gt;&lt;title&gt; The genetic bases of resistance to rust, caused by Uromyces appendiculatus in beans (Phaseolus vulgaris)&lt;/title&gt;&lt;/titles&gt;&lt;volume&gt;Ph.D. thesis&lt;/volume&gt;&lt;dates&gt;&lt;year&gt;1978&lt;/year&gt;&lt;/dates&gt;&lt;pub-location&gt;Australia&lt;/pub-location&gt;&lt;publisher&gt;University of Sydney&lt;/publisher&gt;&lt;urls&gt;&lt;/urls&gt;&lt;/record&gt;&lt;/Cite&gt;&lt;/EndNote&gt;</w:instrText>
      </w:r>
      <w:r w:rsidRPr="0010468F">
        <w:rPr>
          <w:rFonts w:cstheme="minorHAnsi"/>
          <w:sz w:val="24"/>
          <w:szCs w:val="24"/>
        </w:rPr>
        <w:fldChar w:fldCharType="separate"/>
      </w:r>
      <w:r w:rsidRPr="0010468F">
        <w:rPr>
          <w:rFonts w:cstheme="minorHAnsi"/>
          <w:smallCaps/>
          <w:noProof/>
          <w:sz w:val="24"/>
          <w:szCs w:val="24"/>
        </w:rPr>
        <w:t>Ballantyne</w:t>
      </w:r>
      <w:r w:rsidRPr="0010468F">
        <w:rPr>
          <w:rFonts w:cstheme="minorHAnsi"/>
          <w:noProof/>
          <w:sz w:val="24"/>
          <w:szCs w:val="24"/>
        </w:rPr>
        <w:t xml:space="preserve"> (1978)</w:t>
      </w:r>
      <w:r w:rsidRPr="0010468F">
        <w:rPr>
          <w:rFonts w:cstheme="minorHAnsi"/>
          <w:sz w:val="24"/>
          <w:szCs w:val="24"/>
        </w:rPr>
        <w:fldChar w:fldCharType="end"/>
      </w:r>
      <w:r w:rsidRPr="0010468F">
        <w:rPr>
          <w:rFonts w:cstheme="minorHAnsi"/>
          <w:sz w:val="24"/>
          <w:szCs w:val="24"/>
        </w:rPr>
        <w:t xml:space="preserve">, </w:t>
      </w:r>
      <w:r w:rsidRPr="0010468F">
        <w:rPr>
          <w:rFonts w:cstheme="minorHAnsi"/>
          <w:i/>
          <w:iCs/>
          <w:sz w:val="24"/>
          <w:szCs w:val="24"/>
        </w:rPr>
        <w:t>Ur-3</w:t>
      </w:r>
      <w:r w:rsidRPr="0010468F">
        <w:rPr>
          <w:rFonts w:cstheme="minorHAnsi"/>
          <w:sz w:val="24"/>
          <w:szCs w:val="24"/>
        </w:rPr>
        <w:t xml:space="preserve"> was the first gene aggressively used by US breeders to address bean rust in the mid-1980s </w:t>
      </w:r>
      <w:r w:rsidRPr="0010468F">
        <w:rPr>
          <w:rFonts w:cstheme="minorHAnsi"/>
          <w:sz w:val="24"/>
          <w:szCs w:val="24"/>
        </w:rPr>
        <w:fldChar w:fldCharType="begin">
          <w:fldData xml:space="preserve">PEVuZE5vdGU+PENpdGU+PEF1dGhvcj5IdXJ0YWRvLUdvbnphbGVzPC9BdXRob3I+PFllYXI+MjAx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</w:fldData>
        </w:fldChar>
      </w:r>
      <w:r w:rsidR="008A7F7B">
        <w:rPr>
          <w:rFonts w:cstheme="minorHAnsi"/>
          <w:sz w:val="24"/>
          <w:szCs w:val="24"/>
        </w:rPr>
        <w:instrText xml:space="preserve"> ADDIN EN.CITE </w:instrText>
      </w:r>
      <w:r w:rsidR="008A7F7B">
        <w:rPr>
          <w:rFonts w:cstheme="minorHAnsi"/>
          <w:sz w:val="24"/>
          <w:szCs w:val="24"/>
        </w:rPr>
        <w:fldChar w:fldCharType="begin">
          <w:fldData xml:space="preserve">PEVuZE5vdGU+PENpdGU+PEF1dGhvcj5IdXJ0YWRvLUdvbnphbGVzPC9BdXRob3I+PFllYXI+MjAx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</w:fldData>
        </w:fldChar>
      </w:r>
      <w:r w:rsidR="008A7F7B">
        <w:rPr>
          <w:rFonts w:cstheme="minorHAnsi"/>
          <w:sz w:val="24"/>
          <w:szCs w:val="24"/>
        </w:rPr>
        <w:instrText xml:space="preserve"> ADDIN EN.CITE.DATA </w:instrText>
      </w:r>
      <w:r w:rsidR="008A7F7B">
        <w:rPr>
          <w:rFonts w:cstheme="minorHAnsi"/>
          <w:sz w:val="24"/>
          <w:szCs w:val="24"/>
        </w:rPr>
      </w:r>
      <w:r w:rsidR="008A7F7B">
        <w:rPr>
          <w:rFonts w:cstheme="minorHAnsi"/>
          <w:sz w:val="24"/>
          <w:szCs w:val="24"/>
        </w:rPr>
        <w:fldChar w:fldCharType="end"/>
      </w:r>
      <w:r w:rsidRPr="0010468F">
        <w:rPr>
          <w:rFonts w:cstheme="minorHAnsi"/>
          <w:sz w:val="24"/>
          <w:szCs w:val="24"/>
        </w:rPr>
        <w:fldChar w:fldCharType="separate"/>
      </w:r>
      <w:r w:rsidR="005B1A42" w:rsidRPr="0010468F">
        <w:rPr>
          <w:rFonts w:cstheme="minorHAnsi"/>
          <w:noProof/>
          <w:sz w:val="24"/>
          <w:szCs w:val="24"/>
        </w:rPr>
        <w:t>(</w:t>
      </w:r>
      <w:r w:rsidR="005B1A42" w:rsidRPr="0010468F">
        <w:rPr>
          <w:rFonts w:cstheme="minorHAnsi"/>
          <w:smallCaps/>
          <w:noProof/>
          <w:sz w:val="24"/>
          <w:szCs w:val="24"/>
        </w:rPr>
        <w:t>Hurtado-Gonzales</w:t>
      </w:r>
      <w:r w:rsidR="005B1A42" w:rsidRPr="0010468F">
        <w:rPr>
          <w:rFonts w:cstheme="minorHAnsi"/>
          <w:i/>
          <w:noProof/>
          <w:sz w:val="24"/>
          <w:szCs w:val="24"/>
        </w:rPr>
        <w:t xml:space="preserve"> et al.</w:t>
      </w:r>
      <w:r w:rsidR="005B1A42" w:rsidRPr="0010468F">
        <w:rPr>
          <w:rFonts w:cstheme="minorHAnsi"/>
          <w:noProof/>
          <w:sz w:val="24"/>
          <w:szCs w:val="24"/>
        </w:rPr>
        <w:t xml:space="preserve"> 2017)</w:t>
      </w:r>
      <w:r w:rsidRPr="0010468F">
        <w:rPr>
          <w:rFonts w:cstheme="minorHAnsi"/>
          <w:sz w:val="24"/>
          <w:szCs w:val="24"/>
        </w:rPr>
        <w:fldChar w:fldCharType="end"/>
      </w:r>
      <w:r w:rsidRPr="0010468F">
        <w:rPr>
          <w:rFonts w:cstheme="minorHAnsi"/>
          <w:sz w:val="24"/>
          <w:szCs w:val="24"/>
        </w:rPr>
        <w:t xml:space="preserve">. </w:t>
      </w:r>
      <w:r w:rsidRPr="0010468F">
        <w:rPr>
          <w:rFonts w:eastAsia="Times New Roman" w:cstheme="minorHAnsi"/>
          <w:color w:val="000000"/>
          <w:sz w:val="24"/>
          <w:szCs w:val="24"/>
        </w:rPr>
        <w:t xml:space="preserve">Combining </w:t>
      </w:r>
      <w:r w:rsidRPr="0010468F">
        <w:rPr>
          <w:rFonts w:eastAsia="Times New Roman" w:cstheme="minorHAnsi"/>
          <w:i/>
          <w:color w:val="000000"/>
          <w:sz w:val="24"/>
          <w:szCs w:val="24"/>
        </w:rPr>
        <w:t>Ur-3</w:t>
      </w:r>
      <w:r w:rsidRPr="0010468F">
        <w:rPr>
          <w:rFonts w:eastAsia="Times New Roman" w:cstheme="minorHAnsi"/>
          <w:color w:val="000000"/>
          <w:sz w:val="24"/>
          <w:szCs w:val="24"/>
        </w:rPr>
        <w:t xml:space="preserve"> and </w:t>
      </w:r>
      <w:r w:rsidRPr="0010468F">
        <w:rPr>
          <w:rFonts w:eastAsia="Times New Roman" w:cstheme="minorHAnsi"/>
          <w:i/>
          <w:color w:val="000000"/>
          <w:sz w:val="24"/>
          <w:szCs w:val="24"/>
        </w:rPr>
        <w:t>Ur-11</w:t>
      </w:r>
      <w:r w:rsidRPr="0010468F">
        <w:rPr>
          <w:rFonts w:eastAsia="Times New Roman" w:cstheme="minorHAnsi"/>
          <w:color w:val="000000"/>
          <w:sz w:val="24"/>
          <w:szCs w:val="24"/>
        </w:rPr>
        <w:t xml:space="preserve"> provides resistance against all known rust races </w:t>
      </w:r>
      <w:r w:rsidRPr="0010468F">
        <w:rPr>
          <w:rFonts w:eastAsia="Times New Roman" w:cstheme="minorHAnsi"/>
          <w:color w:val="000000"/>
          <w:sz w:val="24"/>
          <w:szCs w:val="24"/>
        </w:rPr>
        <w:fldChar w:fldCharType="begin"/>
      </w:r>
      <w:r w:rsidR="008A7F7B">
        <w:rPr>
          <w:rFonts w:eastAsia="Times New Roman" w:cstheme="minorHAnsi"/>
          <w:color w:val="000000"/>
          <w:sz w:val="24"/>
          <w:szCs w:val="24"/>
        </w:rPr>
        <w:instrText xml:space="preserve"> ADDIN EN.CITE &lt;EndNote&gt;&lt;Cite&gt;&lt;Author&gt;Pastor-Corrales&lt;/Author&gt;&lt;Year&gt;2003&lt;/Year&gt;&lt;RecNum&gt;841&lt;/RecNum&gt;&lt;DisplayText&gt;(&lt;style face="smallcaps"&gt;Pastor-Corrales&lt;/style&gt;&lt;style face="italic"&gt; et al.&lt;/style&gt; 2003)&lt;/DisplayText&gt;&lt;record&gt;&lt;rec-number&gt;841&lt;/rec-number&gt;&lt;foreign-keys&gt;&lt;key app="EN" db-id="zsx5ewatt59z0be9dwbppxxsd0pp9wttfxp9" timestamp="0"&gt;841&lt;/key&gt;&lt;/foreign-keys&gt;&lt;ref-type name="Journal Article"&gt;17&lt;/ref-type&gt;&lt;contributors&gt;&lt;authors&gt;&lt;author&gt;Pastor-Corrales, J.&lt;/author&gt;&lt;author&gt;Steadman, R.&lt;/author&gt;&lt;author&gt;Kelly, J.&lt;/author&gt;&lt;/authors&gt;&lt;/contributors&gt;&lt;titles&gt;&lt;title&gt;Common bean gene pool information provides guidance for effective deployment of disease resistance genes&lt;/title&gt;&lt;secondary-title&gt;Phytopathology&lt;/secondary-title&gt;&lt;/titles&gt;&lt;volume&gt;93&lt;/volume&gt;&lt;dates&gt;&lt;year&gt;2003&lt;/year&gt;&lt;/dates&gt;&lt;urls&gt;&lt;/urls&gt;&lt;/record&gt;&lt;/Cite&gt;&lt;/EndNote&gt;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Pastor-Corrales</w:t>
      </w:r>
      <w:r w:rsidRPr="0010468F">
        <w:rPr>
          <w:rFonts w:eastAsia="Times New Roman" w:cstheme="minorHAnsi"/>
          <w:i/>
          <w:noProof/>
          <w:color w:val="000000"/>
          <w:sz w:val="24"/>
          <w:szCs w:val="24"/>
        </w:rPr>
        <w:t xml:space="preserve"> et al.</w:t>
      </w:r>
      <w:r w:rsidRPr="0010468F">
        <w:rPr>
          <w:rFonts w:eastAsia="Times New Roman" w:cstheme="minorHAnsi"/>
          <w:noProof/>
          <w:color w:val="000000"/>
          <w:sz w:val="24"/>
          <w:szCs w:val="24"/>
        </w:rPr>
        <w:t xml:space="preserve"> 2003)</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and the two genes formed the basis of breeding efforts to pyramid major bean rust resistance genes that led to the release of pinto, great northern, and black bean germplasm currently used in breeding programs. The alternate allele was present </w:t>
      </w:r>
      <w:r w:rsidR="001D4388" w:rsidRPr="0010468F">
        <w:rPr>
          <w:rFonts w:eastAsia="Times New Roman" w:cstheme="minorHAnsi"/>
          <w:color w:val="000000"/>
          <w:sz w:val="24"/>
          <w:szCs w:val="24"/>
        </w:rPr>
        <w:t>in the early years of the</w:t>
      </w:r>
      <w:r w:rsidRPr="0010468F">
        <w:rPr>
          <w:rFonts w:eastAsia="Times New Roman" w:cstheme="minorHAnsi"/>
          <w:color w:val="000000"/>
          <w:sz w:val="24"/>
          <w:szCs w:val="24"/>
        </w:rPr>
        <w:t xml:space="preserve"> CDBN data in the Mesoamerican race but was </w:t>
      </w:r>
      <w:r w:rsidR="001D4388" w:rsidRPr="0010468F">
        <w:rPr>
          <w:rFonts w:eastAsia="Times New Roman" w:cstheme="minorHAnsi"/>
          <w:color w:val="000000"/>
          <w:sz w:val="24"/>
          <w:szCs w:val="24"/>
        </w:rPr>
        <w:t xml:space="preserve">either </w:t>
      </w:r>
      <w:r w:rsidRPr="0010468F">
        <w:rPr>
          <w:rFonts w:eastAsia="Times New Roman" w:cstheme="minorHAnsi"/>
          <w:color w:val="000000"/>
          <w:sz w:val="24"/>
          <w:szCs w:val="24"/>
        </w:rPr>
        <w:t xml:space="preserve">absent or rare in the Durango/Jalisco race in the CDBN until 1988, when it </w:t>
      </w:r>
      <w:del w:id="210" w:author="MacQueen, Alice H" w:date="2019-12-09T12:23:00Z">
        <w:r w:rsidRPr="0010468F" w:rsidDel="00326FAA">
          <w:rPr>
            <w:rFonts w:eastAsia="Times New Roman" w:cstheme="minorHAnsi"/>
            <w:color w:val="000000"/>
            <w:sz w:val="24"/>
            <w:szCs w:val="24"/>
          </w:rPr>
          <w:delText>appear</w:delText>
        </w:r>
        <w:r w:rsidR="00440690" w:rsidRPr="0010468F" w:rsidDel="00326FAA">
          <w:rPr>
            <w:rFonts w:eastAsia="Times New Roman" w:cstheme="minorHAnsi"/>
            <w:color w:val="000000"/>
            <w:sz w:val="24"/>
            <w:szCs w:val="24"/>
          </w:rPr>
          <w:delText>ed</w:delText>
        </w:r>
        <w:r w:rsidRPr="0010468F" w:rsidDel="00326FAA">
          <w:rPr>
            <w:rFonts w:eastAsia="Times New Roman" w:cstheme="minorHAnsi"/>
            <w:color w:val="000000"/>
            <w:sz w:val="24"/>
            <w:szCs w:val="24"/>
          </w:rPr>
          <w:delText xml:space="preserve"> </w:delText>
        </w:r>
      </w:del>
      <w:ins w:id="211" w:author="MacQueen, Alice H" w:date="2019-12-09T12:23:00Z">
        <w:r w:rsidR="00326FAA">
          <w:rPr>
            <w:rFonts w:eastAsia="Times New Roman" w:cstheme="minorHAnsi"/>
            <w:color w:val="000000"/>
            <w:sz w:val="24"/>
            <w:szCs w:val="24"/>
          </w:rPr>
          <w:t>was observed</w:t>
        </w:r>
        <w:r w:rsidR="00326FAA" w:rsidRPr="0010468F">
          <w:rPr>
            <w:rFonts w:eastAsia="Times New Roman" w:cstheme="minorHAnsi"/>
            <w:color w:val="000000"/>
            <w:sz w:val="24"/>
            <w:szCs w:val="24"/>
          </w:rPr>
          <w:t xml:space="preserve"> </w:t>
        </w:r>
      </w:ins>
      <w:r w:rsidRPr="0010468F">
        <w:rPr>
          <w:rFonts w:eastAsia="Times New Roman" w:cstheme="minorHAnsi"/>
          <w:color w:val="000000"/>
          <w:sz w:val="24"/>
          <w:szCs w:val="24"/>
        </w:rPr>
        <w:t>in the pinto Sierra and the great northern</w:t>
      </w:r>
      <w:r w:rsidR="003E7AC2" w:rsidRPr="0010468F">
        <w:rPr>
          <w:rFonts w:eastAsia="Times New Roman" w:cstheme="minorHAnsi"/>
          <w:color w:val="000000"/>
          <w:sz w:val="24"/>
          <w:szCs w:val="24"/>
        </w:rPr>
        <w:t xml:space="preserve"> variety</w:t>
      </w:r>
      <w:r w:rsidRPr="0010468F">
        <w:rPr>
          <w:rFonts w:eastAsia="Times New Roman" w:cstheme="minorHAnsi"/>
          <w:color w:val="000000"/>
          <w:sz w:val="24"/>
          <w:szCs w:val="24"/>
        </w:rPr>
        <w:t xml:space="preserve"> Starlight. The alternate allele was not widely distributed in the Durango/Jalisco race until the mid-1990’s (</w:t>
      </w:r>
      <w:r w:rsidR="00C50180" w:rsidRPr="0010468F">
        <w:rPr>
          <w:rFonts w:eastAsia="Times New Roman" w:cstheme="minorHAnsi"/>
          <w:color w:val="000000"/>
          <w:sz w:val="24"/>
          <w:szCs w:val="24"/>
        </w:rPr>
        <w:t>Figure S3d</w:t>
      </w:r>
      <w:r w:rsidRPr="0010468F">
        <w:rPr>
          <w:rFonts w:eastAsia="Times New Roman" w:cstheme="minorHAnsi"/>
          <w:color w:val="000000"/>
          <w:sz w:val="24"/>
          <w:szCs w:val="24"/>
        </w:rPr>
        <w:t>). These results agree with the known timing of breeding for rust resistance.</w:t>
      </w:r>
    </w:p>
    <w:p w14:paraId="50B72C0A" w14:textId="3B49D139" w:rsidR="00C736EF" w:rsidRPr="0010468F" w:rsidRDefault="00C736EF" w:rsidP="0010468F">
      <w:pPr>
        <w:spacing w:line="480" w:lineRule="auto"/>
        <w:ind w:firstLine="720"/>
        <w:rPr>
          <w:rFonts w:cstheme="minorHAnsi"/>
          <w:sz w:val="24"/>
          <w:szCs w:val="24"/>
        </w:rPr>
      </w:pPr>
      <w:r w:rsidRPr="0010468F">
        <w:rPr>
          <w:rFonts w:eastAsia="Times New Roman" w:cstheme="minorHAnsi"/>
          <w:color w:val="000000"/>
          <w:sz w:val="24"/>
          <w:szCs w:val="24"/>
        </w:rPr>
        <w:t>Finally, this work allowed us to characterize the pattern</w:t>
      </w:r>
      <w:r w:rsidR="007A14C3" w:rsidRPr="0010468F">
        <w:rPr>
          <w:rFonts w:eastAsia="Times New Roman" w:cstheme="minorHAnsi"/>
          <w:color w:val="000000"/>
          <w:sz w:val="24"/>
          <w:szCs w:val="24"/>
        </w:rPr>
        <w:t>s</w:t>
      </w:r>
      <w:r w:rsidRPr="0010468F">
        <w:rPr>
          <w:rFonts w:eastAsia="Times New Roman" w:cstheme="minorHAnsi"/>
          <w:color w:val="000000"/>
          <w:sz w:val="24"/>
          <w:szCs w:val="24"/>
        </w:rPr>
        <w:t xml:space="preserve"> of </w:t>
      </w:r>
      <w:r w:rsidR="001D397A" w:rsidRPr="0010468F">
        <w:rPr>
          <w:rFonts w:eastAsia="Times New Roman" w:cstheme="minorHAnsi"/>
          <w:color w:val="000000"/>
          <w:sz w:val="24"/>
          <w:szCs w:val="24"/>
        </w:rPr>
        <w:t xml:space="preserve">sharing of </w:t>
      </w:r>
      <w:r w:rsidR="000931D2" w:rsidRPr="0010468F">
        <w:rPr>
          <w:rFonts w:eastAsia="Times New Roman" w:cstheme="minorHAnsi"/>
          <w:color w:val="000000"/>
          <w:sz w:val="24"/>
          <w:szCs w:val="24"/>
        </w:rPr>
        <w:t>genetic effects</w:t>
      </w:r>
      <w:r w:rsidRPr="0010468F">
        <w:rPr>
          <w:rFonts w:eastAsia="Times New Roman" w:cstheme="minorHAnsi"/>
          <w:color w:val="000000"/>
          <w:sz w:val="24"/>
          <w:szCs w:val="24"/>
        </w:rPr>
        <w:t xml:space="preserve"> </w:t>
      </w:r>
      <w:r w:rsidR="005A277F" w:rsidRPr="0010468F">
        <w:rPr>
          <w:rFonts w:eastAsia="Times New Roman" w:cstheme="minorHAnsi"/>
          <w:color w:val="000000"/>
          <w:sz w:val="24"/>
          <w:szCs w:val="24"/>
        </w:rPr>
        <w:t>on</w:t>
      </w:r>
      <w:r w:rsidRPr="0010468F">
        <w:rPr>
          <w:rFonts w:eastAsia="Times New Roman" w:cstheme="minorHAnsi"/>
          <w:color w:val="000000"/>
          <w:sz w:val="24"/>
          <w:szCs w:val="24"/>
        </w:rPr>
        <w:t xml:space="preserve"> phenotyp</w:t>
      </w:r>
      <w:r w:rsidR="00613361" w:rsidRPr="0010468F">
        <w:rPr>
          <w:rFonts w:eastAsia="Times New Roman" w:cstheme="minorHAnsi"/>
          <w:color w:val="000000"/>
          <w:sz w:val="24"/>
          <w:szCs w:val="24"/>
        </w:rPr>
        <w:t>es</w:t>
      </w:r>
      <w:r w:rsidRPr="0010468F">
        <w:rPr>
          <w:rFonts w:eastAsia="Times New Roman" w:cstheme="minorHAnsi"/>
          <w:color w:val="000000"/>
          <w:sz w:val="24"/>
          <w:szCs w:val="24"/>
        </w:rPr>
        <w:t xml:space="preserve"> in the CDBN.</w:t>
      </w:r>
      <w:r w:rsidR="00140012" w:rsidRPr="0010468F">
        <w:rPr>
          <w:rFonts w:eastAsia="Times New Roman" w:cstheme="minorHAnsi"/>
          <w:color w:val="000000"/>
          <w:sz w:val="24"/>
          <w:szCs w:val="24"/>
        </w:rPr>
        <w:t xml:space="preserve"> </w:t>
      </w:r>
      <w:r w:rsidR="00826245" w:rsidRPr="0010468F">
        <w:rPr>
          <w:rFonts w:cstheme="minorHAnsi"/>
          <w:sz w:val="24"/>
          <w:szCs w:val="24"/>
        </w:rPr>
        <w:t>Selection for th</w:t>
      </w:r>
      <w:r w:rsidRPr="0010468F">
        <w:rPr>
          <w:rFonts w:cstheme="minorHAnsi"/>
          <w:sz w:val="24"/>
          <w:szCs w:val="24"/>
        </w:rPr>
        <w:t>e common bean</w:t>
      </w:r>
      <w:r w:rsidR="00826245" w:rsidRPr="0010468F">
        <w:rPr>
          <w:rFonts w:cstheme="minorHAnsi"/>
          <w:sz w:val="24"/>
          <w:szCs w:val="24"/>
        </w:rPr>
        <w:t xml:space="preserve"> ideotype </w:t>
      </w:r>
      <w:r w:rsidRPr="0010468F">
        <w:rPr>
          <w:rFonts w:cstheme="minorHAnsi"/>
          <w:sz w:val="24"/>
          <w:szCs w:val="24"/>
        </w:rPr>
        <w:t>is known to have</w:t>
      </w:r>
      <w:r w:rsidR="00826245" w:rsidRPr="0010468F">
        <w:rPr>
          <w:rFonts w:cstheme="minorHAnsi"/>
          <w:sz w:val="24"/>
          <w:szCs w:val="24"/>
        </w:rPr>
        <w:t xml:space="preserve"> led to pleiotropic effects on, and associations with other traits, such as </w:t>
      </w:r>
      <w:r w:rsidR="001D4388" w:rsidRPr="0010468F">
        <w:rPr>
          <w:rFonts w:cstheme="minorHAnsi"/>
          <w:sz w:val="24"/>
          <w:szCs w:val="24"/>
        </w:rPr>
        <w:t>seed</w:t>
      </w:r>
      <w:r w:rsidR="00826245" w:rsidRPr="0010468F">
        <w:rPr>
          <w:rFonts w:cstheme="minorHAnsi"/>
          <w:sz w:val="24"/>
          <w:szCs w:val="24"/>
        </w:rPr>
        <w:t xml:space="preserve"> yield, biomass, and plant height</w:t>
      </w:r>
      <w:r w:rsidR="007A14C3" w:rsidRPr="0010468F">
        <w:rPr>
          <w:rFonts w:cstheme="minorHAnsi"/>
          <w:sz w:val="24"/>
          <w:szCs w:val="24"/>
        </w:rPr>
        <w:t xml:space="preserve"> </w:t>
      </w:r>
      <w:r w:rsidR="007A14C3" w:rsidRPr="0010468F">
        <w:rPr>
          <w:rFonts w:cstheme="minorHAnsi"/>
          <w:sz w:val="24"/>
          <w:szCs w:val="24"/>
        </w:rPr>
        <w:fldChar w:fldCharType="begin"/>
      </w:r>
      <w:r w:rsidR="008A7F7B">
        <w:rPr>
          <w:rFonts w:cstheme="minorHAnsi"/>
          <w:sz w:val="24"/>
          <w:szCs w:val="24"/>
        </w:rPr>
        <w:instrText xml:space="preserve"> ADDIN EN.CITE &lt;EndNote&gt;&lt;Cite&gt;&lt;Author&gt;Soltani&lt;/Author&gt;&lt;Year&gt;2016&lt;/Year&gt;&lt;RecNum&gt;86&lt;/RecNum&gt;&lt;DisplayText&gt;(&lt;style face="smallcaps"&gt;Soltani&lt;/style&gt;&lt;style face="italic"&gt; et al.&lt;/style&gt; 2016)&lt;/DisplayText&gt;&lt;record&gt;&lt;rec-number&gt;86&lt;/rec-number&gt;&lt;foreign-keys&gt;&lt;key app="EN" db-id="zsx5ewatt59z0be9dwbppxxsd0pp9wttfxp9" timestamp="0"&gt;86&lt;/key&gt;&lt;/foreign-keys&gt;&lt;ref-type name="Journal Article"&gt;17&lt;/ref-type&gt;&lt;contributors&gt;&lt;authors&gt;&lt;author&gt;Soltani, Ali&lt;/author&gt;&lt;author&gt;Bello, Marco&lt;/author&gt;&lt;author&gt;Mndolwa, Eninka&lt;/author&gt;&lt;author&gt;Schroder, Stephan&lt;/author&gt;&lt;author&gt;Moghaddam, Samira Mafi&lt;/author&gt;&lt;author&gt;Osorno, Juan M.&lt;/author&gt;&lt;author&gt;Miklas, Phillip N.&lt;/author&gt;&lt;author&gt;McClean, Phillip E.&lt;/author&gt;&lt;/authors&gt;&lt;/contributors&gt;&lt;titles&gt;&lt;title&gt;Targeted Analysis of Dry Bean Growth Habit: Interrelationship among Architectural, Phenological, and Yield Components&lt;/title&gt;&lt;secondary-title&gt;Crop Science&lt;/secondary-title&gt;&lt;/titles&gt;&lt;pages&gt;3005&lt;/pages&gt;&lt;volume&gt;56&lt;/volume&gt;&lt;number&gt;6&lt;/number&gt;&lt;dates&gt;&lt;year&gt;2016&lt;/year&gt;&lt;/dates&gt;&lt;isbn&gt;0011-183X&lt;/isbn&gt;&lt;urls&gt;&lt;/urls&gt;&lt;electronic-resource-num&gt;10.2135/cropsci2016.02.0119&lt;/electronic-resource-num&gt;&lt;/record&gt;&lt;/Cite&gt;&lt;/EndNote&gt;</w:instrText>
      </w:r>
      <w:r w:rsidR="007A14C3" w:rsidRPr="0010468F">
        <w:rPr>
          <w:rFonts w:cstheme="minorHAnsi"/>
          <w:sz w:val="24"/>
          <w:szCs w:val="24"/>
        </w:rPr>
        <w:fldChar w:fldCharType="separate"/>
      </w:r>
      <w:r w:rsidR="007A14C3" w:rsidRPr="0010468F">
        <w:rPr>
          <w:rFonts w:cstheme="minorHAnsi"/>
          <w:noProof/>
          <w:sz w:val="24"/>
          <w:szCs w:val="24"/>
        </w:rPr>
        <w:t>(</w:t>
      </w:r>
      <w:r w:rsidR="007A14C3" w:rsidRPr="0010468F">
        <w:rPr>
          <w:rFonts w:cstheme="minorHAnsi"/>
          <w:smallCaps/>
          <w:noProof/>
          <w:sz w:val="24"/>
          <w:szCs w:val="24"/>
        </w:rPr>
        <w:t>Soltani</w:t>
      </w:r>
      <w:r w:rsidR="007A14C3" w:rsidRPr="0010468F">
        <w:rPr>
          <w:rFonts w:cstheme="minorHAnsi"/>
          <w:i/>
          <w:noProof/>
          <w:sz w:val="24"/>
          <w:szCs w:val="24"/>
        </w:rPr>
        <w:t xml:space="preserve"> et al.</w:t>
      </w:r>
      <w:r w:rsidR="007A14C3" w:rsidRPr="0010468F">
        <w:rPr>
          <w:rFonts w:cstheme="minorHAnsi"/>
          <w:noProof/>
          <w:sz w:val="24"/>
          <w:szCs w:val="24"/>
        </w:rPr>
        <w:t xml:space="preserve"> 2016)</w:t>
      </w:r>
      <w:r w:rsidR="007A14C3" w:rsidRPr="0010468F">
        <w:rPr>
          <w:rFonts w:cstheme="minorHAnsi"/>
          <w:sz w:val="24"/>
          <w:szCs w:val="24"/>
        </w:rPr>
        <w:fldChar w:fldCharType="end"/>
      </w:r>
      <w:r w:rsidR="00826245" w:rsidRPr="0010468F">
        <w:rPr>
          <w:rFonts w:cstheme="minorHAnsi"/>
          <w:sz w:val="24"/>
          <w:szCs w:val="24"/>
        </w:rPr>
        <w:t xml:space="preserve">. </w:t>
      </w:r>
      <w:r w:rsidRPr="0010468F">
        <w:rPr>
          <w:rFonts w:cstheme="minorHAnsi"/>
          <w:sz w:val="24"/>
          <w:szCs w:val="24"/>
        </w:rPr>
        <w:t xml:space="preserve">Previous work indicated that genes responding to photoperiod have a major influence on many traits, including biomass, harvest index, days to maturity, and plant architecture traits such as the number of branches and nodes </w:t>
      </w:r>
      <w:r w:rsidR="00E630E7" w:rsidRPr="0010468F">
        <w:rPr>
          <w:rFonts w:cstheme="minorHAnsi"/>
          <w:sz w:val="24"/>
          <w:szCs w:val="24"/>
        </w:rPr>
        <w:fldChar w:fldCharType="begin"/>
      </w:r>
      <w:r w:rsidR="008A7F7B">
        <w:rPr>
          <w:rFonts w:cstheme="minorHAnsi"/>
          <w:sz w:val="24"/>
          <w:szCs w:val="24"/>
        </w:rPr>
        <w:instrText xml:space="preserve"> ADDIN EN.CITE &lt;EndNote&gt;&lt;Cite&gt;&lt;Author&gt;Wallace&lt;/Author&gt;&lt;Year&gt;1993&lt;/Year&gt;&lt;RecNum&gt;975&lt;/RecNum&gt;&lt;DisplayText&gt;(&lt;style face="smallcaps"&gt;Wallace&lt;/style&gt;&lt;style face="italic"&gt; et al.&lt;/style&gt; 1993; &lt;style face="smallcaps"&gt;Gu&lt;/style&gt;&lt;style face="italic"&gt; et al.&lt;/style&gt; 1994)&lt;/DisplayText&gt;&lt;record&gt;&lt;rec-number&gt;975&lt;/rec-number&gt;&lt;foreign-keys&gt;&lt;key app="EN" db-id="zsx5ewatt59z0be9dwbppxxsd0pp9wttfxp9" timestamp="0"&gt;975&lt;/key&gt;&lt;/foreign-keys&gt;&lt;ref-type name="Book"&gt;6&lt;/ref-type&gt;&lt;contributors&gt;&lt;authors&gt;&lt;author&gt;Wallace, D. H.&lt;/author&gt;&lt;author&gt;Yourstone, K. S.&lt;/author&gt;&lt;author&gt;Masaya, P. N.&lt;/author&gt;&lt;author&gt;Zobel, Richard&lt;/author&gt;&lt;/authors&gt;&lt;/contributors&gt;&lt;titles&gt;&lt;title&gt;Photoperiod gene control over partitioning between reproductive and vegetative growth&lt;/title&gt;&lt;alt-title&gt;TAG. Theoretical and applied genetics. Theoretische und angewandte Genetik&lt;/alt-title&gt;&lt;/titles&gt;&lt;pages&gt;6-16&lt;/pages&gt;&lt;volume&gt;86&lt;/volume&gt;&lt;dates&gt;&lt;year&gt;1993&lt;/year&gt;&lt;/dates&gt;&lt;urls&gt;&lt;/urls&gt;&lt;electronic-resource-num&gt;10.1007/BF00223803&lt;/electronic-resource-num&gt;&lt;/record&gt;&lt;/Cite&gt;&lt;Cite&gt;&lt;Author&gt;Gu&lt;/Author&gt;&lt;Year&gt;1994&lt;/Year&gt;&lt;RecNum&gt;976&lt;/RecNum&gt;&lt;record&gt;&lt;rec-number&gt;976&lt;/rec-number&gt;&lt;foreign-keys&gt;&lt;key app="EN" db-id="zsx5ewatt59z0be9dwbppxxsd0pp9wttfxp9" timestamp="0"&gt;976&lt;/key&gt;&lt;/foreign-keys&gt;&lt;ref-type name="Journal Article"&gt;17&lt;/ref-type&gt;&lt;contributors&gt;&lt;authors&gt;&lt;author&gt;Gu, W.K.&lt;/author&gt;&lt;author&gt;Weeden, N.F.&lt;/author&gt;&lt;author&gt;Zhu, J.Q.&lt;/author&gt;&lt;author&gt;Wallace, D.H.&lt;/author&gt;&lt;/authors&gt;&lt;/contributors&gt;&lt;titles&gt;&lt;title&gt;Identification of a DNA marker for Hr, a gene that interacts with Ppd to confer extreme photoperiod sensitivity in common bean&lt;/title&gt;&lt;secondary-title&gt;Reports of Bean Improvement Cooperative and National Dry Bean Council Research Conference &lt;/secondary-title&gt;&lt;/titles&gt;&lt;pages&gt;125-126&lt;/pages&gt;&lt;volume&gt;37&lt;/volume&gt;&lt;dates&gt;&lt;year&gt;1994&lt;/year&gt;&lt;/dates&gt;&lt;urls&gt;&lt;related-urls&gt;&lt;url&gt;http://handle.nal.usda.gov/10113/IND20519403&lt;/url&gt;&lt;/related-urls&gt;&lt;/urls&gt;&lt;/record&gt;&lt;/Cite&gt;&lt;/EndNote&gt;</w:instrText>
      </w:r>
      <w:r w:rsidR="00E630E7" w:rsidRPr="0010468F">
        <w:rPr>
          <w:rFonts w:cstheme="minorHAnsi"/>
          <w:sz w:val="24"/>
          <w:szCs w:val="24"/>
        </w:rPr>
        <w:fldChar w:fldCharType="separate"/>
      </w:r>
      <w:r w:rsidR="00E630E7" w:rsidRPr="0010468F">
        <w:rPr>
          <w:rFonts w:cstheme="minorHAnsi"/>
          <w:noProof/>
          <w:sz w:val="24"/>
          <w:szCs w:val="24"/>
        </w:rPr>
        <w:t>(</w:t>
      </w:r>
      <w:r w:rsidR="00E630E7" w:rsidRPr="0010468F">
        <w:rPr>
          <w:rFonts w:cstheme="minorHAnsi"/>
          <w:smallCaps/>
          <w:noProof/>
          <w:sz w:val="24"/>
          <w:szCs w:val="24"/>
        </w:rPr>
        <w:t>Wallace</w:t>
      </w:r>
      <w:r w:rsidR="00E630E7" w:rsidRPr="0010468F">
        <w:rPr>
          <w:rFonts w:cstheme="minorHAnsi"/>
          <w:i/>
          <w:noProof/>
          <w:sz w:val="24"/>
          <w:szCs w:val="24"/>
        </w:rPr>
        <w:t xml:space="preserve"> et al.</w:t>
      </w:r>
      <w:r w:rsidR="00E630E7" w:rsidRPr="0010468F">
        <w:rPr>
          <w:rFonts w:cstheme="minorHAnsi"/>
          <w:noProof/>
          <w:sz w:val="24"/>
          <w:szCs w:val="24"/>
        </w:rPr>
        <w:t xml:space="preserve"> 1993; </w:t>
      </w:r>
      <w:r w:rsidR="00E630E7" w:rsidRPr="0010468F">
        <w:rPr>
          <w:rFonts w:cstheme="minorHAnsi"/>
          <w:smallCaps/>
          <w:noProof/>
          <w:sz w:val="24"/>
          <w:szCs w:val="24"/>
        </w:rPr>
        <w:t>Gu</w:t>
      </w:r>
      <w:r w:rsidR="00E630E7" w:rsidRPr="0010468F">
        <w:rPr>
          <w:rFonts w:cstheme="minorHAnsi"/>
          <w:i/>
          <w:noProof/>
          <w:sz w:val="24"/>
          <w:szCs w:val="24"/>
        </w:rPr>
        <w:t xml:space="preserve"> et al.</w:t>
      </w:r>
      <w:r w:rsidR="00E630E7" w:rsidRPr="0010468F">
        <w:rPr>
          <w:rFonts w:cstheme="minorHAnsi"/>
          <w:noProof/>
          <w:sz w:val="24"/>
          <w:szCs w:val="24"/>
        </w:rPr>
        <w:t xml:space="preserve"> </w:t>
      </w:r>
      <w:r w:rsidR="00E630E7" w:rsidRPr="0010468F">
        <w:rPr>
          <w:rFonts w:cstheme="minorHAnsi"/>
          <w:noProof/>
          <w:sz w:val="24"/>
          <w:szCs w:val="24"/>
        </w:rPr>
        <w:lastRenderedPageBreak/>
        <w:t>1994)</w:t>
      </w:r>
      <w:r w:rsidR="00E630E7" w:rsidRPr="0010468F">
        <w:rPr>
          <w:rFonts w:cstheme="minorHAnsi"/>
          <w:sz w:val="24"/>
          <w:szCs w:val="24"/>
        </w:rPr>
        <w:fldChar w:fldCharType="end"/>
      </w:r>
      <w:r w:rsidRPr="0010468F">
        <w:rPr>
          <w:rFonts w:cstheme="minorHAnsi"/>
          <w:sz w:val="24"/>
          <w:szCs w:val="24"/>
        </w:rPr>
        <w:t>. Our associations also revealed substantial overlaps in the genomic regions affecting phenotypic variation, suggesting the presence of substantial pleiotropy or linked genes of major effect. The genomic region on Pv01 from 34 – 48 Mb has also been identified in previous QTL mapping studies as one that affects many traits, including seed yield, days to flowering, days to maturity, seed</w:t>
      </w:r>
      <w:r w:rsidR="00F92B65" w:rsidRPr="0010468F">
        <w:rPr>
          <w:rFonts w:cstheme="minorHAnsi"/>
          <w:sz w:val="24"/>
          <w:szCs w:val="24"/>
        </w:rPr>
        <w:t xml:space="preserve"> </w:t>
      </w:r>
      <w:r w:rsidRPr="0010468F">
        <w:rPr>
          <w:rFonts w:cstheme="minorHAnsi"/>
          <w:sz w:val="24"/>
          <w:szCs w:val="24"/>
        </w:rPr>
        <w:t xml:space="preserve">fill duration, seed weight, biomass, and pod wall ratio </w:t>
      </w:r>
      <w:r w:rsidRPr="0010468F">
        <w:rPr>
          <w:rFonts w:cstheme="minorHAnsi"/>
          <w:sz w:val="24"/>
          <w:szCs w:val="24"/>
        </w:rPr>
        <w:fldChar w:fldCharType="begin"/>
      </w:r>
      <w:r w:rsidR="008A7F7B">
        <w:rPr>
          <w:rFonts w:cstheme="minorHAnsi"/>
          <w:sz w:val="24"/>
          <w:szCs w:val="24"/>
        </w:rPr>
        <w:instrText xml:space="preserve"> ADDIN EN.CITE &lt;EndNote&gt;&lt;Cite&gt;&lt;Author&gt;Trapp&lt;/Author&gt;&lt;Year&gt;2015&lt;/Year&gt;&lt;RecNum&gt;88&lt;/RecNum&gt;&lt;DisplayText&gt;(&lt;style face="smallcaps"&gt;Trapp&lt;/style&gt;&lt;style face="italic"&gt; et al.&lt;/style&gt; 2015; &lt;style face="smallcaps"&gt;Trapp&lt;/style&gt;&lt;style face="italic"&gt; et al.&lt;/style&gt; 2016)&lt;/DisplayText&gt;&lt;record&gt;&lt;rec-number&gt;88&lt;/rec-number&gt;&lt;foreign-keys&gt;&lt;key app="EN" db-id="zsx5ewatt59z0be9dwbppxxsd0pp9wttfxp9" timestamp="0"&gt;88&lt;/key&gt;&lt;/foreign-keys&gt;&lt;ref-type name="Journal Article"&gt;17&lt;/ref-type&gt;&lt;contributors&gt;&lt;authors&gt;&lt;author&gt;Trapp, Jennifer J.&lt;/author&gt;&lt;author&gt;Urrea, Carlos A.&lt;/author&gt;&lt;author&gt;Cregan, Perry B.&lt;/author&gt;&lt;author&gt;Miklas, Phillip N.&lt;/author&gt;&lt;/authors&gt;&lt;/contributors&gt;&lt;titles&gt;&lt;title&gt;Quantitative Trait Loci for Yield under Multiple Stress and Drought Conditions in a Dry Bean Population&lt;/title&gt;&lt;secondary-title&gt;Crop Science&lt;/secondary-title&gt;&lt;/titles&gt;&lt;pages&gt;1596&lt;/pages&gt;&lt;volume&gt;55&lt;/volume&gt;&lt;number&gt;4&lt;/number&gt;&lt;dates&gt;&lt;year&gt;2015&lt;/year&gt;&lt;/dates&gt;&lt;isbn&gt;0011-183X&lt;/isbn&gt;&lt;urls&gt;&lt;/urls&gt;&lt;electronic-resource-num&gt;10.2135/cropsci2014.11.0792&lt;/electronic-resource-num&gt;&lt;/record&gt;&lt;/Cite&gt;&lt;Cite&gt;&lt;Author&gt;Trapp&lt;/Author&gt;&lt;Year&gt;2016&lt;/Year&gt;&lt;RecNum&gt;89&lt;/RecNum&gt;&lt;record&gt;&lt;rec-number&gt;89&lt;/rec-number&gt;&lt;foreign-keys&gt;&lt;key app="EN" db-id="zsx5ewatt59z0be9dwbppxxsd0pp9wttfxp9" timestamp="0"&gt;89&lt;/key&gt;&lt;/foreign-keys&gt;&lt;ref-type name="Journal Article"&gt;17&lt;/ref-type&gt;&lt;contributors&gt;&lt;authors&gt;&lt;author&gt;Trapp, Jennifer J.&lt;/author&gt;&lt;author&gt;Urrea, Carlos A.&lt;/author&gt;&lt;author&gt;Zhou, Jianfeng&lt;/author&gt;&lt;author&gt;Khot, Lav R.&lt;/author&gt;&lt;author&gt;Sankaran, Sindhu&lt;/author&gt;&lt;author&gt;Miklas, Phillip N.&lt;/author&gt;&lt;/authors&gt;&lt;/contributors&gt;&lt;titles&gt;&lt;title&gt;Selective Phenotyping Traits Related to Multiple Stress and Drought Response in Dry Bean&lt;/title&gt;&lt;secondary-title&gt;Crop Science&lt;/secondary-title&gt;&lt;/titles&gt;&lt;pages&gt;1460&lt;/pages&gt;&lt;volume&gt;56&lt;/volume&gt;&lt;number&gt;4&lt;/number&gt;&lt;dates&gt;&lt;year&gt;2016&lt;/year&gt;&lt;/dates&gt;&lt;isbn&gt;0011-183X&lt;/isbn&gt;&lt;urls&gt;&lt;/urls&gt;&lt;electronic-resource-num&gt;10.2135/cropsci2015.05.0281&lt;/electronic-resource-num&gt;&lt;/record&gt;&lt;/Cite&gt;&lt;/EndNote&gt;</w:instrText>
      </w:r>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Trapp</w:t>
      </w:r>
      <w:r w:rsidRPr="0010468F">
        <w:rPr>
          <w:rFonts w:cstheme="minorHAnsi"/>
          <w:i/>
          <w:noProof/>
          <w:sz w:val="24"/>
          <w:szCs w:val="24"/>
        </w:rPr>
        <w:t xml:space="preserve"> et al.</w:t>
      </w:r>
      <w:r w:rsidRPr="0010468F">
        <w:rPr>
          <w:rFonts w:cstheme="minorHAnsi"/>
          <w:noProof/>
          <w:sz w:val="24"/>
          <w:szCs w:val="24"/>
        </w:rPr>
        <w:t xml:space="preserve"> 2015; </w:t>
      </w:r>
      <w:r w:rsidRPr="0010468F">
        <w:rPr>
          <w:rFonts w:cstheme="minorHAnsi"/>
          <w:smallCaps/>
          <w:noProof/>
          <w:sz w:val="24"/>
          <w:szCs w:val="24"/>
        </w:rPr>
        <w:t>Trapp</w:t>
      </w:r>
      <w:r w:rsidRPr="0010468F">
        <w:rPr>
          <w:rFonts w:cstheme="minorHAnsi"/>
          <w:i/>
          <w:noProof/>
          <w:sz w:val="24"/>
          <w:szCs w:val="24"/>
        </w:rPr>
        <w:t xml:space="preserve"> et al.</w:t>
      </w:r>
      <w:r w:rsidRPr="0010468F">
        <w:rPr>
          <w:rFonts w:cstheme="minorHAnsi"/>
          <w:noProof/>
          <w:sz w:val="24"/>
          <w:szCs w:val="24"/>
        </w:rPr>
        <w:t xml:space="preserve"> 2016)</w:t>
      </w:r>
      <w:r w:rsidRPr="0010468F">
        <w:rPr>
          <w:rFonts w:cstheme="minorHAnsi"/>
          <w:sz w:val="24"/>
          <w:szCs w:val="24"/>
        </w:rPr>
        <w:fldChar w:fldCharType="end"/>
      </w:r>
      <w:r w:rsidRPr="0010468F">
        <w:rPr>
          <w:rFonts w:cstheme="minorHAnsi"/>
          <w:sz w:val="24"/>
          <w:szCs w:val="24"/>
        </w:rPr>
        <w:t xml:space="preserve">. </w:t>
      </w:r>
      <w:r w:rsidR="0042149B" w:rsidRPr="0010468F">
        <w:rPr>
          <w:rFonts w:cstheme="minorHAnsi"/>
          <w:sz w:val="24"/>
          <w:szCs w:val="24"/>
        </w:rPr>
        <w:t xml:space="preserve">Our mash analysis reveals two major groups of phenotypes with commonly shared SNP effects, one </w:t>
      </w:r>
      <w:r w:rsidR="00ED399A" w:rsidRPr="0010468F">
        <w:rPr>
          <w:rFonts w:cstheme="minorHAnsi"/>
          <w:sz w:val="24"/>
          <w:szCs w:val="24"/>
        </w:rPr>
        <w:t xml:space="preserve">corresponding </w:t>
      </w:r>
      <w:r w:rsidR="0042149B" w:rsidRPr="0010468F">
        <w:rPr>
          <w:rFonts w:cstheme="minorHAnsi"/>
          <w:sz w:val="24"/>
          <w:szCs w:val="24"/>
        </w:rPr>
        <w:t>to plant architecture and size, and the other related disease response</w:t>
      </w:r>
      <w:r w:rsidR="009F4FF5" w:rsidRPr="0010468F">
        <w:rPr>
          <w:rFonts w:cstheme="minorHAnsi"/>
          <w:sz w:val="24"/>
          <w:szCs w:val="24"/>
        </w:rPr>
        <w:t xml:space="preserve">. Very few SNPs had similar effects on </w:t>
      </w:r>
      <w:r w:rsidR="00922EC3" w:rsidRPr="0010468F">
        <w:rPr>
          <w:rFonts w:cstheme="minorHAnsi"/>
          <w:sz w:val="24"/>
          <w:szCs w:val="24"/>
        </w:rPr>
        <w:t>both</w:t>
      </w:r>
      <w:r w:rsidR="009F4FF5" w:rsidRPr="0010468F">
        <w:rPr>
          <w:rFonts w:cstheme="minorHAnsi"/>
          <w:sz w:val="24"/>
          <w:szCs w:val="24"/>
        </w:rPr>
        <w:t xml:space="preserve"> groups of traits</w:t>
      </w:r>
      <w:r w:rsidR="00521DBA" w:rsidRPr="0010468F">
        <w:rPr>
          <w:rFonts w:cstheme="minorHAnsi"/>
          <w:sz w:val="24"/>
          <w:szCs w:val="24"/>
        </w:rPr>
        <w:t xml:space="preserve"> (Figure 3c)</w:t>
      </w:r>
      <w:r w:rsidR="009F4FF5" w:rsidRPr="0010468F">
        <w:rPr>
          <w:rFonts w:cstheme="minorHAnsi"/>
          <w:sz w:val="24"/>
          <w:szCs w:val="24"/>
        </w:rPr>
        <w:t xml:space="preserve">. This indicates pleiotropy or correlated effects within each group of phenotypes, and </w:t>
      </w:r>
      <w:r w:rsidR="00293B74" w:rsidRPr="0010468F">
        <w:rPr>
          <w:rFonts w:cstheme="minorHAnsi"/>
          <w:sz w:val="24"/>
          <w:szCs w:val="24"/>
        </w:rPr>
        <w:t xml:space="preserve">unlinked effects or antagonistic pleiotropy between these groups of phenotypes. </w:t>
      </w:r>
      <w:r w:rsidR="00E26891" w:rsidRPr="0010468F">
        <w:rPr>
          <w:rFonts w:cstheme="minorHAnsi"/>
          <w:sz w:val="24"/>
          <w:szCs w:val="24"/>
        </w:rPr>
        <w:t>In addition, t</w:t>
      </w:r>
      <w:r w:rsidR="00293B74" w:rsidRPr="0010468F">
        <w:rPr>
          <w:rFonts w:cstheme="minorHAnsi"/>
          <w:sz w:val="24"/>
          <w:szCs w:val="24"/>
        </w:rPr>
        <w:t xml:space="preserve">he two </w:t>
      </w:r>
      <w:r w:rsidR="00E26891" w:rsidRPr="0010468F">
        <w:rPr>
          <w:rFonts w:cstheme="minorHAnsi"/>
          <w:sz w:val="24"/>
          <w:szCs w:val="24"/>
        </w:rPr>
        <w:t>groups</w:t>
      </w:r>
      <w:r w:rsidR="00293B74" w:rsidRPr="0010468F">
        <w:rPr>
          <w:rFonts w:cstheme="minorHAnsi"/>
          <w:sz w:val="24"/>
          <w:szCs w:val="24"/>
        </w:rPr>
        <w:t xml:space="preserve"> </w:t>
      </w:r>
      <w:r w:rsidR="00871912" w:rsidRPr="0010468F">
        <w:rPr>
          <w:rFonts w:cstheme="minorHAnsi"/>
          <w:sz w:val="24"/>
          <w:szCs w:val="24"/>
        </w:rPr>
        <w:t>of phenotypes that had</w:t>
      </w:r>
      <w:r w:rsidR="00293B74" w:rsidRPr="0010468F">
        <w:rPr>
          <w:rFonts w:cstheme="minorHAnsi"/>
          <w:sz w:val="24"/>
          <w:szCs w:val="24"/>
        </w:rPr>
        <w:t xml:space="preserve"> similar gene</w:t>
      </w:r>
      <w:r w:rsidR="00F464C4" w:rsidRPr="0010468F">
        <w:rPr>
          <w:rFonts w:cstheme="minorHAnsi"/>
          <w:sz w:val="24"/>
          <w:szCs w:val="24"/>
        </w:rPr>
        <w:t>tic effects</w:t>
      </w:r>
      <w:r w:rsidR="00E26891" w:rsidRPr="0010468F">
        <w:rPr>
          <w:rFonts w:cstheme="minorHAnsi"/>
          <w:sz w:val="24"/>
          <w:szCs w:val="24"/>
        </w:rPr>
        <w:t xml:space="preserve"> </w:t>
      </w:r>
      <w:r w:rsidR="00387C9E" w:rsidRPr="0010468F">
        <w:rPr>
          <w:rFonts w:cstheme="minorHAnsi"/>
          <w:sz w:val="24"/>
          <w:szCs w:val="24"/>
        </w:rPr>
        <w:t xml:space="preserve">at the SNP level </w:t>
      </w:r>
      <w:r w:rsidR="00E26891" w:rsidRPr="0010468F">
        <w:rPr>
          <w:rFonts w:cstheme="minorHAnsi"/>
          <w:sz w:val="24"/>
          <w:szCs w:val="24"/>
        </w:rPr>
        <w:t>did not substantially overlap groups of phenotypes with high</w:t>
      </w:r>
      <w:r w:rsidR="00387C9E" w:rsidRPr="0010468F">
        <w:rPr>
          <w:rFonts w:cstheme="minorHAnsi"/>
          <w:sz w:val="24"/>
          <w:szCs w:val="24"/>
        </w:rPr>
        <w:t xml:space="preserve">ly correlated genetic values by BLUP estimation </w:t>
      </w:r>
      <w:r w:rsidR="002079A0" w:rsidRPr="0010468F">
        <w:rPr>
          <w:rFonts w:cstheme="minorHAnsi"/>
          <w:sz w:val="24"/>
          <w:szCs w:val="24"/>
        </w:rPr>
        <w:t>(Figure S</w:t>
      </w:r>
      <w:r w:rsidR="00871912" w:rsidRPr="0010468F">
        <w:rPr>
          <w:rFonts w:cstheme="minorHAnsi"/>
          <w:sz w:val="24"/>
          <w:szCs w:val="24"/>
        </w:rPr>
        <w:t>4)</w:t>
      </w:r>
      <w:r w:rsidR="00E26891" w:rsidRPr="0010468F">
        <w:rPr>
          <w:rFonts w:cstheme="minorHAnsi"/>
          <w:sz w:val="24"/>
          <w:szCs w:val="24"/>
        </w:rPr>
        <w:t>. Though many genomic regions affect multiple phenotypes</w:t>
      </w:r>
      <w:r w:rsidR="00F464C4" w:rsidRPr="0010468F">
        <w:rPr>
          <w:rFonts w:cstheme="minorHAnsi"/>
          <w:sz w:val="24"/>
          <w:szCs w:val="24"/>
        </w:rPr>
        <w:t xml:space="preserve"> in the CDBN</w:t>
      </w:r>
      <w:r w:rsidR="00E26891" w:rsidRPr="0010468F">
        <w:rPr>
          <w:rFonts w:cstheme="minorHAnsi"/>
          <w:sz w:val="24"/>
          <w:szCs w:val="24"/>
        </w:rPr>
        <w:t>, the</w:t>
      </w:r>
      <w:r w:rsidR="00387C9E" w:rsidRPr="0010468F">
        <w:rPr>
          <w:rFonts w:cstheme="minorHAnsi"/>
          <w:sz w:val="24"/>
          <w:szCs w:val="24"/>
        </w:rPr>
        <w:t xml:space="preserve"> large</w:t>
      </w:r>
      <w:r w:rsidR="004A7D02" w:rsidRPr="0010468F">
        <w:rPr>
          <w:rFonts w:cstheme="minorHAnsi"/>
          <w:sz w:val="24"/>
          <w:szCs w:val="24"/>
        </w:rPr>
        <w:t xml:space="preserve"> shared</w:t>
      </w:r>
      <w:r w:rsidR="00E26891" w:rsidRPr="0010468F">
        <w:rPr>
          <w:rFonts w:cstheme="minorHAnsi"/>
          <w:sz w:val="24"/>
          <w:szCs w:val="24"/>
        </w:rPr>
        <w:t xml:space="preserve"> effects </w:t>
      </w:r>
      <w:r w:rsidR="00387C9E" w:rsidRPr="0010468F">
        <w:rPr>
          <w:rFonts w:cstheme="minorHAnsi"/>
          <w:sz w:val="24"/>
          <w:szCs w:val="24"/>
        </w:rPr>
        <w:t xml:space="preserve">detected by mash </w:t>
      </w:r>
      <w:r w:rsidR="00AC759A" w:rsidRPr="0010468F">
        <w:rPr>
          <w:rFonts w:cstheme="minorHAnsi"/>
          <w:sz w:val="24"/>
          <w:szCs w:val="24"/>
        </w:rPr>
        <w:t xml:space="preserve">do not </w:t>
      </w:r>
      <w:r w:rsidR="00387C9E" w:rsidRPr="0010468F">
        <w:rPr>
          <w:rFonts w:cstheme="minorHAnsi"/>
          <w:sz w:val="24"/>
          <w:szCs w:val="24"/>
        </w:rPr>
        <w:t xml:space="preserve">always combine additively </w:t>
      </w:r>
      <w:r w:rsidR="00AC759A" w:rsidRPr="0010468F">
        <w:rPr>
          <w:rFonts w:cstheme="minorHAnsi"/>
          <w:sz w:val="24"/>
          <w:szCs w:val="24"/>
        </w:rPr>
        <w:t xml:space="preserve">into </w:t>
      </w:r>
      <w:r w:rsidR="00E26891" w:rsidRPr="0010468F">
        <w:rPr>
          <w:rFonts w:cstheme="minorHAnsi"/>
          <w:sz w:val="24"/>
          <w:szCs w:val="24"/>
        </w:rPr>
        <w:t xml:space="preserve">the </w:t>
      </w:r>
      <w:r w:rsidR="00387C9E" w:rsidRPr="0010468F">
        <w:rPr>
          <w:rFonts w:cstheme="minorHAnsi"/>
          <w:sz w:val="24"/>
          <w:szCs w:val="24"/>
        </w:rPr>
        <w:t xml:space="preserve">overall </w:t>
      </w:r>
      <w:r w:rsidR="00E26891" w:rsidRPr="0010468F">
        <w:rPr>
          <w:rFonts w:cstheme="minorHAnsi"/>
          <w:sz w:val="24"/>
          <w:szCs w:val="24"/>
        </w:rPr>
        <w:t xml:space="preserve">patterns of </w:t>
      </w:r>
      <w:r w:rsidR="00387C9E" w:rsidRPr="0010468F">
        <w:rPr>
          <w:rFonts w:cstheme="minorHAnsi"/>
          <w:sz w:val="24"/>
          <w:szCs w:val="24"/>
        </w:rPr>
        <w:t>genetic</w:t>
      </w:r>
      <w:r w:rsidR="00E26891" w:rsidRPr="0010468F">
        <w:rPr>
          <w:rFonts w:cstheme="minorHAnsi"/>
          <w:sz w:val="24"/>
          <w:szCs w:val="24"/>
        </w:rPr>
        <w:t xml:space="preserve"> correlation present in this dataset. </w:t>
      </w:r>
      <w:r w:rsidR="00387C9E" w:rsidRPr="0010468F">
        <w:rPr>
          <w:rFonts w:cstheme="minorHAnsi"/>
          <w:sz w:val="24"/>
          <w:szCs w:val="24"/>
        </w:rPr>
        <w:t>However, t</w:t>
      </w:r>
      <w:r w:rsidR="002A78CF" w:rsidRPr="0010468F">
        <w:rPr>
          <w:rFonts w:cstheme="minorHAnsi"/>
          <w:sz w:val="24"/>
          <w:szCs w:val="24"/>
        </w:rPr>
        <w:t>wo sets</w:t>
      </w:r>
      <w:r w:rsidR="0004686D" w:rsidRPr="0010468F">
        <w:rPr>
          <w:rFonts w:cstheme="minorHAnsi"/>
          <w:sz w:val="24"/>
          <w:szCs w:val="24"/>
        </w:rPr>
        <w:t xml:space="preserve"> of phenotypes </w:t>
      </w:r>
      <w:r w:rsidR="00387C9E" w:rsidRPr="0010468F">
        <w:rPr>
          <w:rFonts w:cstheme="minorHAnsi"/>
          <w:sz w:val="24"/>
          <w:szCs w:val="24"/>
        </w:rPr>
        <w:t>did have</w:t>
      </w:r>
      <w:r w:rsidR="0004686D" w:rsidRPr="0010468F">
        <w:rPr>
          <w:rFonts w:cstheme="minorHAnsi"/>
          <w:sz w:val="24"/>
          <w:szCs w:val="24"/>
        </w:rPr>
        <w:t xml:space="preserve"> </w:t>
      </w:r>
      <w:r w:rsidR="00A401AB" w:rsidRPr="0010468F">
        <w:rPr>
          <w:rFonts w:cstheme="minorHAnsi"/>
          <w:sz w:val="24"/>
          <w:szCs w:val="24"/>
        </w:rPr>
        <w:t xml:space="preserve">shared SNP effects </w:t>
      </w:r>
      <w:r w:rsidR="0004686D" w:rsidRPr="0010468F">
        <w:rPr>
          <w:rFonts w:cstheme="minorHAnsi"/>
          <w:sz w:val="24"/>
          <w:szCs w:val="24"/>
        </w:rPr>
        <w:t>and similar patterns of phenotypic correlations</w:t>
      </w:r>
      <w:r w:rsidR="003509C1" w:rsidRPr="0010468F">
        <w:rPr>
          <w:rFonts w:cstheme="minorHAnsi"/>
          <w:sz w:val="24"/>
          <w:szCs w:val="24"/>
        </w:rPr>
        <w:t>:</w:t>
      </w:r>
      <w:r w:rsidR="0004686D" w:rsidRPr="0010468F">
        <w:rPr>
          <w:rFonts w:cstheme="minorHAnsi"/>
          <w:sz w:val="24"/>
          <w:szCs w:val="24"/>
        </w:rPr>
        <w:t xml:space="preserve"> </w:t>
      </w:r>
      <w:r w:rsidR="00A51C90" w:rsidRPr="0010468F">
        <w:rPr>
          <w:rFonts w:cstheme="minorHAnsi"/>
          <w:sz w:val="24"/>
          <w:szCs w:val="24"/>
        </w:rPr>
        <w:t>lodging, seed yield, and growth</w:t>
      </w:r>
      <w:r w:rsidR="003509C1" w:rsidRPr="0010468F">
        <w:rPr>
          <w:rFonts w:cstheme="minorHAnsi"/>
          <w:sz w:val="24"/>
          <w:szCs w:val="24"/>
        </w:rPr>
        <w:t>, and</w:t>
      </w:r>
      <w:r w:rsidR="00A51C90" w:rsidRPr="0010468F">
        <w:rPr>
          <w:rFonts w:cstheme="minorHAnsi"/>
          <w:sz w:val="24"/>
          <w:szCs w:val="24"/>
        </w:rPr>
        <w:t xml:space="preserve"> biomass, plant height, days to flowering, and days to maturity. </w:t>
      </w:r>
      <w:r w:rsidR="00CE72F3" w:rsidRPr="0010468F">
        <w:rPr>
          <w:rFonts w:cstheme="minorHAnsi"/>
          <w:sz w:val="24"/>
          <w:szCs w:val="24"/>
        </w:rPr>
        <w:t>We suggest that these</w:t>
      </w:r>
      <w:r w:rsidR="00A51C90" w:rsidRPr="0010468F">
        <w:rPr>
          <w:rFonts w:cstheme="minorHAnsi"/>
          <w:sz w:val="24"/>
          <w:szCs w:val="24"/>
        </w:rPr>
        <w:t xml:space="preserve"> </w:t>
      </w:r>
      <w:r w:rsidR="002A78CF" w:rsidRPr="0010468F">
        <w:rPr>
          <w:rFonts w:cstheme="minorHAnsi"/>
          <w:sz w:val="24"/>
          <w:szCs w:val="24"/>
        </w:rPr>
        <w:t>seven phenotypes</w:t>
      </w:r>
      <w:r w:rsidR="00A51C90" w:rsidRPr="0010468F">
        <w:rPr>
          <w:rFonts w:cstheme="minorHAnsi"/>
          <w:sz w:val="24"/>
          <w:szCs w:val="24"/>
        </w:rPr>
        <w:t xml:space="preserve"> were </w:t>
      </w:r>
      <w:r w:rsidR="002024FC" w:rsidRPr="0010468F">
        <w:rPr>
          <w:rFonts w:cstheme="minorHAnsi"/>
          <w:sz w:val="24"/>
          <w:szCs w:val="24"/>
        </w:rPr>
        <w:t>the most</w:t>
      </w:r>
      <w:r w:rsidR="00A51C90" w:rsidRPr="0010468F">
        <w:rPr>
          <w:rFonts w:cstheme="minorHAnsi"/>
          <w:sz w:val="24"/>
          <w:szCs w:val="24"/>
        </w:rPr>
        <w:t xml:space="preserve"> important </w:t>
      </w:r>
      <w:r w:rsidR="00CC3F34" w:rsidRPr="0010468F">
        <w:rPr>
          <w:rFonts w:cstheme="minorHAnsi"/>
          <w:sz w:val="24"/>
          <w:szCs w:val="24"/>
        </w:rPr>
        <w:t>when</w:t>
      </w:r>
      <w:r w:rsidR="00140012" w:rsidRPr="0010468F">
        <w:rPr>
          <w:rFonts w:cstheme="minorHAnsi"/>
          <w:sz w:val="24"/>
          <w:szCs w:val="24"/>
        </w:rPr>
        <w:t xml:space="preserve"> breeders selected</w:t>
      </w:r>
      <w:r w:rsidR="00CC3F34" w:rsidRPr="0010468F">
        <w:rPr>
          <w:rFonts w:cstheme="minorHAnsi"/>
          <w:sz w:val="24"/>
          <w:szCs w:val="24"/>
        </w:rPr>
        <w:t xml:space="preserve"> for preferred</w:t>
      </w:r>
      <w:r w:rsidR="00A51C90" w:rsidRPr="0010468F">
        <w:rPr>
          <w:rFonts w:cstheme="minorHAnsi"/>
          <w:sz w:val="24"/>
          <w:szCs w:val="24"/>
        </w:rPr>
        <w:t xml:space="preserve"> common bean ideotype</w:t>
      </w:r>
      <w:r w:rsidR="00CC3F34" w:rsidRPr="0010468F">
        <w:rPr>
          <w:rFonts w:cstheme="minorHAnsi"/>
          <w:sz w:val="24"/>
          <w:szCs w:val="24"/>
        </w:rPr>
        <w:t>s</w:t>
      </w:r>
      <w:r w:rsidR="001C7B31" w:rsidRPr="0010468F">
        <w:rPr>
          <w:rFonts w:cstheme="minorHAnsi"/>
          <w:sz w:val="24"/>
          <w:szCs w:val="24"/>
        </w:rPr>
        <w:t>. In contrast, many of the remaining phenotypes were related to disease</w:t>
      </w:r>
      <w:r w:rsidR="00E31FA0" w:rsidRPr="0010468F">
        <w:rPr>
          <w:rFonts w:cstheme="minorHAnsi"/>
          <w:sz w:val="24"/>
          <w:szCs w:val="24"/>
        </w:rPr>
        <w:t xml:space="preserve"> damage</w:t>
      </w:r>
      <w:r w:rsidR="00CE72F3" w:rsidRPr="0010468F">
        <w:rPr>
          <w:rFonts w:cstheme="minorHAnsi"/>
          <w:sz w:val="24"/>
          <w:szCs w:val="24"/>
        </w:rPr>
        <w:t>; t</w:t>
      </w:r>
      <w:r w:rsidR="00E31FA0" w:rsidRPr="0010468F">
        <w:rPr>
          <w:rFonts w:cstheme="minorHAnsi"/>
          <w:sz w:val="24"/>
          <w:szCs w:val="24"/>
        </w:rPr>
        <w:t>hese</w:t>
      </w:r>
      <w:r w:rsidR="00A51C90" w:rsidRPr="0010468F">
        <w:rPr>
          <w:rFonts w:cstheme="minorHAnsi"/>
          <w:sz w:val="24"/>
          <w:szCs w:val="24"/>
        </w:rPr>
        <w:t xml:space="preserve"> phenotypes might be more affected by epistatic interactions between genomic regions, or by tradeoffs across environments. </w:t>
      </w:r>
    </w:p>
    <w:p w14:paraId="06384AEF" w14:textId="75F1C0C5" w:rsidR="006F75CB" w:rsidRPr="0010468F" w:rsidRDefault="00C736EF" w:rsidP="0010468F">
      <w:pPr>
        <w:spacing w:line="480" w:lineRule="auto"/>
        <w:ind w:firstLine="720"/>
        <w:rPr>
          <w:rFonts w:cstheme="minorHAnsi"/>
          <w:sz w:val="24"/>
          <w:szCs w:val="24"/>
        </w:rPr>
      </w:pPr>
      <w:r w:rsidRPr="0010468F">
        <w:rPr>
          <w:rFonts w:cstheme="minorHAnsi"/>
          <w:sz w:val="24"/>
          <w:szCs w:val="24"/>
        </w:rPr>
        <w:lastRenderedPageBreak/>
        <w:t xml:space="preserve">Overall, METs such as the CDBN offer a remarkable opportunity to identify candidate genes underlying phenotypic variation and phenotypic plasticity and to identify how artificial selection has affected crop phenotypes through time. We note that the genomic regions found with this approach are likely to have consistent, stable phenotypic effects across a large range of environments. These genomic regions are thus likely to be generally useful to bean breeding. </w:t>
      </w:r>
      <w:r w:rsidR="00443F9A" w:rsidRPr="0010468F">
        <w:rPr>
          <w:rFonts w:cstheme="minorHAnsi"/>
          <w:sz w:val="24"/>
          <w:szCs w:val="24"/>
        </w:rPr>
        <w:t>Detailed mapping and cloning of the causative genes in these regions will provide insight into molecular mechanisms that control these critical phenotypes important for high productivity of common bean.</w:t>
      </w:r>
      <w:r w:rsidR="00EA0962" w:rsidRPr="0010468F">
        <w:rPr>
          <w:rFonts w:cstheme="minorHAnsi"/>
          <w:sz w:val="24"/>
          <w:szCs w:val="24"/>
        </w:rPr>
        <w:t xml:space="preserve"> In the future, we </w:t>
      </w:r>
      <w:r w:rsidR="00B83373" w:rsidRPr="0010468F">
        <w:rPr>
          <w:rFonts w:cstheme="minorHAnsi"/>
          <w:sz w:val="24"/>
          <w:szCs w:val="24"/>
        </w:rPr>
        <w:t xml:space="preserve">also </w:t>
      </w:r>
      <w:r w:rsidR="00EA0962" w:rsidRPr="0010468F">
        <w:rPr>
          <w:rFonts w:cstheme="minorHAnsi"/>
          <w:sz w:val="24"/>
          <w:szCs w:val="24"/>
        </w:rPr>
        <w:t xml:space="preserve">believe </w:t>
      </w:r>
      <w:r w:rsidR="00B83373" w:rsidRPr="0010468F">
        <w:rPr>
          <w:rFonts w:cstheme="minorHAnsi"/>
          <w:sz w:val="24"/>
          <w:szCs w:val="24"/>
        </w:rPr>
        <w:t xml:space="preserve">that </w:t>
      </w:r>
      <w:r w:rsidR="00EA0962" w:rsidRPr="0010468F">
        <w:rPr>
          <w:rFonts w:cstheme="minorHAnsi"/>
          <w:sz w:val="24"/>
          <w:szCs w:val="24"/>
        </w:rPr>
        <w:t>it would be of great value to crop breeding and genetics to archive DNA from all material used in breeding programs and MET trials.</w:t>
      </w:r>
    </w:p>
    <w:p w14:paraId="6FE77CFD" w14:textId="7A783BC0" w:rsidR="0042149B" w:rsidRPr="0010468F" w:rsidRDefault="00C736EF" w:rsidP="0010468F">
      <w:pPr>
        <w:spacing w:line="480" w:lineRule="auto"/>
        <w:ind w:firstLine="720"/>
        <w:rPr>
          <w:rFonts w:cstheme="minorHAnsi"/>
          <w:sz w:val="24"/>
          <w:szCs w:val="24"/>
        </w:rPr>
      </w:pPr>
      <w:r w:rsidRPr="0010468F">
        <w:rPr>
          <w:rFonts w:cstheme="minorHAnsi"/>
          <w:sz w:val="24"/>
          <w:szCs w:val="24"/>
        </w:rPr>
        <w:t xml:space="preserve">Many crops, both in the U.S. and worldwide, have public trials that could be mined in a manner similar to </w:t>
      </w:r>
      <w:r w:rsidR="00D96512" w:rsidRPr="0010468F">
        <w:rPr>
          <w:rFonts w:cstheme="minorHAnsi"/>
          <w:sz w:val="24"/>
          <w:szCs w:val="24"/>
        </w:rPr>
        <w:t>our approach</w:t>
      </w:r>
      <w:r w:rsidRPr="0010468F">
        <w:rPr>
          <w:rFonts w:cstheme="minorHAnsi"/>
          <w:sz w:val="24"/>
          <w:szCs w:val="24"/>
        </w:rPr>
        <w:t xml:space="preserve">. </w:t>
      </w:r>
      <w:r w:rsidR="00467316" w:rsidRPr="0010468F">
        <w:rPr>
          <w:rFonts w:cstheme="minorHAnsi"/>
          <w:sz w:val="24"/>
          <w:szCs w:val="24"/>
        </w:rPr>
        <w:t xml:space="preserve">This work will </w:t>
      </w:r>
      <w:r w:rsidR="003D4670" w:rsidRPr="0010468F">
        <w:rPr>
          <w:rFonts w:cstheme="minorHAnsi"/>
          <w:sz w:val="24"/>
          <w:szCs w:val="24"/>
        </w:rPr>
        <w:t xml:space="preserve">require </w:t>
      </w:r>
      <w:r w:rsidR="00547E64" w:rsidRPr="0010468F">
        <w:rPr>
          <w:rFonts w:cstheme="minorHAnsi"/>
          <w:sz w:val="24"/>
          <w:szCs w:val="24"/>
        </w:rPr>
        <w:t xml:space="preserve">collaborative efforts between </w:t>
      </w:r>
      <w:r w:rsidR="00E63729" w:rsidRPr="0010468F">
        <w:rPr>
          <w:rFonts w:cstheme="minorHAnsi"/>
          <w:sz w:val="24"/>
          <w:szCs w:val="24"/>
        </w:rPr>
        <w:t xml:space="preserve">crop breeders and bioinformaticians </w:t>
      </w:r>
      <w:r w:rsidR="00042535" w:rsidRPr="0010468F">
        <w:rPr>
          <w:rFonts w:cstheme="minorHAnsi"/>
          <w:sz w:val="24"/>
          <w:szCs w:val="24"/>
        </w:rPr>
        <w:t xml:space="preserve">to </w:t>
      </w:r>
      <w:r w:rsidR="000D0CC7" w:rsidRPr="0010468F">
        <w:rPr>
          <w:rFonts w:cstheme="minorHAnsi"/>
          <w:sz w:val="24"/>
          <w:szCs w:val="24"/>
        </w:rPr>
        <w:t xml:space="preserve">digitize, clean, and analyze phenotypic data from METs and </w:t>
      </w:r>
      <w:r w:rsidR="00D54044" w:rsidRPr="0010468F">
        <w:rPr>
          <w:rFonts w:cstheme="minorHAnsi"/>
          <w:sz w:val="24"/>
          <w:szCs w:val="24"/>
        </w:rPr>
        <w:t xml:space="preserve">to obtain genetic material from successful and unsuccessful trial </w:t>
      </w:r>
      <w:r w:rsidR="00C77641" w:rsidRPr="0010468F">
        <w:rPr>
          <w:rFonts w:cstheme="minorHAnsi"/>
          <w:sz w:val="24"/>
          <w:szCs w:val="24"/>
        </w:rPr>
        <w:t>entries.</w:t>
      </w:r>
      <w:r w:rsidR="00956365" w:rsidRPr="0010468F">
        <w:rPr>
          <w:rFonts w:cstheme="minorHAnsi"/>
          <w:sz w:val="24"/>
          <w:szCs w:val="24"/>
        </w:rPr>
        <w:t xml:space="preserve"> Phenotypic and genetic data can be combin</w:t>
      </w:r>
      <w:r w:rsidR="007A7A34" w:rsidRPr="0010468F">
        <w:rPr>
          <w:rFonts w:cstheme="minorHAnsi"/>
          <w:sz w:val="24"/>
          <w:szCs w:val="24"/>
        </w:rPr>
        <w:t xml:space="preserve">ed </w:t>
      </w:r>
      <w:r w:rsidR="00EE000E" w:rsidRPr="0010468F">
        <w:rPr>
          <w:rFonts w:cstheme="minorHAnsi"/>
          <w:sz w:val="24"/>
          <w:szCs w:val="24"/>
        </w:rPr>
        <w:t xml:space="preserve">using genomic selection </w:t>
      </w:r>
      <w:r w:rsidR="00634973" w:rsidRPr="0010468F">
        <w:rPr>
          <w:rFonts w:cstheme="minorHAnsi"/>
          <w:sz w:val="24"/>
          <w:szCs w:val="24"/>
        </w:rPr>
        <w:t xml:space="preserve">approaches, </w:t>
      </w:r>
      <w:r w:rsidR="00EE000E" w:rsidRPr="0010468F">
        <w:rPr>
          <w:rFonts w:cstheme="minorHAnsi"/>
          <w:sz w:val="24"/>
          <w:szCs w:val="24"/>
        </w:rPr>
        <w:t>or</w:t>
      </w:r>
      <w:r w:rsidR="00634973" w:rsidRPr="0010468F">
        <w:rPr>
          <w:rFonts w:cstheme="minorHAnsi"/>
          <w:sz w:val="24"/>
          <w:szCs w:val="24"/>
        </w:rPr>
        <w:t xml:space="preserve"> by</w:t>
      </w:r>
      <w:r w:rsidR="00EE000E" w:rsidRPr="0010468F">
        <w:rPr>
          <w:rFonts w:cstheme="minorHAnsi"/>
          <w:sz w:val="24"/>
          <w:szCs w:val="24"/>
        </w:rPr>
        <w:t xml:space="preserve"> GWAS </w:t>
      </w:r>
      <w:r w:rsidR="00B53B68" w:rsidRPr="0010468F">
        <w:rPr>
          <w:rFonts w:cstheme="minorHAnsi"/>
          <w:sz w:val="24"/>
          <w:szCs w:val="24"/>
        </w:rPr>
        <w:t xml:space="preserve">using models that adjust BLUPs for effects of </w:t>
      </w:r>
      <w:r w:rsidR="00B754D5" w:rsidRPr="0010468F">
        <w:rPr>
          <w:rFonts w:cstheme="minorHAnsi"/>
          <w:sz w:val="24"/>
          <w:szCs w:val="24"/>
        </w:rPr>
        <w:t>kinship, trial location, and trial year</w:t>
      </w:r>
      <w:r w:rsidR="00F567AC" w:rsidRPr="0010468F">
        <w:rPr>
          <w:rFonts w:cstheme="minorHAnsi"/>
          <w:sz w:val="24"/>
          <w:szCs w:val="24"/>
        </w:rPr>
        <w:t xml:space="preserve"> </w:t>
      </w:r>
      <w:r w:rsidR="00F567AC" w:rsidRPr="0010468F">
        <w:rPr>
          <w:rFonts w:cstheme="minorHAnsi"/>
          <w:sz w:val="24"/>
          <w:szCs w:val="24"/>
        </w:rPr>
        <w:fldChar w:fldCharType="begin">
          <w:fldData xml:space="preserve">PEVuZE5vdGU+PENpdGU+PEF1dGhvcj5TdWt1bWFyYW48L0F1dGhvcj48WWVhcj4yMDE4PC9ZZWFy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</w:fldData>
        </w:fldChar>
      </w:r>
      <w:r w:rsidR="008A7F7B">
        <w:rPr>
          <w:rFonts w:cstheme="minorHAnsi"/>
          <w:sz w:val="24"/>
          <w:szCs w:val="24"/>
        </w:rPr>
        <w:instrText xml:space="preserve"> ADDIN EN.CITE </w:instrText>
      </w:r>
      <w:r w:rsidR="008A7F7B">
        <w:rPr>
          <w:rFonts w:cstheme="minorHAnsi"/>
          <w:sz w:val="24"/>
          <w:szCs w:val="24"/>
        </w:rPr>
        <w:fldChar w:fldCharType="begin">
          <w:fldData xml:space="preserve">PEVuZE5vdGU+PENpdGU+PEF1dGhvcj5TdWt1bWFyYW48L0F1dGhvcj48WWVhcj4yMDE4PC9ZZWFy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</w:fldData>
        </w:fldChar>
      </w:r>
      <w:r w:rsidR="008A7F7B">
        <w:rPr>
          <w:rFonts w:cstheme="minorHAnsi"/>
          <w:sz w:val="24"/>
          <w:szCs w:val="24"/>
        </w:rPr>
        <w:instrText xml:space="preserve"> ADDIN EN.CITE.DATA </w:instrText>
      </w:r>
      <w:r w:rsidR="008A7F7B">
        <w:rPr>
          <w:rFonts w:cstheme="minorHAnsi"/>
          <w:sz w:val="24"/>
          <w:szCs w:val="24"/>
        </w:rPr>
      </w:r>
      <w:r w:rsidR="008A7F7B">
        <w:rPr>
          <w:rFonts w:cstheme="minorHAnsi"/>
          <w:sz w:val="24"/>
          <w:szCs w:val="24"/>
        </w:rPr>
        <w:fldChar w:fldCharType="end"/>
      </w:r>
      <w:r w:rsidR="00F567AC" w:rsidRPr="0010468F">
        <w:rPr>
          <w:rFonts w:cstheme="minorHAnsi"/>
          <w:sz w:val="24"/>
          <w:szCs w:val="24"/>
        </w:rPr>
        <w:fldChar w:fldCharType="separate"/>
      </w:r>
      <w:r w:rsidR="00F567AC" w:rsidRPr="0010468F">
        <w:rPr>
          <w:rFonts w:cstheme="minorHAnsi"/>
          <w:noProof/>
          <w:sz w:val="24"/>
          <w:szCs w:val="24"/>
        </w:rPr>
        <w:t>(</w:t>
      </w:r>
      <w:r w:rsidR="00F567AC" w:rsidRPr="0010468F">
        <w:rPr>
          <w:rFonts w:cstheme="minorHAnsi"/>
          <w:smallCaps/>
          <w:noProof/>
          <w:sz w:val="24"/>
          <w:szCs w:val="24"/>
        </w:rPr>
        <w:t>Rife</w:t>
      </w:r>
      <w:r w:rsidR="00F567AC" w:rsidRPr="0010468F">
        <w:rPr>
          <w:rFonts w:cstheme="minorHAnsi"/>
          <w:i/>
          <w:noProof/>
          <w:sz w:val="24"/>
          <w:szCs w:val="24"/>
        </w:rPr>
        <w:t xml:space="preserve"> et al.</w:t>
      </w:r>
      <w:r w:rsidR="00F567AC" w:rsidRPr="0010468F">
        <w:rPr>
          <w:rFonts w:cstheme="minorHAnsi"/>
          <w:noProof/>
          <w:sz w:val="24"/>
          <w:szCs w:val="24"/>
        </w:rPr>
        <w:t xml:space="preserve"> 2018; </w:t>
      </w:r>
      <w:r w:rsidR="00F567AC" w:rsidRPr="0010468F">
        <w:rPr>
          <w:rFonts w:cstheme="minorHAnsi"/>
          <w:smallCaps/>
          <w:noProof/>
          <w:sz w:val="24"/>
          <w:szCs w:val="24"/>
        </w:rPr>
        <w:t>Sukumaran</w:t>
      </w:r>
      <w:r w:rsidR="00F567AC" w:rsidRPr="0010468F">
        <w:rPr>
          <w:rFonts w:cstheme="minorHAnsi"/>
          <w:i/>
          <w:noProof/>
          <w:sz w:val="24"/>
          <w:szCs w:val="24"/>
        </w:rPr>
        <w:t xml:space="preserve"> et al.</w:t>
      </w:r>
      <w:r w:rsidR="00F567AC" w:rsidRPr="0010468F">
        <w:rPr>
          <w:rFonts w:cstheme="minorHAnsi"/>
          <w:noProof/>
          <w:sz w:val="24"/>
          <w:szCs w:val="24"/>
        </w:rPr>
        <w:t xml:space="preserve"> 2018)</w:t>
      </w:r>
      <w:r w:rsidR="00F567AC" w:rsidRPr="0010468F">
        <w:rPr>
          <w:rFonts w:cstheme="minorHAnsi"/>
          <w:sz w:val="24"/>
          <w:szCs w:val="24"/>
        </w:rPr>
        <w:fldChar w:fldCharType="end"/>
      </w:r>
      <w:r w:rsidR="00B754D5" w:rsidRPr="0010468F">
        <w:rPr>
          <w:rFonts w:cstheme="minorHAnsi"/>
          <w:sz w:val="24"/>
          <w:szCs w:val="24"/>
        </w:rPr>
        <w:t>.</w:t>
      </w:r>
      <w:r w:rsidR="004B06CB" w:rsidRPr="0010468F">
        <w:rPr>
          <w:rFonts w:cstheme="minorHAnsi"/>
          <w:sz w:val="24"/>
          <w:szCs w:val="24"/>
        </w:rPr>
        <w:t xml:space="preserve"> If effect estimates for genetic markers can be obtained</w:t>
      </w:r>
      <w:r w:rsidR="00440107" w:rsidRPr="0010468F">
        <w:rPr>
          <w:rFonts w:cstheme="minorHAnsi"/>
          <w:sz w:val="24"/>
          <w:szCs w:val="24"/>
        </w:rPr>
        <w:t>, and some effects are strong</w:t>
      </w:r>
      <w:r w:rsidR="004B06CB" w:rsidRPr="0010468F">
        <w:rPr>
          <w:rFonts w:cstheme="minorHAnsi"/>
          <w:sz w:val="24"/>
          <w:szCs w:val="24"/>
        </w:rPr>
        <w:t>, the</w:t>
      </w:r>
      <w:r w:rsidR="00634973" w:rsidRPr="0010468F">
        <w:rPr>
          <w:rFonts w:cstheme="minorHAnsi"/>
          <w:sz w:val="24"/>
          <w:szCs w:val="24"/>
        </w:rPr>
        <w:t xml:space="preserve"> patterns of </w:t>
      </w:r>
      <w:r w:rsidR="00E51217" w:rsidRPr="0010468F">
        <w:rPr>
          <w:rFonts w:cstheme="minorHAnsi"/>
          <w:sz w:val="24"/>
          <w:szCs w:val="24"/>
        </w:rPr>
        <w:t>significant effects across markers and phenotypes</w:t>
      </w:r>
      <w:r w:rsidR="00DD206C" w:rsidRPr="0010468F">
        <w:rPr>
          <w:rFonts w:cstheme="minorHAnsi"/>
          <w:sz w:val="24"/>
          <w:szCs w:val="24"/>
        </w:rPr>
        <w:t xml:space="preserve"> can be </w:t>
      </w:r>
      <w:r w:rsidR="00E014F4" w:rsidRPr="0010468F">
        <w:rPr>
          <w:rFonts w:cstheme="minorHAnsi"/>
          <w:sz w:val="24"/>
          <w:szCs w:val="24"/>
        </w:rPr>
        <w:t>determined</w:t>
      </w:r>
      <w:r w:rsidR="00DD206C" w:rsidRPr="0010468F">
        <w:rPr>
          <w:rFonts w:cstheme="minorHAnsi"/>
          <w:sz w:val="24"/>
          <w:szCs w:val="24"/>
        </w:rPr>
        <w:t xml:space="preserve"> using a metanalysis approach such as mash</w:t>
      </w:r>
      <w:r w:rsidR="00F567AC" w:rsidRPr="0010468F">
        <w:rPr>
          <w:rFonts w:cstheme="minorHAnsi"/>
          <w:sz w:val="24"/>
          <w:szCs w:val="24"/>
        </w:rPr>
        <w:t xml:space="preserve"> </w:t>
      </w:r>
      <w:r w:rsidR="00F567AC"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eXM+PGtleSBhcHA9IkVOIiBkYi1pZD0ienN4NWV3YXR0NTl6MGJlOWR3YnBweHhzZDBwcDl3dHRm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</w:fldData>
        </w:fldChar>
      </w:r>
      <w:r w:rsidR="008A7F7B">
        <w:rPr>
          <w:rFonts w:cstheme="minorHAnsi"/>
          <w:sz w:val="24"/>
          <w:szCs w:val="24"/>
        </w:rPr>
        <w:instrText xml:space="preserve"> ADDIN EN.CITE </w:instrText>
      </w:r>
      <w:r w:rsidR="008A7F7B">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eXM+PGtleSBhcHA9IkVOIiBkYi1pZD0ienN4NWV3YXR0NTl6MGJlOWR3YnBweHhzZDBwcDl3dHRm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</w:fldData>
        </w:fldChar>
      </w:r>
      <w:r w:rsidR="008A7F7B">
        <w:rPr>
          <w:rFonts w:cstheme="minorHAnsi"/>
          <w:sz w:val="24"/>
          <w:szCs w:val="24"/>
        </w:rPr>
        <w:instrText xml:space="preserve"> ADDIN EN.CITE.DATA </w:instrText>
      </w:r>
      <w:r w:rsidR="008A7F7B">
        <w:rPr>
          <w:rFonts w:cstheme="minorHAnsi"/>
          <w:sz w:val="24"/>
          <w:szCs w:val="24"/>
        </w:rPr>
      </w:r>
      <w:r w:rsidR="008A7F7B">
        <w:rPr>
          <w:rFonts w:cstheme="minorHAnsi"/>
          <w:sz w:val="24"/>
          <w:szCs w:val="24"/>
        </w:rPr>
        <w:fldChar w:fldCharType="end"/>
      </w:r>
      <w:r w:rsidR="00F567AC" w:rsidRPr="0010468F">
        <w:rPr>
          <w:rFonts w:cstheme="minorHAnsi"/>
          <w:sz w:val="24"/>
          <w:szCs w:val="24"/>
        </w:rPr>
        <w:fldChar w:fldCharType="separate"/>
      </w:r>
      <w:r w:rsidR="00F567AC" w:rsidRPr="0010468F">
        <w:rPr>
          <w:rFonts w:cstheme="minorHAnsi"/>
          <w:noProof/>
          <w:sz w:val="24"/>
          <w:szCs w:val="24"/>
        </w:rPr>
        <w:t>(</w:t>
      </w:r>
      <w:r w:rsidR="00F567AC" w:rsidRPr="0010468F">
        <w:rPr>
          <w:rFonts w:cstheme="minorHAnsi"/>
          <w:smallCaps/>
          <w:noProof/>
          <w:sz w:val="24"/>
          <w:szCs w:val="24"/>
        </w:rPr>
        <w:t>Urbut</w:t>
      </w:r>
      <w:r w:rsidR="00F567AC" w:rsidRPr="0010468F">
        <w:rPr>
          <w:rFonts w:cstheme="minorHAnsi"/>
          <w:i/>
          <w:noProof/>
          <w:sz w:val="24"/>
          <w:szCs w:val="24"/>
        </w:rPr>
        <w:t xml:space="preserve"> et al.</w:t>
      </w:r>
      <w:r w:rsidR="00F567AC" w:rsidRPr="0010468F">
        <w:rPr>
          <w:rFonts w:cstheme="minorHAnsi"/>
          <w:noProof/>
          <w:sz w:val="24"/>
          <w:szCs w:val="24"/>
        </w:rPr>
        <w:t xml:space="preserve"> 2019)</w:t>
      </w:r>
      <w:r w:rsidR="00F567AC" w:rsidRPr="0010468F">
        <w:rPr>
          <w:rFonts w:cstheme="minorHAnsi"/>
          <w:sz w:val="24"/>
          <w:szCs w:val="24"/>
        </w:rPr>
        <w:fldChar w:fldCharType="end"/>
      </w:r>
      <w:r w:rsidR="00DD206C" w:rsidRPr="0010468F">
        <w:rPr>
          <w:rFonts w:cstheme="minorHAnsi"/>
          <w:sz w:val="24"/>
          <w:szCs w:val="24"/>
        </w:rPr>
        <w:t>.</w:t>
      </w:r>
      <w:r w:rsidR="00373446" w:rsidRPr="0010468F">
        <w:rPr>
          <w:rFonts w:cstheme="minorHAnsi"/>
          <w:sz w:val="24"/>
          <w:szCs w:val="24"/>
        </w:rPr>
        <w:t xml:space="preserve"> A broader effort to collectively mine such </w:t>
      </w:r>
      <w:r w:rsidR="00F92558" w:rsidRPr="0010468F">
        <w:rPr>
          <w:rFonts w:cstheme="minorHAnsi"/>
          <w:sz w:val="24"/>
          <w:szCs w:val="24"/>
        </w:rPr>
        <w:t xml:space="preserve">extensive phenotypic </w:t>
      </w:r>
      <w:r w:rsidR="00373446" w:rsidRPr="0010468F">
        <w:rPr>
          <w:rFonts w:cstheme="minorHAnsi"/>
          <w:sz w:val="24"/>
          <w:szCs w:val="24"/>
        </w:rPr>
        <w:t>data could identify conserved genetic factors important for</w:t>
      </w:r>
      <w:r w:rsidR="00571354" w:rsidRPr="0010468F">
        <w:rPr>
          <w:rFonts w:cstheme="minorHAnsi"/>
          <w:sz w:val="24"/>
          <w:szCs w:val="24"/>
        </w:rPr>
        <w:t xml:space="preserve"> improved</w:t>
      </w:r>
      <w:r w:rsidR="00373446" w:rsidRPr="0010468F">
        <w:rPr>
          <w:rFonts w:cstheme="minorHAnsi"/>
          <w:sz w:val="24"/>
          <w:szCs w:val="24"/>
        </w:rPr>
        <w:t xml:space="preserve"> productivity </w:t>
      </w:r>
      <w:r w:rsidR="00E50362" w:rsidRPr="0010468F">
        <w:rPr>
          <w:rFonts w:cstheme="minorHAnsi"/>
          <w:sz w:val="24"/>
          <w:szCs w:val="24"/>
        </w:rPr>
        <w:t xml:space="preserve">for many crops in </w:t>
      </w:r>
      <w:r w:rsidR="00440690" w:rsidRPr="0010468F">
        <w:rPr>
          <w:rFonts w:cstheme="minorHAnsi"/>
          <w:sz w:val="24"/>
          <w:szCs w:val="24"/>
        </w:rPr>
        <w:t>major production regions</w:t>
      </w:r>
      <w:r w:rsidR="00E50362" w:rsidRPr="0010468F">
        <w:rPr>
          <w:rFonts w:cstheme="minorHAnsi"/>
          <w:sz w:val="24"/>
          <w:szCs w:val="24"/>
        </w:rPr>
        <w:t>.</w:t>
      </w:r>
    </w:p>
    <w:p w14:paraId="05BB888B" w14:textId="632700AC" w:rsidR="00C23202" w:rsidRPr="0010468F" w:rsidRDefault="00C23202" w:rsidP="0010468F">
      <w:pPr>
        <w:spacing w:line="480" w:lineRule="auto"/>
        <w:rPr>
          <w:rFonts w:cstheme="minorHAnsi"/>
          <w:b/>
          <w:sz w:val="24"/>
          <w:szCs w:val="24"/>
        </w:rPr>
      </w:pPr>
      <w:r w:rsidRPr="0010468F">
        <w:rPr>
          <w:rFonts w:cstheme="minorHAnsi"/>
          <w:b/>
          <w:sz w:val="24"/>
          <w:szCs w:val="24"/>
        </w:rPr>
        <w:t>Acknowledgements</w:t>
      </w:r>
    </w:p>
    <w:p w14:paraId="365ABB12" w14:textId="55540455" w:rsidR="0039021A" w:rsidRPr="0010468F" w:rsidRDefault="007434B9" w:rsidP="00141A03">
      <w:pPr>
        <w:spacing w:line="480" w:lineRule="auto"/>
        <w:ind w:firstLine="720"/>
        <w:rPr>
          <w:rFonts w:cstheme="minorHAnsi"/>
          <w:sz w:val="24"/>
          <w:szCs w:val="24"/>
        </w:rPr>
      </w:pPr>
      <w:r w:rsidRPr="0010468F">
        <w:rPr>
          <w:rFonts w:cstheme="minorHAnsi"/>
          <w:sz w:val="24"/>
          <w:szCs w:val="24"/>
        </w:rPr>
        <w:lastRenderedPageBreak/>
        <w:t xml:space="preserve">The authors would like to thank </w:t>
      </w:r>
      <w:r w:rsidR="00C23202" w:rsidRPr="0010468F">
        <w:rPr>
          <w:rFonts w:cstheme="minorHAnsi"/>
          <w:sz w:val="24"/>
          <w:szCs w:val="24"/>
        </w:rPr>
        <w:t>An Hang,</w:t>
      </w:r>
      <w:r w:rsidRPr="0010468F">
        <w:rPr>
          <w:rFonts w:cstheme="minorHAnsi"/>
          <w:sz w:val="24"/>
          <w:szCs w:val="24"/>
        </w:rPr>
        <w:t xml:space="preserve"> </w:t>
      </w:r>
      <w:r w:rsidR="00C23202" w:rsidRPr="0010468F">
        <w:rPr>
          <w:rFonts w:cstheme="minorHAnsi"/>
          <w:sz w:val="24"/>
          <w:szCs w:val="24"/>
        </w:rPr>
        <w:t>John Kolar</w:t>
      </w:r>
      <w:r w:rsidRPr="0010468F">
        <w:rPr>
          <w:rFonts w:cstheme="minorHAnsi"/>
          <w:sz w:val="24"/>
          <w:szCs w:val="24"/>
        </w:rPr>
        <w:t xml:space="preserve">, and Shree Singh for substantial contributions </w:t>
      </w:r>
      <w:r w:rsidR="00860A46" w:rsidRPr="0010468F">
        <w:rPr>
          <w:rFonts w:cstheme="minorHAnsi"/>
          <w:sz w:val="24"/>
          <w:szCs w:val="24"/>
        </w:rPr>
        <w:t>over the history of the CDBN</w:t>
      </w:r>
      <w:r w:rsidR="00F915AF" w:rsidRPr="0010468F">
        <w:rPr>
          <w:rFonts w:cstheme="minorHAnsi"/>
          <w:sz w:val="24"/>
          <w:szCs w:val="24"/>
        </w:rPr>
        <w:t xml:space="preserve"> and Melody Yeh for assistance in digitizing and harmonizing the CDBN reports</w:t>
      </w:r>
      <w:r w:rsidR="00860A46" w:rsidRPr="0010468F">
        <w:rPr>
          <w:rFonts w:cstheme="minorHAnsi"/>
          <w:sz w:val="24"/>
          <w:szCs w:val="24"/>
        </w:rPr>
        <w:t>.</w:t>
      </w:r>
      <w:r w:rsidR="00F915AF" w:rsidRPr="0010468F">
        <w:rPr>
          <w:rFonts w:cstheme="minorHAnsi"/>
          <w:sz w:val="24"/>
          <w:szCs w:val="24"/>
        </w:rPr>
        <w:t xml:space="preserve"> USDA is an equal opportunity provider and employer.</w:t>
      </w:r>
      <w:r w:rsidR="00022981" w:rsidRPr="0010468F">
        <w:rPr>
          <w:rFonts w:cstheme="minorHAnsi"/>
          <w:sz w:val="24"/>
          <w:szCs w:val="24"/>
        </w:rPr>
        <w:t xml:space="preserve"> </w:t>
      </w:r>
      <w:r w:rsidR="00E108B2" w:rsidRPr="0010468F">
        <w:rPr>
          <w:rFonts w:cstheme="minorHAnsi"/>
          <w:sz w:val="24"/>
          <w:szCs w:val="24"/>
        </w:rPr>
        <w:t xml:space="preserve">We thank the Joint Genome Institute for pre-publication access and use of the Phaseolus vulgaris V2.1 genome and annotation. </w:t>
      </w:r>
      <w:r w:rsidR="00022981" w:rsidRPr="0010468F">
        <w:rPr>
          <w:rFonts w:cstheme="minorHAnsi"/>
          <w:sz w:val="24"/>
          <w:szCs w:val="24"/>
        </w:rPr>
        <w:t xml:space="preserve">This research was partially funded by support from the National Science Foundation, Plant Genomes Research Program, Grant </w:t>
      </w:r>
      <w:r w:rsidR="00E108B2" w:rsidRPr="0010468F">
        <w:rPr>
          <w:rFonts w:cstheme="minorHAnsi"/>
          <w:sz w:val="24"/>
          <w:szCs w:val="24"/>
        </w:rPr>
        <w:t>IOS-</w:t>
      </w:r>
      <w:r w:rsidR="00022981" w:rsidRPr="0010468F">
        <w:rPr>
          <w:rFonts w:cstheme="minorHAnsi"/>
          <w:sz w:val="24"/>
          <w:szCs w:val="24"/>
        </w:rPr>
        <w:t>1612262</w:t>
      </w:r>
      <w:r w:rsidR="00F90062" w:rsidRPr="0010468F">
        <w:rPr>
          <w:rFonts w:cstheme="minorHAnsi"/>
          <w:sz w:val="24"/>
          <w:szCs w:val="24"/>
        </w:rPr>
        <w:t xml:space="preserve"> to AHM</w:t>
      </w:r>
      <w:r w:rsidR="00022981" w:rsidRPr="0010468F">
        <w:rPr>
          <w:rFonts w:cstheme="minorHAnsi"/>
          <w:sz w:val="24"/>
          <w:szCs w:val="24"/>
        </w:rPr>
        <w:t>.</w:t>
      </w:r>
    </w:p>
    <w:p w14:paraId="21E8D720" w14:textId="6A25C4E5" w:rsidR="00B71CB8" w:rsidRPr="0010468F" w:rsidRDefault="00B71CB8" w:rsidP="0010468F">
      <w:pPr>
        <w:spacing w:line="480" w:lineRule="auto"/>
        <w:rPr>
          <w:rFonts w:cstheme="minorHAnsi"/>
          <w:sz w:val="24"/>
          <w:szCs w:val="24"/>
        </w:rPr>
      </w:pPr>
      <w:r w:rsidRPr="0010468F">
        <w:rPr>
          <w:rFonts w:cstheme="minorHAnsi"/>
          <w:b/>
          <w:sz w:val="24"/>
          <w:szCs w:val="24"/>
        </w:rPr>
        <w:t>Author contributions</w:t>
      </w:r>
    </w:p>
    <w:p w14:paraId="4A03BFA8" w14:textId="1E4D65E5" w:rsidR="00F22C0B" w:rsidRPr="0010468F" w:rsidRDefault="00B71CB8" w:rsidP="00141A03">
      <w:pPr>
        <w:spacing w:line="480" w:lineRule="auto"/>
        <w:ind w:firstLine="720"/>
        <w:rPr>
          <w:rFonts w:cstheme="minorHAnsi"/>
          <w:sz w:val="24"/>
          <w:szCs w:val="24"/>
        </w:rPr>
      </w:pPr>
      <w:r w:rsidRPr="0010468F">
        <w:rPr>
          <w:rFonts w:cstheme="minorHAnsi"/>
          <w:sz w:val="24"/>
          <w:szCs w:val="24"/>
        </w:rPr>
        <w:t>A</w:t>
      </w:r>
      <w:r w:rsidR="00F86424" w:rsidRPr="0010468F">
        <w:rPr>
          <w:rFonts w:cstheme="minorHAnsi"/>
          <w:sz w:val="24"/>
          <w:szCs w:val="24"/>
        </w:rPr>
        <w:t>H</w:t>
      </w:r>
      <w:r w:rsidRPr="0010468F">
        <w:rPr>
          <w:rFonts w:cstheme="minorHAnsi"/>
          <w:sz w:val="24"/>
          <w:szCs w:val="24"/>
        </w:rPr>
        <w:t xml:space="preserve">M, </w:t>
      </w:r>
      <w:r w:rsidR="00516EDB" w:rsidRPr="0010468F">
        <w:rPr>
          <w:rFonts w:cstheme="minorHAnsi"/>
          <w:sz w:val="24"/>
          <w:szCs w:val="24"/>
        </w:rPr>
        <w:t xml:space="preserve">JMO, </w:t>
      </w:r>
      <w:r w:rsidRPr="0010468F">
        <w:rPr>
          <w:rFonts w:cstheme="minorHAnsi"/>
          <w:sz w:val="24"/>
          <w:szCs w:val="24"/>
        </w:rPr>
        <w:t>J</w:t>
      </w:r>
      <w:r w:rsidR="00F86424" w:rsidRPr="0010468F">
        <w:rPr>
          <w:rFonts w:cstheme="minorHAnsi"/>
          <w:sz w:val="24"/>
          <w:szCs w:val="24"/>
        </w:rPr>
        <w:t>W</w:t>
      </w:r>
      <w:r w:rsidRPr="0010468F">
        <w:rPr>
          <w:rFonts w:cstheme="minorHAnsi"/>
          <w:sz w:val="24"/>
          <w:szCs w:val="24"/>
        </w:rPr>
        <w:t>W, P</w:t>
      </w:r>
      <w:r w:rsidR="00F86424" w:rsidRPr="0010468F">
        <w:rPr>
          <w:rFonts w:cstheme="minorHAnsi"/>
          <w:sz w:val="24"/>
          <w:szCs w:val="24"/>
        </w:rPr>
        <w:t>E</w:t>
      </w:r>
      <w:r w:rsidRPr="0010468F">
        <w:rPr>
          <w:rFonts w:cstheme="minorHAnsi"/>
          <w:sz w:val="24"/>
          <w:szCs w:val="24"/>
        </w:rPr>
        <w:t xml:space="preserve">M, </w:t>
      </w:r>
      <w:r w:rsidR="001B4F09" w:rsidRPr="0010468F">
        <w:rPr>
          <w:rFonts w:cstheme="minorHAnsi"/>
          <w:sz w:val="24"/>
          <w:szCs w:val="24"/>
        </w:rPr>
        <w:t xml:space="preserve">and </w:t>
      </w:r>
      <w:r w:rsidRPr="0010468F">
        <w:rPr>
          <w:rFonts w:cstheme="minorHAnsi"/>
          <w:sz w:val="24"/>
          <w:szCs w:val="24"/>
        </w:rPr>
        <w:t>T</w:t>
      </w:r>
      <w:r w:rsidR="00F86424" w:rsidRPr="0010468F">
        <w:rPr>
          <w:rFonts w:cstheme="minorHAnsi"/>
          <w:sz w:val="24"/>
          <w:szCs w:val="24"/>
        </w:rPr>
        <w:t>E</w:t>
      </w:r>
      <w:r w:rsidRPr="0010468F">
        <w:rPr>
          <w:rFonts w:cstheme="minorHAnsi"/>
          <w:sz w:val="24"/>
          <w:szCs w:val="24"/>
        </w:rPr>
        <w:t xml:space="preserve">J conceived of the analysis. </w:t>
      </w:r>
      <w:r w:rsidR="00391DD4" w:rsidRPr="0010468F">
        <w:rPr>
          <w:rFonts w:cstheme="minorHAnsi"/>
          <w:sz w:val="24"/>
          <w:szCs w:val="24"/>
        </w:rPr>
        <w:t>P</w:t>
      </w:r>
      <w:r w:rsidR="00F86424" w:rsidRPr="0010468F">
        <w:rPr>
          <w:rFonts w:cstheme="minorHAnsi"/>
          <w:sz w:val="24"/>
          <w:szCs w:val="24"/>
        </w:rPr>
        <w:t>E</w:t>
      </w:r>
      <w:r w:rsidR="00391DD4" w:rsidRPr="0010468F">
        <w:rPr>
          <w:rFonts w:cstheme="minorHAnsi"/>
          <w:sz w:val="24"/>
          <w:szCs w:val="24"/>
        </w:rPr>
        <w:t>M, J</w:t>
      </w:r>
      <w:r w:rsidR="00F86424" w:rsidRPr="0010468F">
        <w:rPr>
          <w:rFonts w:cstheme="minorHAnsi"/>
          <w:sz w:val="24"/>
          <w:szCs w:val="24"/>
        </w:rPr>
        <w:t>M</w:t>
      </w:r>
      <w:r w:rsidR="00391DD4" w:rsidRPr="0010468F">
        <w:rPr>
          <w:rFonts w:cstheme="minorHAnsi"/>
          <w:sz w:val="24"/>
          <w:szCs w:val="24"/>
        </w:rPr>
        <w:t xml:space="preserve">O, </w:t>
      </w:r>
      <w:r w:rsidR="00F86424" w:rsidRPr="0010468F">
        <w:rPr>
          <w:rFonts w:cstheme="minorHAnsi"/>
          <w:sz w:val="24"/>
          <w:szCs w:val="24"/>
        </w:rPr>
        <w:t>PNM</w:t>
      </w:r>
      <w:r w:rsidR="00391DD4" w:rsidRPr="0010468F">
        <w:rPr>
          <w:rFonts w:cstheme="minorHAnsi"/>
          <w:sz w:val="24"/>
          <w:szCs w:val="24"/>
        </w:rPr>
        <w:t xml:space="preserve">, and JM </w:t>
      </w:r>
      <w:r w:rsidR="001B4F09" w:rsidRPr="0010468F">
        <w:rPr>
          <w:rFonts w:cstheme="minorHAnsi"/>
          <w:sz w:val="24"/>
          <w:szCs w:val="24"/>
        </w:rPr>
        <w:t>provided seed for varieties in the CDBN. A</w:t>
      </w:r>
      <w:r w:rsidR="00F86424" w:rsidRPr="0010468F">
        <w:rPr>
          <w:rFonts w:cstheme="minorHAnsi"/>
          <w:sz w:val="24"/>
          <w:szCs w:val="24"/>
        </w:rPr>
        <w:t>H</w:t>
      </w:r>
      <w:r w:rsidR="001B4F09" w:rsidRPr="0010468F">
        <w:rPr>
          <w:rFonts w:cstheme="minorHAnsi"/>
          <w:sz w:val="24"/>
          <w:szCs w:val="24"/>
        </w:rPr>
        <w:t xml:space="preserve">M, </w:t>
      </w:r>
      <w:r w:rsidR="00A07205" w:rsidRPr="0010468F">
        <w:rPr>
          <w:rFonts w:cstheme="minorHAnsi"/>
          <w:sz w:val="24"/>
          <w:szCs w:val="24"/>
        </w:rPr>
        <w:t xml:space="preserve">RL, </w:t>
      </w:r>
      <w:r w:rsidR="001B4F09" w:rsidRPr="0010468F">
        <w:rPr>
          <w:rFonts w:cstheme="minorHAnsi"/>
          <w:sz w:val="24"/>
          <w:szCs w:val="24"/>
        </w:rPr>
        <w:t>P</w:t>
      </w:r>
      <w:r w:rsidR="00F86424" w:rsidRPr="0010468F">
        <w:rPr>
          <w:rFonts w:cstheme="minorHAnsi"/>
          <w:sz w:val="24"/>
          <w:szCs w:val="24"/>
        </w:rPr>
        <w:t>E</w:t>
      </w:r>
      <w:r w:rsidR="001B4F09" w:rsidRPr="0010468F">
        <w:rPr>
          <w:rFonts w:cstheme="minorHAnsi"/>
          <w:sz w:val="24"/>
          <w:szCs w:val="24"/>
        </w:rPr>
        <w:t>M, and JS</w:t>
      </w:r>
      <w:r w:rsidRPr="0010468F">
        <w:rPr>
          <w:rFonts w:cstheme="minorHAnsi"/>
          <w:sz w:val="24"/>
          <w:szCs w:val="24"/>
        </w:rPr>
        <w:t xml:space="preserve"> sequenced the CDBN. </w:t>
      </w:r>
      <w:r w:rsidR="00A07205" w:rsidRPr="0010468F">
        <w:rPr>
          <w:rFonts w:cstheme="minorHAnsi"/>
          <w:sz w:val="24"/>
          <w:szCs w:val="24"/>
        </w:rPr>
        <w:t xml:space="preserve">RL and </w:t>
      </w:r>
      <w:r w:rsidR="001B4F09" w:rsidRPr="0010468F">
        <w:rPr>
          <w:rFonts w:cstheme="minorHAnsi"/>
          <w:sz w:val="24"/>
          <w:szCs w:val="24"/>
        </w:rPr>
        <w:t>P</w:t>
      </w:r>
      <w:r w:rsidR="00F86424" w:rsidRPr="0010468F">
        <w:rPr>
          <w:rFonts w:cstheme="minorHAnsi"/>
          <w:sz w:val="24"/>
          <w:szCs w:val="24"/>
        </w:rPr>
        <w:t>E</w:t>
      </w:r>
      <w:r w:rsidR="001B4F09" w:rsidRPr="0010468F">
        <w:rPr>
          <w:rFonts w:cstheme="minorHAnsi"/>
          <w:sz w:val="24"/>
          <w:szCs w:val="24"/>
        </w:rPr>
        <w:t>M provided sequence data from the ADP and MDP. J</w:t>
      </w:r>
      <w:r w:rsidR="00F86424" w:rsidRPr="0010468F">
        <w:rPr>
          <w:rFonts w:cstheme="minorHAnsi"/>
          <w:sz w:val="24"/>
          <w:szCs w:val="24"/>
        </w:rPr>
        <w:t>W</w:t>
      </w:r>
      <w:r w:rsidR="001B4F09" w:rsidRPr="0010468F">
        <w:rPr>
          <w:rFonts w:cstheme="minorHAnsi"/>
          <w:sz w:val="24"/>
          <w:szCs w:val="24"/>
        </w:rPr>
        <w:t xml:space="preserve">W </w:t>
      </w:r>
      <w:r w:rsidR="00AD1D36" w:rsidRPr="0010468F">
        <w:rPr>
          <w:rFonts w:cstheme="minorHAnsi"/>
          <w:sz w:val="24"/>
          <w:szCs w:val="24"/>
        </w:rPr>
        <w:t xml:space="preserve">compiled </w:t>
      </w:r>
      <w:r w:rsidR="001B4F09" w:rsidRPr="0010468F">
        <w:rPr>
          <w:rFonts w:cstheme="minorHAnsi"/>
          <w:sz w:val="24"/>
          <w:szCs w:val="24"/>
        </w:rPr>
        <w:t xml:space="preserve">the phenotypic data from the </w:t>
      </w:r>
      <w:r w:rsidR="00AD1D36" w:rsidRPr="0010468F">
        <w:rPr>
          <w:rFonts w:cstheme="minorHAnsi"/>
          <w:sz w:val="24"/>
          <w:szCs w:val="24"/>
        </w:rPr>
        <w:t xml:space="preserve">annual </w:t>
      </w:r>
      <w:r w:rsidR="001B4F09" w:rsidRPr="0010468F">
        <w:rPr>
          <w:rFonts w:cstheme="minorHAnsi"/>
          <w:sz w:val="24"/>
          <w:szCs w:val="24"/>
        </w:rPr>
        <w:t>CDBN</w:t>
      </w:r>
      <w:r w:rsidR="00AD1D36" w:rsidRPr="0010468F">
        <w:rPr>
          <w:rFonts w:cstheme="minorHAnsi"/>
          <w:sz w:val="24"/>
          <w:szCs w:val="24"/>
        </w:rPr>
        <w:t xml:space="preserve"> reports</w:t>
      </w:r>
      <w:r w:rsidR="001B4F09" w:rsidRPr="0010468F">
        <w:rPr>
          <w:rFonts w:cstheme="minorHAnsi"/>
          <w:sz w:val="24"/>
          <w:szCs w:val="24"/>
        </w:rPr>
        <w:t xml:space="preserve">. </w:t>
      </w:r>
      <w:r w:rsidRPr="0010468F">
        <w:rPr>
          <w:rFonts w:cstheme="minorHAnsi"/>
          <w:sz w:val="24"/>
          <w:szCs w:val="24"/>
        </w:rPr>
        <w:t>A</w:t>
      </w:r>
      <w:r w:rsidR="00F86424" w:rsidRPr="0010468F">
        <w:rPr>
          <w:rFonts w:cstheme="minorHAnsi"/>
          <w:sz w:val="24"/>
          <w:szCs w:val="24"/>
        </w:rPr>
        <w:t>H</w:t>
      </w:r>
      <w:r w:rsidRPr="0010468F">
        <w:rPr>
          <w:rFonts w:cstheme="minorHAnsi"/>
          <w:sz w:val="24"/>
          <w:szCs w:val="24"/>
        </w:rPr>
        <w:t>M conducted the analyses</w:t>
      </w:r>
      <w:r w:rsidR="001B4F09" w:rsidRPr="0010468F">
        <w:rPr>
          <w:rFonts w:cstheme="minorHAnsi"/>
          <w:sz w:val="24"/>
          <w:szCs w:val="24"/>
        </w:rPr>
        <w:t xml:space="preserve"> with input from J</w:t>
      </w:r>
      <w:r w:rsidR="00F86424" w:rsidRPr="0010468F">
        <w:rPr>
          <w:rFonts w:cstheme="minorHAnsi"/>
          <w:sz w:val="24"/>
          <w:szCs w:val="24"/>
        </w:rPr>
        <w:t>W</w:t>
      </w:r>
      <w:r w:rsidR="001B4F09" w:rsidRPr="0010468F">
        <w:rPr>
          <w:rFonts w:cstheme="minorHAnsi"/>
          <w:sz w:val="24"/>
          <w:szCs w:val="24"/>
        </w:rPr>
        <w:t>W, P</w:t>
      </w:r>
      <w:r w:rsidR="00F86424" w:rsidRPr="0010468F">
        <w:rPr>
          <w:rFonts w:cstheme="minorHAnsi"/>
          <w:sz w:val="24"/>
          <w:szCs w:val="24"/>
        </w:rPr>
        <w:t>E</w:t>
      </w:r>
      <w:r w:rsidR="001B4F09" w:rsidRPr="0010468F">
        <w:rPr>
          <w:rFonts w:cstheme="minorHAnsi"/>
          <w:sz w:val="24"/>
          <w:szCs w:val="24"/>
        </w:rPr>
        <w:t>M, and T</w:t>
      </w:r>
      <w:r w:rsidR="00F86424" w:rsidRPr="0010468F">
        <w:rPr>
          <w:rFonts w:cstheme="minorHAnsi"/>
          <w:sz w:val="24"/>
          <w:szCs w:val="24"/>
        </w:rPr>
        <w:t>E</w:t>
      </w:r>
      <w:r w:rsidR="001B4F09" w:rsidRPr="0010468F">
        <w:rPr>
          <w:rFonts w:cstheme="minorHAnsi"/>
          <w:sz w:val="24"/>
          <w:szCs w:val="24"/>
        </w:rPr>
        <w:t>J</w:t>
      </w:r>
      <w:r w:rsidRPr="0010468F">
        <w:rPr>
          <w:rFonts w:cstheme="minorHAnsi"/>
          <w:sz w:val="24"/>
          <w:szCs w:val="24"/>
        </w:rPr>
        <w:t>. A</w:t>
      </w:r>
      <w:r w:rsidR="00F86424" w:rsidRPr="0010468F">
        <w:rPr>
          <w:rFonts w:cstheme="minorHAnsi"/>
          <w:sz w:val="24"/>
          <w:szCs w:val="24"/>
        </w:rPr>
        <w:t>H</w:t>
      </w:r>
      <w:r w:rsidRPr="0010468F">
        <w:rPr>
          <w:rFonts w:cstheme="minorHAnsi"/>
          <w:sz w:val="24"/>
          <w:szCs w:val="24"/>
        </w:rPr>
        <w:t xml:space="preserve">M wrote the manuscript with contributions from all authors.  </w:t>
      </w:r>
    </w:p>
    <w:p w14:paraId="6B07B076" w14:textId="77777777" w:rsidR="00417161" w:rsidRPr="0010468F" w:rsidRDefault="003564F1" w:rsidP="0010468F">
      <w:pPr>
        <w:spacing w:line="480" w:lineRule="auto"/>
        <w:rPr>
          <w:rFonts w:cstheme="minorHAnsi"/>
          <w:b/>
          <w:sz w:val="24"/>
          <w:szCs w:val="24"/>
        </w:rPr>
      </w:pPr>
      <w:r w:rsidRPr="0010468F">
        <w:rPr>
          <w:rFonts w:cstheme="minorHAnsi"/>
          <w:b/>
          <w:sz w:val="24"/>
          <w:szCs w:val="24"/>
        </w:rPr>
        <w:br w:type="column"/>
      </w:r>
      <w:r w:rsidR="00417161" w:rsidRPr="0010468F">
        <w:rPr>
          <w:rFonts w:cstheme="minorHAnsi"/>
          <w:b/>
          <w:sz w:val="24"/>
          <w:szCs w:val="24"/>
        </w:rPr>
        <w:lastRenderedPageBreak/>
        <w:t>Figures &amp; Tables</w:t>
      </w:r>
    </w:p>
    <w:p w14:paraId="2109976E" w14:textId="77777777" w:rsidR="00417161" w:rsidRPr="0010468F" w:rsidRDefault="00417161" w:rsidP="0010468F">
      <w:pPr>
        <w:spacing w:line="480" w:lineRule="auto"/>
        <w:rPr>
          <w:rFonts w:cstheme="minorHAnsi"/>
          <w:b/>
          <w:sz w:val="24"/>
          <w:szCs w:val="24"/>
        </w:rPr>
      </w:pPr>
      <w:r w:rsidRPr="0010468F">
        <w:rPr>
          <w:rFonts w:cstheme="minorHAnsi"/>
          <w:b/>
          <w:noProof/>
          <w:sz w:val="24"/>
          <w:szCs w:val="24"/>
        </w:rPr>
        <w:drawing>
          <wp:inline distT="0" distB="0" distL="0" distR="0" wp14:anchorId="5FC44E32" wp14:editId="08F8B1D4">
            <wp:extent cx="4114678" cy="3771788"/>
            <wp:effectExtent l="0" t="0" r="635" b="635"/>
            <wp:docPr id="6" name="Picture 6"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1_CDBN_GLY.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114678" cy="3771788"/>
                    </a:xfrm>
                    <a:prstGeom prst="rect">
                      <a:avLst/>
                    </a:prstGeom>
                  </pic:spPr>
                </pic:pic>
              </a:graphicData>
            </a:graphic>
          </wp:inline>
        </w:drawing>
      </w:r>
    </w:p>
    <w:p w14:paraId="0803147B" w14:textId="2AF3BD6A" w:rsidR="00417161" w:rsidRDefault="00417161" w:rsidP="0010468F">
      <w:pPr>
        <w:spacing w:line="480" w:lineRule="auto"/>
        <w:rPr>
          <w:rFonts w:cstheme="minorHAnsi"/>
          <w:sz w:val="24"/>
          <w:szCs w:val="24"/>
        </w:rPr>
      </w:pPr>
      <w:r w:rsidRPr="0010468F">
        <w:rPr>
          <w:rFonts w:cstheme="minorHAnsi"/>
          <w:b/>
          <w:sz w:val="24"/>
          <w:szCs w:val="24"/>
        </w:rPr>
        <w:t xml:space="preserve">Figure 1. </w:t>
      </w:r>
      <w:r w:rsidRPr="0010468F">
        <w:rPr>
          <w:rFonts w:cstheme="minorHAnsi"/>
          <w:sz w:val="24"/>
          <w:szCs w:val="24"/>
        </w:rPr>
        <w:t>The Cooperative Dry Bean Nursery (CDBN) is an extensive multi-environment trial with hundreds of germplasm entries for common bean (</w:t>
      </w:r>
      <w:r w:rsidRPr="0010468F">
        <w:rPr>
          <w:rFonts w:cstheme="minorHAnsi"/>
          <w:i/>
          <w:sz w:val="24"/>
          <w:szCs w:val="24"/>
        </w:rPr>
        <w:t>Phaseolus vulgaris</w:t>
      </w:r>
      <w:r w:rsidRPr="0010468F">
        <w:rPr>
          <w:rFonts w:cstheme="minorHAnsi"/>
          <w:sz w:val="24"/>
          <w:szCs w:val="24"/>
        </w:rPr>
        <w:t xml:space="preserve">) grown at 75 locations over 35 years. The relationships between germplasm entries (first row and column), locations (second row and column), and years (third row and column) used in the CDBN are shown in the grid. Purple represents genotyped germplasm entries from the Durango race of the Mesoamerican gene pool, blue represents genotyped entries in the Mesoamerican race of the Mesoamerican gene pool, green represents genotyped entries in the Nueva Granada race of the Andean gene pool, and yellow represents entries that were not genotyped. Beans of the two most commonly genotyped market classes from each race are pictured to the right of the color key, and the number of entries of each race that were genotyped is displayed to the left </w:t>
      </w:r>
      <w:r w:rsidRPr="0010468F">
        <w:rPr>
          <w:rFonts w:cstheme="minorHAnsi"/>
          <w:sz w:val="24"/>
          <w:szCs w:val="24"/>
        </w:rPr>
        <w:lastRenderedPageBreak/>
        <w:t xml:space="preserve">of the color key. On the maps of CDBN locations, pie chart size is scaled relative to the total number of entries grown at that location, and circle saturation represents locations with a greater number of years of data available. </w:t>
      </w:r>
    </w:p>
    <w:p w14:paraId="63B65F47" w14:textId="77777777" w:rsidR="00141A03" w:rsidRPr="0010468F" w:rsidRDefault="00141A03" w:rsidP="0010468F">
      <w:pPr>
        <w:spacing w:line="480" w:lineRule="auto"/>
        <w:rPr>
          <w:rFonts w:cstheme="minorHAnsi"/>
          <w:sz w:val="24"/>
          <w:szCs w:val="24"/>
        </w:rPr>
      </w:pPr>
    </w:p>
    <w:p w14:paraId="79356B07" w14:textId="77777777" w:rsidR="00417161" w:rsidRPr="0010468F" w:rsidRDefault="00417161" w:rsidP="0010468F">
      <w:pPr>
        <w:spacing w:line="480" w:lineRule="auto"/>
        <w:rPr>
          <w:rFonts w:cstheme="minorHAnsi"/>
          <w:sz w:val="24"/>
          <w:szCs w:val="24"/>
        </w:rPr>
      </w:pPr>
    </w:p>
    <w:p w14:paraId="52D2D04D" w14:textId="77777777" w:rsidR="00141A03" w:rsidRDefault="00417161" w:rsidP="00141A03">
      <w:pPr>
        <w:spacing w:line="480" w:lineRule="auto"/>
        <w:rPr>
          <w:rFonts w:cstheme="minorHAnsi"/>
          <w:sz w:val="24"/>
          <w:szCs w:val="24"/>
        </w:rPr>
      </w:pPr>
      <w:r w:rsidRPr="0010468F">
        <w:rPr>
          <w:rFonts w:cstheme="minorHAnsi"/>
          <w:b/>
          <w:noProof/>
          <w:sz w:val="24"/>
          <w:szCs w:val="24"/>
        </w:rPr>
        <w:drawing>
          <wp:inline distT="0" distB="0" distL="0" distR="0" wp14:anchorId="47CAC770" wp14:editId="49520115">
            <wp:extent cx="5943600" cy="2860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_Phenotypes_GWAS_2019-05-0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2860675"/>
                    </a:xfrm>
                    <a:prstGeom prst="rect">
                      <a:avLst/>
                    </a:prstGeom>
                  </pic:spPr>
                </pic:pic>
              </a:graphicData>
            </a:graphic>
          </wp:inline>
        </w:drawing>
      </w:r>
      <w:r w:rsidRPr="0010468F">
        <w:rPr>
          <w:rFonts w:cstheme="minorHAnsi"/>
          <w:b/>
          <w:sz w:val="24"/>
          <w:szCs w:val="24"/>
        </w:rPr>
        <w:t>Figure 2.</w:t>
      </w:r>
      <w:r w:rsidRPr="0010468F">
        <w:rPr>
          <w:rFonts w:cstheme="minorHAnsi"/>
          <w:sz w:val="24"/>
          <w:szCs w:val="24"/>
        </w:rPr>
        <w:t xml:space="preserve"> Phenotypic data available in the Cooperative Dry Bean Nursery (CDBN), and genetic variation within the two of these phenotypes with the most data. A) Details of 22 phenotypes present in the CDBN; best linear unbiased predictors (BLUPs) from these phenotypes were used for genome-wide association. Black circles left of the y-axis indicate phenotypes with one or more genetic associations that had </w:t>
      </w:r>
      <w:r w:rsidRPr="0010468F">
        <w:rPr>
          <w:rFonts w:cstheme="minorHAnsi"/>
          <w:i/>
          <w:sz w:val="24"/>
          <w:szCs w:val="24"/>
        </w:rPr>
        <w:t>p</w:t>
      </w:r>
      <w:r w:rsidRPr="0010468F">
        <w:rPr>
          <w:rFonts w:cstheme="minorHAnsi"/>
          <w:sz w:val="24"/>
          <w:szCs w:val="24"/>
        </w:rPr>
        <w:t xml:space="preserve">-values above the Benjamini-Hochberg false discovery rate. B) Manhattan plot of BLUPs for seed yield (kg/ha) from the CDBN data. The dashed lines are the cutoff values for peak significance. Single-nucleotide polymorphisms above the Benjamini-Hochberg false discovery rate are above the black line, and those in the 0.001 percentile are </w:t>
      </w:r>
      <w:r w:rsidRPr="0010468F">
        <w:rPr>
          <w:rFonts w:cstheme="minorHAnsi"/>
          <w:sz w:val="24"/>
          <w:szCs w:val="24"/>
        </w:rPr>
        <w:lastRenderedPageBreak/>
        <w:t xml:space="preserve">above the grey line. C) Quantile-quantile </w:t>
      </w:r>
      <w:r w:rsidR="001C58F7" w:rsidRPr="0010468F">
        <w:rPr>
          <w:rFonts w:cstheme="minorHAnsi"/>
          <w:sz w:val="24"/>
          <w:szCs w:val="24"/>
        </w:rPr>
        <w:t>(Q-Q)</w:t>
      </w:r>
      <w:r w:rsidR="00214946" w:rsidRPr="0010468F">
        <w:rPr>
          <w:rFonts w:cstheme="minorHAnsi"/>
          <w:sz w:val="24"/>
          <w:szCs w:val="24"/>
        </w:rPr>
        <w:t xml:space="preserve"> </w:t>
      </w:r>
      <w:r w:rsidRPr="0010468F">
        <w:rPr>
          <w:rFonts w:cstheme="minorHAnsi"/>
          <w:sz w:val="24"/>
          <w:szCs w:val="24"/>
        </w:rPr>
        <w:t>plot of the goodness of fit of the model on seed yield. D) Manhattan plot of BLUPs for seed weight (mg) from the CDBN data, as in B). E) Q</w:t>
      </w:r>
      <w:r w:rsidR="001C58F7" w:rsidRPr="0010468F">
        <w:rPr>
          <w:rFonts w:cstheme="minorHAnsi"/>
          <w:sz w:val="24"/>
          <w:szCs w:val="24"/>
        </w:rPr>
        <w:t>-Q</w:t>
      </w:r>
      <w:r w:rsidRPr="0010468F">
        <w:rPr>
          <w:rFonts w:cstheme="minorHAnsi"/>
          <w:sz w:val="24"/>
          <w:szCs w:val="24"/>
        </w:rPr>
        <w:t xml:space="preserve"> plot of the goodness of fit of the model on seed weight. Distribution of the BLUPs for F) seed yield and G) seed weight. Black represents the presence of the reference allele for the top SNP labeled in panel B) and D), respectively, and grey represents the presence of the alternate allele.</w:t>
      </w:r>
    </w:p>
    <w:p w14:paraId="61AD1908" w14:textId="77777777" w:rsidR="00141A03" w:rsidRDefault="00141A03" w:rsidP="00141A03">
      <w:pPr>
        <w:spacing w:line="480" w:lineRule="auto"/>
        <w:rPr>
          <w:rFonts w:cstheme="minorHAnsi"/>
          <w:sz w:val="24"/>
          <w:szCs w:val="24"/>
        </w:rPr>
      </w:pPr>
    </w:p>
    <w:p w14:paraId="72A5EB08" w14:textId="31C15A2C" w:rsidR="00417161" w:rsidRPr="0010468F" w:rsidRDefault="00C20F15" w:rsidP="00141A03">
      <w:pPr>
        <w:spacing w:line="480" w:lineRule="auto"/>
        <w:rPr>
          <w:rFonts w:cstheme="minorHAnsi"/>
          <w:sz w:val="24"/>
          <w:szCs w:val="24"/>
        </w:rPr>
      </w:pPr>
      <w:r w:rsidRPr="0010468F">
        <w:rPr>
          <w:rFonts w:cstheme="minorHAnsi"/>
          <w:noProof/>
          <w:sz w:val="24"/>
          <w:szCs w:val="24"/>
        </w:rPr>
        <w:drawing>
          <wp:inline distT="0" distB="0" distL="0" distR="0" wp14:anchorId="16F0FB04" wp14:editId="5D325C8E">
            <wp:extent cx="5943600" cy="3994785"/>
            <wp:effectExtent l="0" t="0" r="0" b="571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3_mash_2019-07-08.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3994785"/>
                    </a:xfrm>
                    <a:prstGeom prst="rect">
                      <a:avLst/>
                    </a:prstGeom>
                  </pic:spPr>
                </pic:pic>
              </a:graphicData>
            </a:graphic>
          </wp:inline>
        </w:drawing>
      </w:r>
      <w:r w:rsidR="00417161" w:rsidRPr="0010468F">
        <w:rPr>
          <w:rFonts w:cstheme="minorHAnsi"/>
          <w:sz w:val="24"/>
          <w:szCs w:val="24"/>
        </w:rPr>
        <w:br w:type="textWrapping" w:clear="all"/>
      </w:r>
      <w:r w:rsidR="00417161" w:rsidRPr="0010468F">
        <w:rPr>
          <w:rFonts w:cstheme="minorHAnsi"/>
          <w:b/>
          <w:sz w:val="24"/>
          <w:szCs w:val="24"/>
        </w:rPr>
        <w:t>Figure 3.</w:t>
      </w:r>
      <w:r w:rsidR="00417161" w:rsidRPr="0010468F">
        <w:rPr>
          <w:rFonts w:cstheme="minorHAnsi"/>
          <w:sz w:val="24"/>
          <w:szCs w:val="24"/>
        </w:rPr>
        <w:t xml:space="preserve"> Patterns of phenotypic effects of genetic associations for 22 phenotypes from the Cooperative Dry Bean Nursery (CDBN), determined using multivariate adaptive shrinkage (mash). A) Single-nucleotide polymorphisms (SNPs) with significant effects on one or more of </w:t>
      </w:r>
      <w:r w:rsidR="00417161" w:rsidRPr="0010468F">
        <w:rPr>
          <w:rFonts w:cstheme="minorHAnsi"/>
          <w:sz w:val="24"/>
          <w:szCs w:val="24"/>
        </w:rPr>
        <w:lastRenderedPageBreak/>
        <w:t xml:space="preserve">the 22 phenotypes in the CDBN. B) Manhattan plot of </w:t>
      </w:r>
      <w:r w:rsidR="007F4C40" w:rsidRPr="0010468F">
        <w:rPr>
          <w:rFonts w:cstheme="minorHAnsi"/>
          <w:sz w:val="24"/>
          <w:szCs w:val="24"/>
        </w:rPr>
        <w:t>the Bayes factor (log</w:t>
      </w:r>
      <w:r w:rsidR="007F4C40" w:rsidRPr="0010468F">
        <w:rPr>
          <w:rFonts w:cstheme="minorHAnsi"/>
          <w:sz w:val="24"/>
          <w:szCs w:val="24"/>
          <w:vertAlign w:val="subscript"/>
        </w:rPr>
        <w:t>10</w:t>
      </w:r>
      <w:r w:rsidR="007F4C40" w:rsidRPr="0010468F">
        <w:rPr>
          <w:rFonts w:cstheme="minorHAnsi"/>
          <w:sz w:val="24"/>
          <w:szCs w:val="24"/>
        </w:rPr>
        <w:t xml:space="preserve">) comparing the </w:t>
      </w:r>
      <w:r w:rsidR="00285BB1" w:rsidRPr="0010468F">
        <w:rPr>
          <w:rFonts w:cstheme="minorHAnsi"/>
          <w:sz w:val="24"/>
          <w:szCs w:val="24"/>
        </w:rPr>
        <w:t xml:space="preserve">model </w:t>
      </w:r>
      <w:r w:rsidR="007F4C40" w:rsidRPr="0010468F">
        <w:rPr>
          <w:rFonts w:cstheme="minorHAnsi"/>
          <w:sz w:val="24"/>
          <w:szCs w:val="24"/>
        </w:rPr>
        <w:t xml:space="preserve">likelihood that the SNP has significant effects to the likelihood that </w:t>
      </w:r>
      <w:r w:rsidR="00541D51" w:rsidRPr="0010468F">
        <w:rPr>
          <w:rFonts w:cstheme="minorHAnsi"/>
          <w:sz w:val="24"/>
          <w:szCs w:val="24"/>
        </w:rPr>
        <w:t>it has no significant effects</w:t>
      </w:r>
      <w:r w:rsidR="00417161" w:rsidRPr="0010468F">
        <w:rPr>
          <w:rFonts w:cstheme="minorHAnsi"/>
          <w:sz w:val="24"/>
          <w:szCs w:val="24"/>
        </w:rPr>
        <w:t xml:space="preserve">. </w:t>
      </w:r>
      <w:r w:rsidR="005D65EA" w:rsidRPr="0010468F">
        <w:rPr>
          <w:rFonts w:cstheme="minorHAnsi"/>
          <w:sz w:val="24"/>
          <w:szCs w:val="24"/>
        </w:rPr>
        <w:t>Bayes factors of &gt; 10</w:t>
      </w:r>
      <w:r w:rsidR="005D65EA" w:rsidRPr="0010468F">
        <w:rPr>
          <w:rFonts w:cstheme="minorHAnsi"/>
          <w:sz w:val="24"/>
          <w:szCs w:val="24"/>
          <w:vertAlign w:val="superscript"/>
        </w:rPr>
        <w:t>2</w:t>
      </w:r>
      <w:r w:rsidR="005D65EA" w:rsidRPr="0010468F">
        <w:rPr>
          <w:rFonts w:cstheme="minorHAnsi"/>
          <w:sz w:val="24"/>
          <w:szCs w:val="24"/>
        </w:rPr>
        <w:t xml:space="preserve"> are considered decisive evidence </w:t>
      </w:r>
      <w:r w:rsidR="00285BB1" w:rsidRPr="0010468F">
        <w:rPr>
          <w:rFonts w:cstheme="minorHAnsi"/>
          <w:sz w:val="24"/>
          <w:szCs w:val="24"/>
        </w:rPr>
        <w:t>in favor of the alternate model.</w:t>
      </w:r>
      <w:r w:rsidR="005D65EA" w:rsidRPr="0010468F">
        <w:rPr>
          <w:rFonts w:cstheme="minorHAnsi"/>
          <w:sz w:val="24"/>
          <w:szCs w:val="24"/>
        </w:rPr>
        <w:t xml:space="preserve"> </w:t>
      </w:r>
      <w:r w:rsidR="00417161" w:rsidRPr="0010468F">
        <w:rPr>
          <w:rFonts w:cstheme="minorHAnsi"/>
          <w:sz w:val="24"/>
          <w:szCs w:val="24"/>
        </w:rPr>
        <w:t xml:space="preserve">Point color represents the number of phenotypes for which the SNP has a </w:t>
      </w:r>
      <w:r w:rsidR="00541D51" w:rsidRPr="0010468F">
        <w:rPr>
          <w:rFonts w:cstheme="minorHAnsi"/>
          <w:sz w:val="24"/>
          <w:szCs w:val="24"/>
        </w:rPr>
        <w:t>local false sign rate</w:t>
      </w:r>
      <w:r w:rsidR="005D65EA" w:rsidRPr="0010468F">
        <w:rPr>
          <w:rFonts w:cstheme="minorHAnsi"/>
          <w:sz w:val="24"/>
          <w:szCs w:val="24"/>
        </w:rPr>
        <w:t xml:space="preserve"> &lt; 0.05</w:t>
      </w:r>
      <w:r w:rsidR="00417161" w:rsidRPr="0010468F">
        <w:rPr>
          <w:rFonts w:cstheme="minorHAnsi"/>
          <w:sz w:val="24"/>
          <w:szCs w:val="24"/>
        </w:rPr>
        <w:t xml:space="preserve">. </w:t>
      </w:r>
      <w:r w:rsidR="00516EDB" w:rsidRPr="0010468F">
        <w:rPr>
          <w:rFonts w:cstheme="minorHAnsi"/>
          <w:sz w:val="24"/>
          <w:szCs w:val="24"/>
        </w:rPr>
        <w:t xml:space="preserve">Squares represent even chromosomes, while circles represent odd chromosomes. </w:t>
      </w:r>
      <w:r w:rsidR="00417161" w:rsidRPr="0010468F">
        <w:rPr>
          <w:rFonts w:cstheme="minorHAnsi"/>
          <w:sz w:val="24"/>
          <w:szCs w:val="24"/>
        </w:rPr>
        <w:t xml:space="preserve">The top associations for three regions of the genome are highlighted. C) Correlation in the sign and magnitude of significant effects in all pairwise comparisons of the 22 CDBN phenotypes. Circle size and color indicate the fraction of all significant SNPs that have the same effect sign and similar effect magnitude. D-F) Effect estimates and standard errors for 22 phenotypes for the top associations from three regions of the genome, D) </w:t>
      </w:r>
      <w:r w:rsidR="00417161" w:rsidRPr="0010468F">
        <w:rPr>
          <w:rFonts w:cstheme="minorHAnsi"/>
          <w:i/>
          <w:sz w:val="24"/>
          <w:szCs w:val="24"/>
        </w:rPr>
        <w:t xml:space="preserve">Phaseolus vulgaris </w:t>
      </w:r>
      <w:r w:rsidR="00417161" w:rsidRPr="0010468F">
        <w:rPr>
          <w:rFonts w:cstheme="minorHAnsi"/>
          <w:sz w:val="24"/>
          <w:szCs w:val="24"/>
        </w:rPr>
        <w:t>chromosome 1 (Pv01) at 1</w:t>
      </w:r>
      <w:r w:rsidR="00AF6A10" w:rsidRPr="0010468F">
        <w:rPr>
          <w:rFonts w:cstheme="minorHAnsi"/>
          <w:sz w:val="24"/>
          <w:szCs w:val="24"/>
        </w:rPr>
        <w:t>5</w:t>
      </w:r>
      <w:r w:rsidR="00417161" w:rsidRPr="0010468F">
        <w:rPr>
          <w:rFonts w:cstheme="minorHAnsi"/>
          <w:sz w:val="24"/>
          <w:szCs w:val="24"/>
        </w:rPr>
        <w:t>.</w:t>
      </w:r>
      <w:r w:rsidR="00AF6A10" w:rsidRPr="0010468F">
        <w:rPr>
          <w:rFonts w:cstheme="minorHAnsi"/>
          <w:sz w:val="24"/>
          <w:szCs w:val="24"/>
        </w:rPr>
        <w:t>4</w:t>
      </w:r>
      <w:r w:rsidR="00417161" w:rsidRPr="0010468F">
        <w:rPr>
          <w:rFonts w:cstheme="minorHAnsi"/>
          <w:sz w:val="24"/>
          <w:szCs w:val="24"/>
        </w:rPr>
        <w:t xml:space="preserve"> Mb, E) Pv01 at 42.2 Mb, F) Pv07 at 14.5 Mb. Genomic locations are based on the </w:t>
      </w:r>
      <w:r w:rsidR="00417161" w:rsidRPr="0010468F">
        <w:rPr>
          <w:rFonts w:cstheme="minorHAnsi"/>
          <w:i/>
          <w:sz w:val="24"/>
          <w:szCs w:val="24"/>
        </w:rPr>
        <w:t xml:space="preserve">Phaseolus vulgaris </w:t>
      </w:r>
      <w:r w:rsidR="00417161" w:rsidRPr="0010468F">
        <w:rPr>
          <w:rFonts w:cstheme="minorHAnsi"/>
          <w:sz w:val="24"/>
          <w:szCs w:val="24"/>
        </w:rPr>
        <w:t>v2.1</w:t>
      </w:r>
      <w:r w:rsidR="00417161" w:rsidRPr="0010468F">
        <w:rPr>
          <w:rFonts w:cstheme="minorHAnsi"/>
          <w:i/>
          <w:sz w:val="24"/>
          <w:szCs w:val="24"/>
        </w:rPr>
        <w:t xml:space="preserve"> </w:t>
      </w:r>
      <w:r w:rsidR="00417161" w:rsidRPr="0010468F">
        <w:rPr>
          <w:rFonts w:cstheme="minorHAnsi"/>
          <w:sz w:val="24"/>
          <w:szCs w:val="24"/>
        </w:rPr>
        <w:t>genome annotation. Point estimates with higher certainty are indicated by larger rectangles, while standard error bars are colored by the six groups present in C.</w:t>
      </w:r>
    </w:p>
    <w:p w14:paraId="2562193D" w14:textId="2F4BF50B" w:rsidR="009C0C4F" w:rsidRPr="0010468F" w:rsidRDefault="00417161" w:rsidP="0010468F">
      <w:pPr>
        <w:spacing w:after="0" w:line="480" w:lineRule="auto"/>
        <w:rPr>
          <w:rFonts w:cstheme="minorHAnsi"/>
          <w:sz w:val="24"/>
          <w:szCs w:val="24"/>
        </w:rPr>
      </w:pPr>
      <w:r w:rsidRPr="0010468F">
        <w:rPr>
          <w:rFonts w:cstheme="minorHAnsi"/>
          <w:sz w:val="24"/>
          <w:szCs w:val="24"/>
        </w:rPr>
        <w:br w:type="column"/>
      </w:r>
      <w:r w:rsidR="009C0C4F" w:rsidRPr="0010468F">
        <w:rPr>
          <w:rFonts w:cstheme="minorHAnsi"/>
          <w:b/>
          <w:sz w:val="24"/>
          <w:szCs w:val="24"/>
        </w:rPr>
        <w:lastRenderedPageBreak/>
        <w:t>Table 1</w:t>
      </w:r>
      <w:r w:rsidR="009C0C4F" w:rsidRPr="0010468F">
        <w:rPr>
          <w:rFonts w:cstheme="minorHAnsi"/>
          <w:sz w:val="24"/>
          <w:szCs w:val="24"/>
        </w:rPr>
        <w:t xml:space="preserve">. Best linear unbiased predictor statistics, with phenotypes ordered as in Figure 2. </w:t>
      </w:r>
    </w:p>
    <w:tbl>
      <w:tblPr>
        <w:tblW w:w="9320" w:type="dxa"/>
        <w:tblLook w:val="04A0" w:firstRow="1" w:lastRow="0" w:firstColumn="1" w:lastColumn="0" w:noHBand="0" w:noVBand="1"/>
      </w:tblPr>
      <w:tblGrid>
        <w:gridCol w:w="2860"/>
        <w:gridCol w:w="1320"/>
        <w:gridCol w:w="1320"/>
        <w:gridCol w:w="980"/>
        <w:gridCol w:w="1420"/>
        <w:gridCol w:w="1420"/>
      </w:tblGrid>
      <w:tr w:rsidR="009C0C4F" w:rsidRPr="0010468F" w14:paraId="64B4E736" w14:textId="78DB6ECE" w:rsidTr="000A7BBC">
        <w:trPr>
          <w:trHeight w:val="300"/>
        </w:trPr>
        <w:tc>
          <w:tcPr>
            <w:tcW w:w="2860" w:type="dxa"/>
            <w:tcBorders>
              <w:top w:val="single" w:sz="4" w:space="0" w:color="auto"/>
              <w:left w:val="nil"/>
              <w:bottom w:val="single" w:sz="4" w:space="0" w:color="auto"/>
              <w:right w:val="nil"/>
            </w:tcBorders>
            <w:shd w:val="clear" w:color="auto" w:fill="auto"/>
            <w:noWrap/>
            <w:vAlign w:val="center"/>
            <w:hideMark/>
          </w:tcPr>
          <w:p w14:paraId="726694DB" w14:textId="77777777" w:rsidR="009C0C4F" w:rsidRPr="0010468F" w:rsidRDefault="009C0C4F" w:rsidP="00141A03">
            <w:pPr>
              <w:spacing w:after="0" w:line="276" w:lineRule="auto"/>
              <w:rPr>
                <w:rFonts w:eastAsia="Times New Roman" w:cstheme="minorHAnsi"/>
                <w:b/>
                <w:color w:val="000000"/>
                <w:sz w:val="24"/>
                <w:szCs w:val="24"/>
              </w:rPr>
            </w:pPr>
            <w:r w:rsidRPr="0010468F">
              <w:rPr>
                <w:rFonts w:eastAsia="Times New Roman" w:cstheme="minorHAnsi"/>
                <w:b/>
                <w:color w:val="000000"/>
                <w:sz w:val="24"/>
                <w:szCs w:val="24"/>
              </w:rPr>
              <w:t>Phenotype</w:t>
            </w:r>
          </w:p>
        </w:tc>
        <w:tc>
          <w:tcPr>
            <w:tcW w:w="1320" w:type="dxa"/>
            <w:tcBorders>
              <w:top w:val="single" w:sz="4" w:space="0" w:color="auto"/>
              <w:left w:val="nil"/>
              <w:bottom w:val="single" w:sz="4" w:space="0" w:color="auto"/>
              <w:right w:val="nil"/>
            </w:tcBorders>
            <w:shd w:val="clear" w:color="auto" w:fill="auto"/>
            <w:noWrap/>
            <w:vAlign w:val="center"/>
            <w:hideMark/>
          </w:tcPr>
          <w:p w14:paraId="64699A2E" w14:textId="5F4324AB" w:rsidR="009C0C4F" w:rsidRPr="0010468F" w:rsidRDefault="009C0C4F" w:rsidP="00141A03">
            <w:pPr>
              <w:spacing w:after="0" w:line="276" w:lineRule="auto"/>
              <w:rPr>
                <w:rFonts w:eastAsia="Times New Roman" w:cstheme="minorHAnsi"/>
                <w:b/>
                <w:color w:val="000000"/>
                <w:sz w:val="24"/>
                <w:szCs w:val="24"/>
              </w:rPr>
            </w:pPr>
            <w:r w:rsidRPr="0010468F">
              <w:rPr>
                <w:rFonts w:eastAsia="Times New Roman" w:cstheme="minorHAnsi"/>
                <w:b/>
                <w:color w:val="000000"/>
                <w:sz w:val="24"/>
                <w:szCs w:val="24"/>
              </w:rPr>
              <w:t>V</w:t>
            </w:r>
            <w:r w:rsidRPr="0010468F">
              <w:rPr>
                <w:rFonts w:eastAsia="Times New Roman" w:cstheme="minorHAnsi"/>
                <w:b/>
                <w:color w:val="000000"/>
                <w:sz w:val="24"/>
                <w:szCs w:val="24"/>
                <w:vertAlign w:val="subscript"/>
              </w:rPr>
              <w:t>g</w:t>
            </w:r>
          </w:p>
        </w:tc>
        <w:tc>
          <w:tcPr>
            <w:tcW w:w="1320" w:type="dxa"/>
            <w:tcBorders>
              <w:top w:val="single" w:sz="4" w:space="0" w:color="auto"/>
              <w:left w:val="nil"/>
              <w:bottom w:val="single" w:sz="4" w:space="0" w:color="auto"/>
              <w:right w:val="nil"/>
            </w:tcBorders>
            <w:shd w:val="clear" w:color="auto" w:fill="auto"/>
            <w:noWrap/>
            <w:vAlign w:val="center"/>
            <w:hideMark/>
          </w:tcPr>
          <w:p w14:paraId="424CC408" w14:textId="09A686EB" w:rsidR="009C0C4F" w:rsidRPr="0010468F" w:rsidRDefault="009C0C4F" w:rsidP="00141A03">
            <w:pPr>
              <w:spacing w:after="0" w:line="276" w:lineRule="auto"/>
              <w:rPr>
                <w:rFonts w:eastAsia="Times New Roman" w:cstheme="minorHAnsi"/>
                <w:b/>
                <w:color w:val="000000"/>
                <w:sz w:val="24"/>
                <w:szCs w:val="24"/>
              </w:rPr>
            </w:pPr>
            <w:r w:rsidRPr="0010468F">
              <w:rPr>
                <w:rFonts w:eastAsia="Times New Roman" w:cstheme="minorHAnsi"/>
                <w:b/>
                <w:color w:val="000000"/>
                <w:sz w:val="24"/>
                <w:szCs w:val="24"/>
              </w:rPr>
              <w:t>V</w:t>
            </w:r>
            <w:r w:rsidRPr="0010468F">
              <w:rPr>
                <w:rFonts w:eastAsia="Times New Roman" w:cstheme="minorHAnsi"/>
                <w:b/>
                <w:color w:val="000000"/>
                <w:sz w:val="24"/>
                <w:szCs w:val="24"/>
                <w:vertAlign w:val="subscript"/>
              </w:rPr>
              <w:t>e</w:t>
            </w:r>
          </w:p>
        </w:tc>
        <w:tc>
          <w:tcPr>
            <w:tcW w:w="980" w:type="dxa"/>
            <w:tcBorders>
              <w:top w:val="single" w:sz="4" w:space="0" w:color="auto"/>
              <w:left w:val="nil"/>
              <w:bottom w:val="single" w:sz="4" w:space="0" w:color="auto"/>
              <w:right w:val="nil"/>
            </w:tcBorders>
            <w:shd w:val="clear" w:color="auto" w:fill="auto"/>
            <w:noWrap/>
            <w:vAlign w:val="center"/>
            <w:hideMark/>
          </w:tcPr>
          <w:p w14:paraId="16094146" w14:textId="77777777" w:rsidR="009C0C4F" w:rsidRPr="0010468F" w:rsidRDefault="009C0C4F" w:rsidP="00141A03">
            <w:pPr>
              <w:spacing w:after="0" w:line="276" w:lineRule="auto"/>
              <w:rPr>
                <w:rFonts w:eastAsia="Times New Roman" w:cstheme="minorHAnsi"/>
                <w:b/>
                <w:color w:val="000000"/>
                <w:sz w:val="24"/>
                <w:szCs w:val="24"/>
              </w:rPr>
            </w:pPr>
            <w:r w:rsidRPr="0010468F">
              <w:rPr>
                <w:rFonts w:eastAsia="Times New Roman" w:cstheme="minorHAnsi"/>
                <w:b/>
                <w:color w:val="000000"/>
                <w:sz w:val="24"/>
                <w:szCs w:val="24"/>
              </w:rPr>
              <w:t>h</w:t>
            </w:r>
            <w:r w:rsidRPr="0010468F">
              <w:rPr>
                <w:rFonts w:eastAsia="Times New Roman" w:cstheme="minorHAnsi"/>
                <w:b/>
                <w:color w:val="000000"/>
                <w:sz w:val="24"/>
                <w:szCs w:val="24"/>
                <w:vertAlign w:val="superscript"/>
              </w:rPr>
              <w:t>2</w:t>
            </w:r>
          </w:p>
        </w:tc>
        <w:tc>
          <w:tcPr>
            <w:tcW w:w="1420" w:type="dxa"/>
            <w:tcBorders>
              <w:top w:val="single" w:sz="4" w:space="0" w:color="auto"/>
              <w:left w:val="nil"/>
              <w:bottom w:val="single" w:sz="4" w:space="0" w:color="auto"/>
              <w:right w:val="nil"/>
            </w:tcBorders>
            <w:shd w:val="clear" w:color="auto" w:fill="auto"/>
            <w:noWrap/>
            <w:vAlign w:val="center"/>
            <w:hideMark/>
          </w:tcPr>
          <w:p w14:paraId="6773E8BF" w14:textId="77777777" w:rsidR="009C0C4F" w:rsidRPr="0010468F" w:rsidRDefault="009C0C4F" w:rsidP="00141A03">
            <w:pPr>
              <w:spacing w:after="0" w:line="276" w:lineRule="auto"/>
              <w:rPr>
                <w:rFonts w:eastAsia="Times New Roman" w:cstheme="minorHAnsi"/>
                <w:b/>
                <w:color w:val="000000"/>
                <w:sz w:val="24"/>
                <w:szCs w:val="24"/>
              </w:rPr>
            </w:pPr>
            <w:r w:rsidRPr="0010468F">
              <w:rPr>
                <w:rFonts w:eastAsia="Times New Roman" w:cstheme="minorHAnsi"/>
                <w:b/>
                <w:color w:val="000000"/>
                <w:sz w:val="24"/>
                <w:szCs w:val="24"/>
              </w:rPr>
              <w:t>BLUP Range</w:t>
            </w:r>
          </w:p>
        </w:tc>
        <w:tc>
          <w:tcPr>
            <w:tcW w:w="1420" w:type="dxa"/>
            <w:tcBorders>
              <w:top w:val="single" w:sz="4" w:space="0" w:color="auto"/>
              <w:left w:val="nil"/>
              <w:bottom w:val="single" w:sz="4" w:space="0" w:color="auto"/>
              <w:right w:val="nil"/>
            </w:tcBorders>
            <w:vAlign w:val="center"/>
          </w:tcPr>
          <w:p w14:paraId="1536BC51" w14:textId="331B1A68" w:rsidR="009C0C4F" w:rsidRPr="0010468F" w:rsidRDefault="009C0C4F" w:rsidP="00141A03">
            <w:pPr>
              <w:spacing w:after="0" w:line="276" w:lineRule="auto"/>
              <w:rPr>
                <w:rFonts w:eastAsia="Times New Roman" w:cstheme="minorHAnsi"/>
                <w:b/>
                <w:color w:val="000000"/>
                <w:sz w:val="24"/>
                <w:szCs w:val="24"/>
                <w:vertAlign w:val="superscript"/>
              </w:rPr>
            </w:pPr>
            <w:r w:rsidRPr="0010468F">
              <w:rPr>
                <w:rFonts w:eastAsia="Times New Roman" w:cstheme="minorHAnsi"/>
                <w:b/>
                <w:color w:val="000000"/>
                <w:sz w:val="24"/>
                <w:szCs w:val="24"/>
              </w:rPr>
              <w:t>Units</w:t>
            </w:r>
          </w:p>
        </w:tc>
      </w:tr>
      <w:tr w:rsidR="009C0C4F" w:rsidRPr="0010468F" w14:paraId="39E65567" w14:textId="6FE31D0E" w:rsidTr="000A7BBC">
        <w:trPr>
          <w:trHeight w:val="300"/>
        </w:trPr>
        <w:tc>
          <w:tcPr>
            <w:tcW w:w="2860" w:type="dxa"/>
            <w:tcBorders>
              <w:top w:val="single" w:sz="4" w:space="0" w:color="auto"/>
              <w:left w:val="nil"/>
              <w:bottom w:val="nil"/>
              <w:right w:val="nil"/>
            </w:tcBorders>
            <w:shd w:val="clear" w:color="auto" w:fill="auto"/>
            <w:noWrap/>
            <w:vAlign w:val="bottom"/>
            <w:hideMark/>
          </w:tcPr>
          <w:p w14:paraId="0B16FE2D"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Seed yield (kg/ha)</w:t>
            </w:r>
          </w:p>
        </w:tc>
        <w:tc>
          <w:tcPr>
            <w:tcW w:w="1320" w:type="dxa"/>
            <w:tcBorders>
              <w:top w:val="single" w:sz="4" w:space="0" w:color="auto"/>
              <w:left w:val="nil"/>
              <w:bottom w:val="nil"/>
              <w:right w:val="nil"/>
            </w:tcBorders>
            <w:shd w:val="clear" w:color="auto" w:fill="auto"/>
            <w:noWrap/>
            <w:vAlign w:val="bottom"/>
            <w:hideMark/>
          </w:tcPr>
          <w:p w14:paraId="0C21CBF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53173</w:t>
            </w:r>
          </w:p>
        </w:tc>
        <w:tc>
          <w:tcPr>
            <w:tcW w:w="1320" w:type="dxa"/>
            <w:tcBorders>
              <w:top w:val="single" w:sz="4" w:space="0" w:color="auto"/>
              <w:left w:val="nil"/>
              <w:bottom w:val="nil"/>
              <w:right w:val="nil"/>
            </w:tcBorders>
            <w:shd w:val="clear" w:color="auto" w:fill="auto"/>
            <w:noWrap/>
            <w:vAlign w:val="bottom"/>
            <w:hideMark/>
          </w:tcPr>
          <w:p w14:paraId="079B288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222409</w:t>
            </w:r>
          </w:p>
        </w:tc>
        <w:tc>
          <w:tcPr>
            <w:tcW w:w="980" w:type="dxa"/>
            <w:tcBorders>
              <w:top w:val="single" w:sz="4" w:space="0" w:color="auto"/>
              <w:left w:val="nil"/>
              <w:bottom w:val="nil"/>
              <w:right w:val="nil"/>
            </w:tcBorders>
            <w:shd w:val="clear" w:color="auto" w:fill="auto"/>
            <w:noWrap/>
            <w:vAlign w:val="bottom"/>
            <w:hideMark/>
          </w:tcPr>
          <w:p w14:paraId="666EED2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0.193</w:t>
            </w:r>
          </w:p>
        </w:tc>
        <w:tc>
          <w:tcPr>
            <w:tcW w:w="1420" w:type="dxa"/>
            <w:tcBorders>
              <w:top w:val="single" w:sz="4" w:space="0" w:color="auto"/>
              <w:left w:val="nil"/>
              <w:bottom w:val="nil"/>
              <w:right w:val="nil"/>
            </w:tcBorders>
            <w:shd w:val="clear" w:color="auto" w:fill="auto"/>
            <w:noWrap/>
            <w:vAlign w:val="bottom"/>
            <w:hideMark/>
          </w:tcPr>
          <w:p w14:paraId="7370652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1727</w:t>
            </w:r>
          </w:p>
        </w:tc>
        <w:tc>
          <w:tcPr>
            <w:tcW w:w="1420" w:type="dxa"/>
            <w:tcBorders>
              <w:top w:val="single" w:sz="4" w:space="0" w:color="auto"/>
              <w:left w:val="nil"/>
              <w:bottom w:val="nil"/>
              <w:right w:val="nil"/>
            </w:tcBorders>
            <w:vAlign w:val="bottom"/>
          </w:tcPr>
          <w:p w14:paraId="76DE93AD" w14:textId="617E51B8" w:rsidR="009C0C4F" w:rsidRPr="0010468F" w:rsidRDefault="002749EF" w:rsidP="00141A03">
            <w:pPr>
              <w:spacing w:after="0" w:line="276" w:lineRule="auto"/>
              <w:rPr>
                <w:rFonts w:eastAsia="Times New Roman" w:cstheme="minorHAnsi"/>
                <w:color w:val="000000"/>
                <w:sz w:val="24"/>
                <w:szCs w:val="24"/>
                <w:vertAlign w:val="superscript"/>
              </w:rPr>
            </w:pPr>
            <w:r w:rsidRPr="0010468F">
              <w:rPr>
                <w:rFonts w:eastAsia="Times New Roman" w:cstheme="minorHAnsi"/>
                <w:color w:val="000000"/>
                <w:sz w:val="24"/>
                <w:szCs w:val="24"/>
              </w:rPr>
              <w:t xml:space="preserve">kg </w:t>
            </w:r>
            <w:r w:rsidR="009C0C4F" w:rsidRPr="0010468F">
              <w:rPr>
                <w:rFonts w:eastAsia="Times New Roman" w:cstheme="minorHAnsi"/>
                <w:color w:val="000000"/>
                <w:sz w:val="24"/>
                <w:szCs w:val="24"/>
              </w:rPr>
              <w:t>ha</w:t>
            </w:r>
            <w:r w:rsidRPr="0010468F">
              <w:rPr>
                <w:rFonts w:eastAsia="Times New Roman" w:cstheme="minorHAnsi"/>
                <w:color w:val="000000"/>
                <w:sz w:val="24"/>
                <w:szCs w:val="24"/>
                <w:vertAlign w:val="superscript"/>
              </w:rPr>
              <w:t>-1</w:t>
            </w:r>
          </w:p>
        </w:tc>
      </w:tr>
      <w:tr w:rsidR="009C0C4F" w:rsidRPr="0010468F" w14:paraId="0094F682" w14:textId="53D43BC6" w:rsidTr="000A7BBC">
        <w:trPr>
          <w:trHeight w:val="300"/>
        </w:trPr>
        <w:tc>
          <w:tcPr>
            <w:tcW w:w="2860" w:type="dxa"/>
            <w:tcBorders>
              <w:top w:val="nil"/>
              <w:left w:val="nil"/>
              <w:bottom w:val="nil"/>
              <w:right w:val="nil"/>
            </w:tcBorders>
            <w:shd w:val="clear" w:color="auto" w:fill="auto"/>
            <w:noWrap/>
            <w:vAlign w:val="bottom"/>
            <w:hideMark/>
          </w:tcPr>
          <w:p w14:paraId="5467132E"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Seed weight (mg)</w:t>
            </w:r>
          </w:p>
        </w:tc>
        <w:tc>
          <w:tcPr>
            <w:tcW w:w="1320" w:type="dxa"/>
            <w:tcBorders>
              <w:top w:val="nil"/>
              <w:left w:val="nil"/>
              <w:bottom w:val="nil"/>
              <w:right w:val="nil"/>
            </w:tcBorders>
            <w:shd w:val="clear" w:color="auto" w:fill="auto"/>
            <w:noWrap/>
            <w:vAlign w:val="bottom"/>
            <w:hideMark/>
          </w:tcPr>
          <w:p w14:paraId="11579F7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2340</w:t>
            </w:r>
          </w:p>
        </w:tc>
        <w:tc>
          <w:tcPr>
            <w:tcW w:w="1320" w:type="dxa"/>
            <w:tcBorders>
              <w:top w:val="nil"/>
              <w:left w:val="nil"/>
              <w:bottom w:val="nil"/>
              <w:right w:val="nil"/>
            </w:tcBorders>
            <w:shd w:val="clear" w:color="auto" w:fill="auto"/>
            <w:noWrap/>
            <w:vAlign w:val="bottom"/>
            <w:hideMark/>
          </w:tcPr>
          <w:p w14:paraId="698E0E5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1076</w:t>
            </w:r>
          </w:p>
        </w:tc>
        <w:tc>
          <w:tcPr>
            <w:tcW w:w="980" w:type="dxa"/>
            <w:tcBorders>
              <w:top w:val="nil"/>
              <w:left w:val="nil"/>
              <w:bottom w:val="nil"/>
              <w:right w:val="nil"/>
            </w:tcBorders>
            <w:shd w:val="clear" w:color="auto" w:fill="auto"/>
            <w:noWrap/>
            <w:vAlign w:val="bottom"/>
            <w:hideMark/>
          </w:tcPr>
          <w:p w14:paraId="09CA207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0.685</w:t>
            </w:r>
          </w:p>
        </w:tc>
        <w:tc>
          <w:tcPr>
            <w:tcW w:w="1420" w:type="dxa"/>
            <w:tcBorders>
              <w:top w:val="nil"/>
              <w:left w:val="nil"/>
              <w:bottom w:val="nil"/>
              <w:right w:val="nil"/>
            </w:tcBorders>
            <w:shd w:val="clear" w:color="auto" w:fill="auto"/>
            <w:noWrap/>
            <w:vAlign w:val="bottom"/>
            <w:hideMark/>
          </w:tcPr>
          <w:p w14:paraId="338E991F"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443</w:t>
            </w:r>
          </w:p>
        </w:tc>
        <w:tc>
          <w:tcPr>
            <w:tcW w:w="1420" w:type="dxa"/>
            <w:tcBorders>
              <w:top w:val="nil"/>
              <w:left w:val="nil"/>
              <w:bottom w:val="nil"/>
              <w:right w:val="nil"/>
            </w:tcBorders>
            <w:vAlign w:val="bottom"/>
          </w:tcPr>
          <w:p w14:paraId="1005F260" w14:textId="4EFDA9CA"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mg</w:t>
            </w:r>
          </w:p>
        </w:tc>
      </w:tr>
      <w:tr w:rsidR="009C0C4F" w:rsidRPr="0010468F" w14:paraId="2DFA063A" w14:textId="4F2FFF60" w:rsidTr="000A7BBC">
        <w:trPr>
          <w:trHeight w:val="300"/>
        </w:trPr>
        <w:tc>
          <w:tcPr>
            <w:tcW w:w="2860" w:type="dxa"/>
            <w:tcBorders>
              <w:top w:val="nil"/>
              <w:left w:val="nil"/>
              <w:bottom w:val="nil"/>
              <w:right w:val="nil"/>
            </w:tcBorders>
            <w:shd w:val="clear" w:color="auto" w:fill="auto"/>
            <w:noWrap/>
            <w:vAlign w:val="bottom"/>
            <w:hideMark/>
          </w:tcPr>
          <w:p w14:paraId="6DC18E33"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maturity</w:t>
            </w:r>
          </w:p>
        </w:tc>
        <w:tc>
          <w:tcPr>
            <w:tcW w:w="1320" w:type="dxa"/>
            <w:tcBorders>
              <w:top w:val="nil"/>
              <w:left w:val="nil"/>
              <w:bottom w:val="nil"/>
              <w:right w:val="nil"/>
            </w:tcBorders>
            <w:shd w:val="clear" w:color="auto" w:fill="auto"/>
            <w:noWrap/>
            <w:vAlign w:val="bottom"/>
            <w:hideMark/>
          </w:tcPr>
          <w:p w14:paraId="3579247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12.3</w:t>
            </w:r>
          </w:p>
        </w:tc>
        <w:tc>
          <w:tcPr>
            <w:tcW w:w="1320" w:type="dxa"/>
            <w:tcBorders>
              <w:top w:val="nil"/>
              <w:left w:val="nil"/>
              <w:bottom w:val="nil"/>
              <w:right w:val="nil"/>
            </w:tcBorders>
            <w:shd w:val="clear" w:color="auto" w:fill="auto"/>
            <w:noWrap/>
            <w:vAlign w:val="bottom"/>
            <w:hideMark/>
          </w:tcPr>
          <w:p w14:paraId="03793B8F"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18.3</w:t>
            </w:r>
          </w:p>
        </w:tc>
        <w:tc>
          <w:tcPr>
            <w:tcW w:w="980" w:type="dxa"/>
            <w:tcBorders>
              <w:top w:val="nil"/>
              <w:left w:val="nil"/>
              <w:bottom w:val="nil"/>
              <w:right w:val="nil"/>
            </w:tcBorders>
            <w:shd w:val="clear" w:color="auto" w:fill="auto"/>
            <w:noWrap/>
            <w:vAlign w:val="bottom"/>
            <w:hideMark/>
          </w:tcPr>
          <w:p w14:paraId="5CEE8B4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0.402</w:t>
            </w:r>
          </w:p>
        </w:tc>
        <w:tc>
          <w:tcPr>
            <w:tcW w:w="1420" w:type="dxa"/>
            <w:tcBorders>
              <w:top w:val="nil"/>
              <w:left w:val="nil"/>
              <w:bottom w:val="nil"/>
              <w:right w:val="nil"/>
            </w:tcBorders>
            <w:shd w:val="clear" w:color="auto" w:fill="auto"/>
            <w:noWrap/>
            <w:vAlign w:val="bottom"/>
            <w:hideMark/>
          </w:tcPr>
          <w:p w14:paraId="49F097B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17.0</w:t>
            </w:r>
          </w:p>
        </w:tc>
        <w:tc>
          <w:tcPr>
            <w:tcW w:w="1420" w:type="dxa"/>
            <w:tcBorders>
              <w:top w:val="nil"/>
              <w:left w:val="nil"/>
              <w:bottom w:val="nil"/>
              <w:right w:val="nil"/>
            </w:tcBorders>
            <w:vAlign w:val="bottom"/>
          </w:tcPr>
          <w:p w14:paraId="7F64F00B" w14:textId="5BD64891"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w:t>
            </w:r>
          </w:p>
        </w:tc>
      </w:tr>
      <w:tr w:rsidR="009C0C4F" w:rsidRPr="0010468F" w14:paraId="4F64B1A8" w14:textId="5E59E4F5" w:rsidTr="000A7BBC">
        <w:trPr>
          <w:trHeight w:val="300"/>
        </w:trPr>
        <w:tc>
          <w:tcPr>
            <w:tcW w:w="2860" w:type="dxa"/>
            <w:tcBorders>
              <w:top w:val="nil"/>
              <w:left w:val="nil"/>
              <w:bottom w:val="nil"/>
              <w:right w:val="nil"/>
            </w:tcBorders>
            <w:shd w:val="clear" w:color="auto" w:fill="auto"/>
            <w:noWrap/>
            <w:vAlign w:val="bottom"/>
            <w:hideMark/>
          </w:tcPr>
          <w:p w14:paraId="6BCDAD5E"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flowering</w:t>
            </w:r>
          </w:p>
        </w:tc>
        <w:tc>
          <w:tcPr>
            <w:tcW w:w="1320" w:type="dxa"/>
            <w:tcBorders>
              <w:top w:val="nil"/>
              <w:left w:val="nil"/>
              <w:bottom w:val="nil"/>
              <w:right w:val="nil"/>
            </w:tcBorders>
            <w:shd w:val="clear" w:color="auto" w:fill="auto"/>
            <w:noWrap/>
            <w:vAlign w:val="bottom"/>
            <w:hideMark/>
          </w:tcPr>
          <w:p w14:paraId="4C80E83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4.68</w:t>
            </w:r>
          </w:p>
        </w:tc>
        <w:tc>
          <w:tcPr>
            <w:tcW w:w="1320" w:type="dxa"/>
            <w:tcBorders>
              <w:top w:val="nil"/>
              <w:left w:val="nil"/>
              <w:bottom w:val="nil"/>
              <w:right w:val="nil"/>
            </w:tcBorders>
            <w:shd w:val="clear" w:color="auto" w:fill="auto"/>
            <w:noWrap/>
            <w:vAlign w:val="bottom"/>
            <w:hideMark/>
          </w:tcPr>
          <w:p w14:paraId="085A0DA8"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6.11</w:t>
            </w:r>
          </w:p>
        </w:tc>
        <w:tc>
          <w:tcPr>
            <w:tcW w:w="980" w:type="dxa"/>
            <w:tcBorders>
              <w:top w:val="nil"/>
              <w:left w:val="nil"/>
              <w:bottom w:val="nil"/>
              <w:right w:val="nil"/>
            </w:tcBorders>
            <w:shd w:val="clear" w:color="auto" w:fill="auto"/>
            <w:noWrap/>
            <w:vAlign w:val="bottom"/>
            <w:hideMark/>
          </w:tcPr>
          <w:p w14:paraId="01CAA0E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0.434</w:t>
            </w:r>
          </w:p>
        </w:tc>
        <w:tc>
          <w:tcPr>
            <w:tcW w:w="1420" w:type="dxa"/>
            <w:tcBorders>
              <w:top w:val="nil"/>
              <w:left w:val="nil"/>
              <w:bottom w:val="nil"/>
              <w:right w:val="nil"/>
            </w:tcBorders>
            <w:shd w:val="clear" w:color="auto" w:fill="auto"/>
            <w:noWrap/>
            <w:vAlign w:val="bottom"/>
            <w:hideMark/>
          </w:tcPr>
          <w:p w14:paraId="0BB8E638"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11.7</w:t>
            </w:r>
          </w:p>
        </w:tc>
        <w:tc>
          <w:tcPr>
            <w:tcW w:w="1420" w:type="dxa"/>
            <w:tcBorders>
              <w:top w:val="nil"/>
              <w:left w:val="nil"/>
              <w:bottom w:val="nil"/>
              <w:right w:val="nil"/>
            </w:tcBorders>
            <w:vAlign w:val="bottom"/>
          </w:tcPr>
          <w:p w14:paraId="39B17AB9" w14:textId="75E541CC"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w:t>
            </w:r>
          </w:p>
        </w:tc>
      </w:tr>
      <w:tr w:rsidR="009C0C4F" w:rsidRPr="0010468F" w14:paraId="659AF16C" w14:textId="68BDDE60" w:rsidTr="000A7BBC">
        <w:trPr>
          <w:trHeight w:val="300"/>
        </w:trPr>
        <w:tc>
          <w:tcPr>
            <w:tcW w:w="2860" w:type="dxa"/>
            <w:tcBorders>
              <w:top w:val="nil"/>
              <w:left w:val="nil"/>
              <w:bottom w:val="nil"/>
              <w:right w:val="nil"/>
            </w:tcBorders>
            <w:shd w:val="clear" w:color="auto" w:fill="auto"/>
            <w:noWrap/>
            <w:vAlign w:val="bottom"/>
            <w:hideMark/>
          </w:tcPr>
          <w:p w14:paraId="65006687"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Seedfill duration (days)</w:t>
            </w:r>
          </w:p>
        </w:tc>
        <w:tc>
          <w:tcPr>
            <w:tcW w:w="1320" w:type="dxa"/>
            <w:tcBorders>
              <w:top w:val="nil"/>
              <w:left w:val="nil"/>
              <w:bottom w:val="nil"/>
              <w:right w:val="nil"/>
            </w:tcBorders>
            <w:shd w:val="clear" w:color="auto" w:fill="auto"/>
            <w:noWrap/>
            <w:vAlign w:val="bottom"/>
            <w:hideMark/>
          </w:tcPr>
          <w:p w14:paraId="5B6A237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5.584</w:t>
            </w:r>
          </w:p>
        </w:tc>
        <w:tc>
          <w:tcPr>
            <w:tcW w:w="1320" w:type="dxa"/>
            <w:tcBorders>
              <w:top w:val="nil"/>
              <w:left w:val="nil"/>
              <w:bottom w:val="nil"/>
              <w:right w:val="nil"/>
            </w:tcBorders>
            <w:shd w:val="clear" w:color="auto" w:fill="auto"/>
            <w:noWrap/>
            <w:vAlign w:val="bottom"/>
            <w:hideMark/>
          </w:tcPr>
          <w:p w14:paraId="11E008B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17.812</w:t>
            </w:r>
          </w:p>
        </w:tc>
        <w:tc>
          <w:tcPr>
            <w:tcW w:w="980" w:type="dxa"/>
            <w:tcBorders>
              <w:top w:val="nil"/>
              <w:left w:val="nil"/>
              <w:bottom w:val="nil"/>
              <w:right w:val="nil"/>
            </w:tcBorders>
            <w:shd w:val="clear" w:color="auto" w:fill="auto"/>
            <w:noWrap/>
            <w:vAlign w:val="bottom"/>
            <w:hideMark/>
          </w:tcPr>
          <w:p w14:paraId="5ABC197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0.239</w:t>
            </w:r>
          </w:p>
        </w:tc>
        <w:tc>
          <w:tcPr>
            <w:tcW w:w="1420" w:type="dxa"/>
            <w:tcBorders>
              <w:top w:val="nil"/>
              <w:left w:val="nil"/>
              <w:bottom w:val="nil"/>
              <w:right w:val="nil"/>
            </w:tcBorders>
            <w:shd w:val="clear" w:color="auto" w:fill="auto"/>
            <w:noWrap/>
            <w:vAlign w:val="bottom"/>
            <w:hideMark/>
          </w:tcPr>
          <w:p w14:paraId="4B0A4F8F"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12.7</w:t>
            </w:r>
          </w:p>
        </w:tc>
        <w:tc>
          <w:tcPr>
            <w:tcW w:w="1420" w:type="dxa"/>
            <w:tcBorders>
              <w:top w:val="nil"/>
              <w:left w:val="nil"/>
              <w:bottom w:val="nil"/>
              <w:right w:val="nil"/>
            </w:tcBorders>
            <w:vAlign w:val="bottom"/>
          </w:tcPr>
          <w:p w14:paraId="5708FA8A" w14:textId="67AE5A3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w:t>
            </w:r>
          </w:p>
        </w:tc>
      </w:tr>
      <w:tr w:rsidR="009C0C4F" w:rsidRPr="0010468F" w14:paraId="5F935924" w14:textId="0E806F08" w:rsidTr="000A7BBC">
        <w:trPr>
          <w:trHeight w:val="300"/>
        </w:trPr>
        <w:tc>
          <w:tcPr>
            <w:tcW w:w="2860" w:type="dxa"/>
            <w:tcBorders>
              <w:top w:val="nil"/>
              <w:left w:val="nil"/>
              <w:bottom w:val="nil"/>
              <w:right w:val="nil"/>
            </w:tcBorders>
            <w:shd w:val="clear" w:color="auto" w:fill="auto"/>
            <w:noWrap/>
            <w:vAlign w:val="bottom"/>
            <w:hideMark/>
          </w:tcPr>
          <w:p w14:paraId="042C9939"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Lodging score</w:t>
            </w:r>
          </w:p>
        </w:tc>
        <w:tc>
          <w:tcPr>
            <w:tcW w:w="1320" w:type="dxa"/>
            <w:tcBorders>
              <w:top w:val="nil"/>
              <w:left w:val="nil"/>
              <w:bottom w:val="nil"/>
              <w:right w:val="nil"/>
            </w:tcBorders>
            <w:shd w:val="clear" w:color="auto" w:fill="auto"/>
            <w:noWrap/>
            <w:vAlign w:val="bottom"/>
            <w:hideMark/>
          </w:tcPr>
          <w:p w14:paraId="3DFEE325"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0.244</w:t>
            </w:r>
          </w:p>
        </w:tc>
        <w:tc>
          <w:tcPr>
            <w:tcW w:w="1320" w:type="dxa"/>
            <w:tcBorders>
              <w:top w:val="nil"/>
              <w:left w:val="nil"/>
              <w:bottom w:val="nil"/>
              <w:right w:val="nil"/>
            </w:tcBorders>
            <w:shd w:val="clear" w:color="auto" w:fill="auto"/>
            <w:noWrap/>
            <w:vAlign w:val="bottom"/>
            <w:hideMark/>
          </w:tcPr>
          <w:p w14:paraId="765CC83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0.466</w:t>
            </w:r>
          </w:p>
        </w:tc>
        <w:tc>
          <w:tcPr>
            <w:tcW w:w="980" w:type="dxa"/>
            <w:tcBorders>
              <w:top w:val="nil"/>
              <w:left w:val="nil"/>
              <w:bottom w:val="nil"/>
              <w:right w:val="nil"/>
            </w:tcBorders>
            <w:shd w:val="clear" w:color="auto" w:fill="auto"/>
            <w:noWrap/>
            <w:vAlign w:val="bottom"/>
            <w:hideMark/>
          </w:tcPr>
          <w:p w14:paraId="60792A7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0.344</w:t>
            </w:r>
          </w:p>
        </w:tc>
        <w:tc>
          <w:tcPr>
            <w:tcW w:w="1420" w:type="dxa"/>
            <w:tcBorders>
              <w:top w:val="nil"/>
              <w:left w:val="nil"/>
              <w:bottom w:val="nil"/>
              <w:right w:val="nil"/>
            </w:tcBorders>
            <w:shd w:val="clear" w:color="auto" w:fill="auto"/>
            <w:noWrap/>
            <w:vAlign w:val="bottom"/>
            <w:hideMark/>
          </w:tcPr>
          <w:p w14:paraId="77F07A5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2.97</w:t>
            </w:r>
          </w:p>
        </w:tc>
        <w:tc>
          <w:tcPr>
            <w:tcW w:w="1420" w:type="dxa"/>
            <w:tcBorders>
              <w:top w:val="nil"/>
              <w:left w:val="nil"/>
              <w:bottom w:val="nil"/>
              <w:right w:val="nil"/>
            </w:tcBorders>
            <w:vAlign w:val="bottom"/>
          </w:tcPr>
          <w:p w14:paraId="703032C9" w14:textId="58FA637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1-5 scale</w:t>
            </w:r>
          </w:p>
        </w:tc>
      </w:tr>
      <w:tr w:rsidR="009C0C4F" w:rsidRPr="0010468F" w14:paraId="4570DBCF" w14:textId="041941A8" w:rsidTr="000A7BBC">
        <w:trPr>
          <w:trHeight w:val="300"/>
        </w:trPr>
        <w:tc>
          <w:tcPr>
            <w:tcW w:w="2860" w:type="dxa"/>
            <w:tcBorders>
              <w:top w:val="nil"/>
              <w:left w:val="nil"/>
              <w:bottom w:val="nil"/>
              <w:right w:val="nil"/>
            </w:tcBorders>
            <w:shd w:val="clear" w:color="auto" w:fill="auto"/>
            <w:noWrap/>
            <w:vAlign w:val="bottom"/>
            <w:hideMark/>
          </w:tcPr>
          <w:p w14:paraId="32CF909F"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Harvest index (%)</w:t>
            </w:r>
          </w:p>
        </w:tc>
        <w:tc>
          <w:tcPr>
            <w:tcW w:w="1320" w:type="dxa"/>
            <w:tcBorders>
              <w:top w:val="nil"/>
              <w:left w:val="nil"/>
              <w:bottom w:val="nil"/>
              <w:right w:val="nil"/>
            </w:tcBorders>
            <w:shd w:val="clear" w:color="auto" w:fill="auto"/>
            <w:noWrap/>
            <w:vAlign w:val="bottom"/>
            <w:hideMark/>
          </w:tcPr>
          <w:p w14:paraId="5FEBF5B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13.5</w:t>
            </w:r>
          </w:p>
        </w:tc>
        <w:tc>
          <w:tcPr>
            <w:tcW w:w="1320" w:type="dxa"/>
            <w:tcBorders>
              <w:top w:val="nil"/>
              <w:left w:val="nil"/>
              <w:bottom w:val="nil"/>
              <w:right w:val="nil"/>
            </w:tcBorders>
            <w:shd w:val="clear" w:color="auto" w:fill="auto"/>
            <w:noWrap/>
            <w:vAlign w:val="bottom"/>
            <w:hideMark/>
          </w:tcPr>
          <w:p w14:paraId="7A3EFC3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31.5</w:t>
            </w:r>
          </w:p>
        </w:tc>
        <w:tc>
          <w:tcPr>
            <w:tcW w:w="980" w:type="dxa"/>
            <w:tcBorders>
              <w:top w:val="nil"/>
              <w:left w:val="nil"/>
              <w:bottom w:val="nil"/>
              <w:right w:val="nil"/>
            </w:tcBorders>
            <w:shd w:val="clear" w:color="auto" w:fill="auto"/>
            <w:noWrap/>
            <w:vAlign w:val="bottom"/>
            <w:hideMark/>
          </w:tcPr>
          <w:p w14:paraId="5D5DEE44"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0.299</w:t>
            </w:r>
          </w:p>
        </w:tc>
        <w:tc>
          <w:tcPr>
            <w:tcW w:w="1420" w:type="dxa"/>
            <w:tcBorders>
              <w:top w:val="nil"/>
              <w:left w:val="nil"/>
              <w:bottom w:val="nil"/>
              <w:right w:val="nil"/>
            </w:tcBorders>
            <w:shd w:val="clear" w:color="auto" w:fill="auto"/>
            <w:noWrap/>
            <w:vAlign w:val="bottom"/>
            <w:hideMark/>
          </w:tcPr>
          <w:p w14:paraId="3FCD638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20.1</w:t>
            </w:r>
          </w:p>
        </w:tc>
        <w:tc>
          <w:tcPr>
            <w:tcW w:w="1420" w:type="dxa"/>
            <w:tcBorders>
              <w:top w:val="nil"/>
              <w:left w:val="nil"/>
              <w:bottom w:val="nil"/>
              <w:right w:val="nil"/>
            </w:tcBorders>
            <w:vAlign w:val="bottom"/>
          </w:tcPr>
          <w:p w14:paraId="57F88E97" w14:textId="06B0CBA4"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w:t>
            </w:r>
          </w:p>
        </w:tc>
      </w:tr>
      <w:tr w:rsidR="009C0C4F" w:rsidRPr="0010468F" w14:paraId="3A19E69B" w14:textId="75831869" w:rsidTr="000A7BBC">
        <w:trPr>
          <w:trHeight w:val="300"/>
        </w:trPr>
        <w:tc>
          <w:tcPr>
            <w:tcW w:w="2860" w:type="dxa"/>
            <w:tcBorders>
              <w:top w:val="nil"/>
              <w:left w:val="nil"/>
              <w:bottom w:val="nil"/>
              <w:right w:val="nil"/>
            </w:tcBorders>
            <w:shd w:val="clear" w:color="auto" w:fill="auto"/>
            <w:noWrap/>
            <w:vAlign w:val="bottom"/>
            <w:hideMark/>
          </w:tcPr>
          <w:p w14:paraId="15AD67E6"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Plant height (cm)</w:t>
            </w:r>
          </w:p>
        </w:tc>
        <w:tc>
          <w:tcPr>
            <w:tcW w:w="1320" w:type="dxa"/>
            <w:tcBorders>
              <w:top w:val="nil"/>
              <w:left w:val="nil"/>
              <w:bottom w:val="nil"/>
              <w:right w:val="nil"/>
            </w:tcBorders>
            <w:shd w:val="clear" w:color="auto" w:fill="auto"/>
            <w:noWrap/>
            <w:vAlign w:val="bottom"/>
            <w:hideMark/>
          </w:tcPr>
          <w:p w14:paraId="387791E9"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13.8</w:t>
            </w:r>
          </w:p>
        </w:tc>
        <w:tc>
          <w:tcPr>
            <w:tcW w:w="1320" w:type="dxa"/>
            <w:tcBorders>
              <w:top w:val="nil"/>
              <w:left w:val="nil"/>
              <w:bottom w:val="nil"/>
              <w:right w:val="nil"/>
            </w:tcBorders>
            <w:shd w:val="clear" w:color="auto" w:fill="auto"/>
            <w:noWrap/>
            <w:vAlign w:val="bottom"/>
            <w:hideMark/>
          </w:tcPr>
          <w:p w14:paraId="5E2569B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42.5</w:t>
            </w:r>
          </w:p>
        </w:tc>
        <w:tc>
          <w:tcPr>
            <w:tcW w:w="980" w:type="dxa"/>
            <w:tcBorders>
              <w:top w:val="nil"/>
              <w:left w:val="nil"/>
              <w:bottom w:val="nil"/>
              <w:right w:val="nil"/>
            </w:tcBorders>
            <w:shd w:val="clear" w:color="auto" w:fill="auto"/>
            <w:noWrap/>
            <w:vAlign w:val="bottom"/>
            <w:hideMark/>
          </w:tcPr>
          <w:p w14:paraId="5C54812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0.245</w:t>
            </w:r>
          </w:p>
        </w:tc>
        <w:tc>
          <w:tcPr>
            <w:tcW w:w="1420" w:type="dxa"/>
            <w:tcBorders>
              <w:top w:val="nil"/>
              <w:left w:val="nil"/>
              <w:bottom w:val="nil"/>
              <w:right w:val="nil"/>
            </w:tcBorders>
            <w:shd w:val="clear" w:color="auto" w:fill="auto"/>
            <w:noWrap/>
            <w:vAlign w:val="bottom"/>
            <w:hideMark/>
          </w:tcPr>
          <w:p w14:paraId="69B75A8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18.1</w:t>
            </w:r>
          </w:p>
        </w:tc>
        <w:tc>
          <w:tcPr>
            <w:tcW w:w="1420" w:type="dxa"/>
            <w:tcBorders>
              <w:top w:val="nil"/>
              <w:left w:val="nil"/>
              <w:bottom w:val="nil"/>
              <w:right w:val="nil"/>
            </w:tcBorders>
            <w:vAlign w:val="bottom"/>
          </w:tcPr>
          <w:p w14:paraId="414C6104" w14:textId="60AFE28D"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cm</w:t>
            </w:r>
          </w:p>
        </w:tc>
      </w:tr>
      <w:tr w:rsidR="009C0C4F" w:rsidRPr="0010468F" w14:paraId="30045400" w14:textId="2A32AD72" w:rsidTr="000A7BBC">
        <w:trPr>
          <w:trHeight w:val="300"/>
        </w:trPr>
        <w:tc>
          <w:tcPr>
            <w:tcW w:w="2860" w:type="dxa"/>
            <w:tcBorders>
              <w:top w:val="nil"/>
              <w:left w:val="nil"/>
              <w:bottom w:val="nil"/>
              <w:right w:val="nil"/>
            </w:tcBorders>
            <w:shd w:val="clear" w:color="auto" w:fill="auto"/>
            <w:noWrap/>
            <w:vAlign w:val="bottom"/>
            <w:hideMark/>
          </w:tcPr>
          <w:p w14:paraId="0EB0AD2A"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Biomass</w:t>
            </w:r>
          </w:p>
        </w:tc>
        <w:tc>
          <w:tcPr>
            <w:tcW w:w="1320" w:type="dxa"/>
            <w:tcBorders>
              <w:top w:val="nil"/>
              <w:left w:val="nil"/>
              <w:bottom w:val="nil"/>
              <w:right w:val="nil"/>
            </w:tcBorders>
            <w:shd w:val="clear" w:color="auto" w:fill="auto"/>
            <w:noWrap/>
            <w:vAlign w:val="bottom"/>
            <w:hideMark/>
          </w:tcPr>
          <w:p w14:paraId="2AEFEA78"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2.46E+05</w:t>
            </w:r>
          </w:p>
        </w:tc>
        <w:tc>
          <w:tcPr>
            <w:tcW w:w="1320" w:type="dxa"/>
            <w:tcBorders>
              <w:top w:val="nil"/>
              <w:left w:val="nil"/>
              <w:bottom w:val="nil"/>
              <w:right w:val="nil"/>
            </w:tcBorders>
            <w:shd w:val="clear" w:color="auto" w:fill="auto"/>
            <w:noWrap/>
            <w:vAlign w:val="bottom"/>
            <w:hideMark/>
          </w:tcPr>
          <w:p w14:paraId="5102B8A3"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6.72E+05</w:t>
            </w:r>
          </w:p>
        </w:tc>
        <w:tc>
          <w:tcPr>
            <w:tcW w:w="980" w:type="dxa"/>
            <w:tcBorders>
              <w:top w:val="nil"/>
              <w:left w:val="nil"/>
              <w:bottom w:val="nil"/>
              <w:right w:val="nil"/>
            </w:tcBorders>
            <w:shd w:val="clear" w:color="auto" w:fill="auto"/>
            <w:noWrap/>
            <w:vAlign w:val="bottom"/>
            <w:hideMark/>
          </w:tcPr>
          <w:p w14:paraId="70722425"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0.268</w:t>
            </w:r>
          </w:p>
        </w:tc>
        <w:tc>
          <w:tcPr>
            <w:tcW w:w="1420" w:type="dxa"/>
            <w:tcBorders>
              <w:top w:val="nil"/>
              <w:left w:val="nil"/>
              <w:bottom w:val="nil"/>
              <w:right w:val="nil"/>
            </w:tcBorders>
            <w:shd w:val="clear" w:color="auto" w:fill="auto"/>
            <w:noWrap/>
            <w:vAlign w:val="bottom"/>
            <w:hideMark/>
          </w:tcPr>
          <w:p w14:paraId="517FD46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2990</w:t>
            </w:r>
          </w:p>
        </w:tc>
        <w:tc>
          <w:tcPr>
            <w:tcW w:w="1420" w:type="dxa"/>
            <w:tcBorders>
              <w:top w:val="nil"/>
              <w:left w:val="nil"/>
              <w:bottom w:val="nil"/>
              <w:right w:val="nil"/>
            </w:tcBorders>
            <w:vAlign w:val="bottom"/>
          </w:tcPr>
          <w:p w14:paraId="7534C3D4" w14:textId="0DFD873F"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kg</w:t>
            </w:r>
          </w:p>
        </w:tc>
      </w:tr>
      <w:tr w:rsidR="009C0C4F" w:rsidRPr="0010468F" w14:paraId="2C89D4BD" w14:textId="04499EEB" w:rsidTr="000A7BBC">
        <w:trPr>
          <w:trHeight w:val="300"/>
        </w:trPr>
        <w:tc>
          <w:tcPr>
            <w:tcW w:w="2860" w:type="dxa"/>
            <w:tcBorders>
              <w:top w:val="nil"/>
              <w:left w:val="nil"/>
              <w:bottom w:val="nil"/>
              <w:right w:val="nil"/>
            </w:tcBorders>
            <w:shd w:val="clear" w:color="auto" w:fill="auto"/>
            <w:noWrap/>
            <w:vAlign w:val="bottom"/>
            <w:hideMark/>
          </w:tcPr>
          <w:p w14:paraId="31176303"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Growth habit</w:t>
            </w:r>
          </w:p>
        </w:tc>
        <w:tc>
          <w:tcPr>
            <w:tcW w:w="1320" w:type="dxa"/>
            <w:tcBorders>
              <w:top w:val="nil"/>
              <w:left w:val="nil"/>
              <w:bottom w:val="nil"/>
              <w:right w:val="nil"/>
            </w:tcBorders>
            <w:shd w:val="clear" w:color="auto" w:fill="auto"/>
            <w:noWrap/>
            <w:vAlign w:val="bottom"/>
            <w:hideMark/>
          </w:tcPr>
          <w:p w14:paraId="693E29D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0.160</w:t>
            </w:r>
          </w:p>
        </w:tc>
        <w:tc>
          <w:tcPr>
            <w:tcW w:w="1320" w:type="dxa"/>
            <w:tcBorders>
              <w:top w:val="nil"/>
              <w:left w:val="nil"/>
              <w:bottom w:val="nil"/>
              <w:right w:val="nil"/>
            </w:tcBorders>
            <w:shd w:val="clear" w:color="auto" w:fill="auto"/>
            <w:noWrap/>
            <w:vAlign w:val="bottom"/>
            <w:hideMark/>
          </w:tcPr>
          <w:p w14:paraId="10D88024"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0.154</w:t>
            </w:r>
          </w:p>
        </w:tc>
        <w:tc>
          <w:tcPr>
            <w:tcW w:w="980" w:type="dxa"/>
            <w:tcBorders>
              <w:top w:val="nil"/>
              <w:left w:val="nil"/>
              <w:bottom w:val="nil"/>
              <w:right w:val="nil"/>
            </w:tcBorders>
            <w:shd w:val="clear" w:color="auto" w:fill="auto"/>
            <w:noWrap/>
            <w:vAlign w:val="bottom"/>
            <w:hideMark/>
          </w:tcPr>
          <w:p w14:paraId="5CB8A6C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0.509</w:t>
            </w:r>
          </w:p>
        </w:tc>
        <w:tc>
          <w:tcPr>
            <w:tcW w:w="1420" w:type="dxa"/>
            <w:tcBorders>
              <w:top w:val="nil"/>
              <w:left w:val="nil"/>
              <w:bottom w:val="nil"/>
              <w:right w:val="nil"/>
            </w:tcBorders>
            <w:shd w:val="clear" w:color="auto" w:fill="auto"/>
            <w:noWrap/>
            <w:vAlign w:val="bottom"/>
            <w:hideMark/>
          </w:tcPr>
          <w:p w14:paraId="34A4ACE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2.19</w:t>
            </w:r>
          </w:p>
        </w:tc>
        <w:tc>
          <w:tcPr>
            <w:tcW w:w="1420" w:type="dxa"/>
            <w:tcBorders>
              <w:top w:val="nil"/>
              <w:left w:val="nil"/>
              <w:bottom w:val="nil"/>
              <w:right w:val="nil"/>
            </w:tcBorders>
            <w:vAlign w:val="bottom"/>
          </w:tcPr>
          <w:p w14:paraId="17625D70" w14:textId="58FF08A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1-3 scale</w:t>
            </w:r>
          </w:p>
        </w:tc>
      </w:tr>
      <w:tr w:rsidR="009C0C4F" w:rsidRPr="0010468F" w14:paraId="39F0CFDF" w14:textId="33A750C7" w:rsidTr="000A7BBC">
        <w:trPr>
          <w:trHeight w:val="300"/>
        </w:trPr>
        <w:tc>
          <w:tcPr>
            <w:tcW w:w="2860" w:type="dxa"/>
            <w:tcBorders>
              <w:top w:val="nil"/>
              <w:left w:val="nil"/>
              <w:bottom w:val="nil"/>
              <w:right w:val="nil"/>
            </w:tcBorders>
            <w:shd w:val="clear" w:color="auto" w:fill="auto"/>
            <w:noWrap/>
            <w:vAlign w:val="bottom"/>
            <w:hideMark/>
          </w:tcPr>
          <w:p w14:paraId="3EB320B1"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Seed appearance score</w:t>
            </w:r>
          </w:p>
        </w:tc>
        <w:tc>
          <w:tcPr>
            <w:tcW w:w="1320" w:type="dxa"/>
            <w:tcBorders>
              <w:top w:val="nil"/>
              <w:left w:val="nil"/>
              <w:bottom w:val="nil"/>
              <w:right w:val="nil"/>
            </w:tcBorders>
            <w:shd w:val="clear" w:color="auto" w:fill="auto"/>
            <w:noWrap/>
            <w:vAlign w:val="bottom"/>
            <w:hideMark/>
          </w:tcPr>
          <w:p w14:paraId="78F9EB75"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0.017</w:t>
            </w:r>
          </w:p>
        </w:tc>
        <w:tc>
          <w:tcPr>
            <w:tcW w:w="1320" w:type="dxa"/>
            <w:tcBorders>
              <w:top w:val="nil"/>
              <w:left w:val="nil"/>
              <w:bottom w:val="nil"/>
              <w:right w:val="nil"/>
            </w:tcBorders>
            <w:shd w:val="clear" w:color="auto" w:fill="auto"/>
            <w:noWrap/>
            <w:vAlign w:val="bottom"/>
            <w:hideMark/>
          </w:tcPr>
          <w:p w14:paraId="26CADA7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0.241</w:t>
            </w:r>
          </w:p>
        </w:tc>
        <w:tc>
          <w:tcPr>
            <w:tcW w:w="980" w:type="dxa"/>
            <w:tcBorders>
              <w:top w:val="nil"/>
              <w:left w:val="nil"/>
              <w:bottom w:val="nil"/>
              <w:right w:val="nil"/>
            </w:tcBorders>
            <w:shd w:val="clear" w:color="auto" w:fill="auto"/>
            <w:noWrap/>
            <w:vAlign w:val="bottom"/>
            <w:hideMark/>
          </w:tcPr>
          <w:p w14:paraId="4F2B137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0.067</w:t>
            </w:r>
          </w:p>
        </w:tc>
        <w:tc>
          <w:tcPr>
            <w:tcW w:w="1420" w:type="dxa"/>
            <w:tcBorders>
              <w:top w:val="nil"/>
              <w:left w:val="nil"/>
              <w:bottom w:val="nil"/>
              <w:right w:val="nil"/>
            </w:tcBorders>
            <w:shd w:val="clear" w:color="auto" w:fill="auto"/>
            <w:noWrap/>
            <w:vAlign w:val="bottom"/>
            <w:hideMark/>
          </w:tcPr>
          <w:p w14:paraId="29B90490"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0.346</w:t>
            </w:r>
          </w:p>
        </w:tc>
        <w:tc>
          <w:tcPr>
            <w:tcW w:w="1420" w:type="dxa"/>
            <w:tcBorders>
              <w:top w:val="nil"/>
              <w:left w:val="nil"/>
              <w:bottom w:val="nil"/>
              <w:right w:val="nil"/>
            </w:tcBorders>
            <w:vAlign w:val="bottom"/>
          </w:tcPr>
          <w:p w14:paraId="34D2B9E3" w14:textId="4CA6FA3E"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1-3 scale</w:t>
            </w:r>
          </w:p>
        </w:tc>
      </w:tr>
      <w:tr w:rsidR="009C0C4F" w:rsidRPr="0010468F" w14:paraId="3D5DE048" w14:textId="1331F9E8" w:rsidTr="000A7BBC">
        <w:trPr>
          <w:trHeight w:val="300"/>
        </w:trPr>
        <w:tc>
          <w:tcPr>
            <w:tcW w:w="2860" w:type="dxa"/>
            <w:tcBorders>
              <w:top w:val="nil"/>
              <w:left w:val="nil"/>
              <w:bottom w:val="nil"/>
              <w:right w:val="nil"/>
            </w:tcBorders>
            <w:shd w:val="clear" w:color="auto" w:fill="auto"/>
            <w:noWrap/>
            <w:vAlign w:val="bottom"/>
            <w:hideMark/>
          </w:tcPr>
          <w:p w14:paraId="66636365"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CBB damage score</w:t>
            </w:r>
          </w:p>
        </w:tc>
        <w:tc>
          <w:tcPr>
            <w:tcW w:w="1320" w:type="dxa"/>
            <w:tcBorders>
              <w:top w:val="nil"/>
              <w:left w:val="nil"/>
              <w:bottom w:val="nil"/>
              <w:right w:val="nil"/>
            </w:tcBorders>
            <w:shd w:val="clear" w:color="auto" w:fill="auto"/>
            <w:noWrap/>
            <w:vAlign w:val="bottom"/>
            <w:hideMark/>
          </w:tcPr>
          <w:p w14:paraId="0DE8FB2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0.282</w:t>
            </w:r>
          </w:p>
        </w:tc>
        <w:tc>
          <w:tcPr>
            <w:tcW w:w="1320" w:type="dxa"/>
            <w:tcBorders>
              <w:top w:val="nil"/>
              <w:left w:val="nil"/>
              <w:bottom w:val="nil"/>
              <w:right w:val="nil"/>
            </w:tcBorders>
            <w:shd w:val="clear" w:color="auto" w:fill="auto"/>
            <w:noWrap/>
            <w:vAlign w:val="bottom"/>
            <w:hideMark/>
          </w:tcPr>
          <w:p w14:paraId="3DF8ACE3"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1.127</w:t>
            </w:r>
          </w:p>
        </w:tc>
        <w:tc>
          <w:tcPr>
            <w:tcW w:w="980" w:type="dxa"/>
            <w:tcBorders>
              <w:top w:val="nil"/>
              <w:left w:val="nil"/>
              <w:bottom w:val="nil"/>
              <w:right w:val="nil"/>
            </w:tcBorders>
            <w:shd w:val="clear" w:color="auto" w:fill="auto"/>
            <w:noWrap/>
            <w:vAlign w:val="bottom"/>
            <w:hideMark/>
          </w:tcPr>
          <w:p w14:paraId="080D5B8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0.200</w:t>
            </w:r>
          </w:p>
        </w:tc>
        <w:tc>
          <w:tcPr>
            <w:tcW w:w="1420" w:type="dxa"/>
            <w:tcBorders>
              <w:top w:val="nil"/>
              <w:left w:val="nil"/>
              <w:bottom w:val="nil"/>
              <w:right w:val="nil"/>
            </w:tcBorders>
            <w:shd w:val="clear" w:color="auto" w:fill="auto"/>
            <w:noWrap/>
            <w:vAlign w:val="bottom"/>
            <w:hideMark/>
          </w:tcPr>
          <w:p w14:paraId="380BF25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2.32</w:t>
            </w:r>
          </w:p>
        </w:tc>
        <w:tc>
          <w:tcPr>
            <w:tcW w:w="1420" w:type="dxa"/>
            <w:tcBorders>
              <w:top w:val="nil"/>
              <w:left w:val="nil"/>
              <w:bottom w:val="nil"/>
              <w:right w:val="nil"/>
            </w:tcBorders>
            <w:vAlign w:val="bottom"/>
          </w:tcPr>
          <w:p w14:paraId="7F4CF4D9" w14:textId="308C417B"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r w:rsidR="009C0C4F" w:rsidRPr="0010468F" w14:paraId="23BB0BC3" w14:textId="465A122E" w:rsidTr="000A7BBC">
        <w:trPr>
          <w:trHeight w:val="300"/>
        </w:trPr>
        <w:tc>
          <w:tcPr>
            <w:tcW w:w="2860" w:type="dxa"/>
            <w:tcBorders>
              <w:top w:val="nil"/>
              <w:left w:val="nil"/>
              <w:bottom w:val="nil"/>
              <w:right w:val="nil"/>
            </w:tcBorders>
            <w:shd w:val="clear" w:color="auto" w:fill="auto"/>
            <w:noWrap/>
            <w:vAlign w:val="bottom"/>
            <w:hideMark/>
          </w:tcPr>
          <w:p w14:paraId="557205B8"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Rust damage score</w:t>
            </w:r>
          </w:p>
        </w:tc>
        <w:tc>
          <w:tcPr>
            <w:tcW w:w="1320" w:type="dxa"/>
            <w:tcBorders>
              <w:top w:val="nil"/>
              <w:left w:val="nil"/>
              <w:bottom w:val="nil"/>
              <w:right w:val="nil"/>
            </w:tcBorders>
            <w:shd w:val="clear" w:color="auto" w:fill="auto"/>
            <w:noWrap/>
            <w:vAlign w:val="bottom"/>
            <w:hideMark/>
          </w:tcPr>
          <w:p w14:paraId="12523C5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3.201</w:t>
            </w:r>
          </w:p>
        </w:tc>
        <w:tc>
          <w:tcPr>
            <w:tcW w:w="1320" w:type="dxa"/>
            <w:tcBorders>
              <w:top w:val="nil"/>
              <w:left w:val="nil"/>
              <w:bottom w:val="nil"/>
              <w:right w:val="nil"/>
            </w:tcBorders>
            <w:shd w:val="clear" w:color="auto" w:fill="auto"/>
            <w:noWrap/>
            <w:vAlign w:val="bottom"/>
            <w:hideMark/>
          </w:tcPr>
          <w:p w14:paraId="77E1769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1.957</w:t>
            </w:r>
          </w:p>
        </w:tc>
        <w:tc>
          <w:tcPr>
            <w:tcW w:w="980" w:type="dxa"/>
            <w:tcBorders>
              <w:top w:val="nil"/>
              <w:left w:val="nil"/>
              <w:bottom w:val="nil"/>
              <w:right w:val="nil"/>
            </w:tcBorders>
            <w:shd w:val="clear" w:color="auto" w:fill="auto"/>
            <w:noWrap/>
            <w:vAlign w:val="bottom"/>
            <w:hideMark/>
          </w:tcPr>
          <w:p w14:paraId="1F8EBC3F"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0.621</w:t>
            </w:r>
          </w:p>
        </w:tc>
        <w:tc>
          <w:tcPr>
            <w:tcW w:w="1420" w:type="dxa"/>
            <w:tcBorders>
              <w:top w:val="nil"/>
              <w:left w:val="nil"/>
              <w:bottom w:val="nil"/>
              <w:right w:val="nil"/>
            </w:tcBorders>
            <w:shd w:val="clear" w:color="auto" w:fill="auto"/>
            <w:noWrap/>
            <w:vAlign w:val="bottom"/>
            <w:hideMark/>
          </w:tcPr>
          <w:p w14:paraId="6BD3499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7.35</w:t>
            </w:r>
          </w:p>
        </w:tc>
        <w:tc>
          <w:tcPr>
            <w:tcW w:w="1420" w:type="dxa"/>
            <w:tcBorders>
              <w:top w:val="nil"/>
              <w:left w:val="nil"/>
              <w:bottom w:val="nil"/>
              <w:right w:val="nil"/>
            </w:tcBorders>
            <w:vAlign w:val="bottom"/>
          </w:tcPr>
          <w:p w14:paraId="0878578A" w14:textId="45BD73D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r w:rsidR="009C0C4F" w:rsidRPr="0010468F" w14:paraId="73B248D1" w14:textId="0BC30108" w:rsidTr="000A7BBC">
        <w:trPr>
          <w:trHeight w:val="300"/>
        </w:trPr>
        <w:tc>
          <w:tcPr>
            <w:tcW w:w="2860" w:type="dxa"/>
            <w:tcBorders>
              <w:top w:val="nil"/>
              <w:left w:val="nil"/>
              <w:bottom w:val="nil"/>
              <w:right w:val="nil"/>
            </w:tcBorders>
            <w:shd w:val="clear" w:color="auto" w:fill="auto"/>
            <w:noWrap/>
            <w:vAlign w:val="bottom"/>
            <w:hideMark/>
          </w:tcPr>
          <w:p w14:paraId="59BEEC83"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Early vigor score</w:t>
            </w:r>
          </w:p>
        </w:tc>
        <w:tc>
          <w:tcPr>
            <w:tcW w:w="1320" w:type="dxa"/>
            <w:tcBorders>
              <w:top w:val="nil"/>
              <w:left w:val="nil"/>
              <w:bottom w:val="nil"/>
              <w:right w:val="nil"/>
            </w:tcBorders>
            <w:shd w:val="clear" w:color="auto" w:fill="auto"/>
            <w:noWrap/>
            <w:vAlign w:val="bottom"/>
            <w:hideMark/>
          </w:tcPr>
          <w:p w14:paraId="0C845208"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0.064</w:t>
            </w:r>
          </w:p>
        </w:tc>
        <w:tc>
          <w:tcPr>
            <w:tcW w:w="1320" w:type="dxa"/>
            <w:tcBorders>
              <w:top w:val="nil"/>
              <w:left w:val="nil"/>
              <w:bottom w:val="nil"/>
              <w:right w:val="nil"/>
            </w:tcBorders>
            <w:shd w:val="clear" w:color="auto" w:fill="auto"/>
            <w:noWrap/>
            <w:vAlign w:val="bottom"/>
            <w:hideMark/>
          </w:tcPr>
          <w:p w14:paraId="4B4BBAB9"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0.747</w:t>
            </w:r>
          </w:p>
        </w:tc>
        <w:tc>
          <w:tcPr>
            <w:tcW w:w="980" w:type="dxa"/>
            <w:tcBorders>
              <w:top w:val="nil"/>
              <w:left w:val="nil"/>
              <w:bottom w:val="nil"/>
              <w:right w:val="nil"/>
            </w:tcBorders>
            <w:shd w:val="clear" w:color="auto" w:fill="auto"/>
            <w:noWrap/>
            <w:vAlign w:val="bottom"/>
            <w:hideMark/>
          </w:tcPr>
          <w:p w14:paraId="33471F6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0.078</w:t>
            </w:r>
          </w:p>
        </w:tc>
        <w:tc>
          <w:tcPr>
            <w:tcW w:w="1420" w:type="dxa"/>
            <w:tcBorders>
              <w:top w:val="nil"/>
              <w:left w:val="nil"/>
              <w:bottom w:val="nil"/>
              <w:right w:val="nil"/>
            </w:tcBorders>
            <w:shd w:val="clear" w:color="auto" w:fill="auto"/>
            <w:noWrap/>
            <w:vAlign w:val="bottom"/>
            <w:hideMark/>
          </w:tcPr>
          <w:p w14:paraId="0D0AD5A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0.957</w:t>
            </w:r>
          </w:p>
        </w:tc>
        <w:tc>
          <w:tcPr>
            <w:tcW w:w="1420" w:type="dxa"/>
            <w:tcBorders>
              <w:top w:val="nil"/>
              <w:left w:val="nil"/>
              <w:bottom w:val="nil"/>
              <w:right w:val="nil"/>
            </w:tcBorders>
            <w:vAlign w:val="bottom"/>
          </w:tcPr>
          <w:p w14:paraId="530B56B6" w14:textId="17FDD79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r w:rsidR="009C0C4F" w:rsidRPr="0010468F" w14:paraId="17386C8C" w14:textId="750A76E8" w:rsidTr="000A7BBC">
        <w:trPr>
          <w:trHeight w:val="300"/>
        </w:trPr>
        <w:tc>
          <w:tcPr>
            <w:tcW w:w="2860" w:type="dxa"/>
            <w:tcBorders>
              <w:top w:val="nil"/>
              <w:left w:val="nil"/>
              <w:bottom w:val="nil"/>
              <w:right w:val="nil"/>
            </w:tcBorders>
            <w:shd w:val="clear" w:color="auto" w:fill="auto"/>
            <w:noWrap/>
            <w:vAlign w:val="bottom"/>
            <w:hideMark/>
          </w:tcPr>
          <w:p w14:paraId="19A07722"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White mold damage score</w:t>
            </w:r>
          </w:p>
        </w:tc>
        <w:tc>
          <w:tcPr>
            <w:tcW w:w="1320" w:type="dxa"/>
            <w:tcBorders>
              <w:top w:val="nil"/>
              <w:left w:val="nil"/>
              <w:bottom w:val="nil"/>
              <w:right w:val="nil"/>
            </w:tcBorders>
            <w:shd w:val="clear" w:color="auto" w:fill="auto"/>
            <w:noWrap/>
            <w:vAlign w:val="bottom"/>
            <w:hideMark/>
          </w:tcPr>
          <w:p w14:paraId="3C071AE9"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0.143</w:t>
            </w:r>
          </w:p>
        </w:tc>
        <w:tc>
          <w:tcPr>
            <w:tcW w:w="1320" w:type="dxa"/>
            <w:tcBorders>
              <w:top w:val="nil"/>
              <w:left w:val="nil"/>
              <w:bottom w:val="nil"/>
              <w:right w:val="nil"/>
            </w:tcBorders>
            <w:shd w:val="clear" w:color="auto" w:fill="auto"/>
            <w:noWrap/>
            <w:vAlign w:val="bottom"/>
            <w:hideMark/>
          </w:tcPr>
          <w:p w14:paraId="77A0220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0.631</w:t>
            </w:r>
          </w:p>
        </w:tc>
        <w:tc>
          <w:tcPr>
            <w:tcW w:w="980" w:type="dxa"/>
            <w:tcBorders>
              <w:top w:val="nil"/>
              <w:left w:val="nil"/>
              <w:bottom w:val="nil"/>
              <w:right w:val="nil"/>
            </w:tcBorders>
            <w:shd w:val="clear" w:color="auto" w:fill="auto"/>
            <w:noWrap/>
            <w:vAlign w:val="bottom"/>
            <w:hideMark/>
          </w:tcPr>
          <w:p w14:paraId="5546480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0.185</w:t>
            </w:r>
          </w:p>
        </w:tc>
        <w:tc>
          <w:tcPr>
            <w:tcW w:w="1420" w:type="dxa"/>
            <w:tcBorders>
              <w:top w:val="nil"/>
              <w:left w:val="nil"/>
              <w:bottom w:val="nil"/>
              <w:right w:val="nil"/>
            </w:tcBorders>
            <w:shd w:val="clear" w:color="auto" w:fill="auto"/>
            <w:noWrap/>
            <w:vAlign w:val="bottom"/>
            <w:hideMark/>
          </w:tcPr>
          <w:p w14:paraId="4A4D6C1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2.60</w:t>
            </w:r>
          </w:p>
        </w:tc>
        <w:tc>
          <w:tcPr>
            <w:tcW w:w="1420" w:type="dxa"/>
            <w:tcBorders>
              <w:top w:val="nil"/>
              <w:left w:val="nil"/>
              <w:bottom w:val="nil"/>
              <w:right w:val="nil"/>
            </w:tcBorders>
            <w:vAlign w:val="bottom"/>
          </w:tcPr>
          <w:p w14:paraId="2D80869D" w14:textId="0728577D"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1-5 scale</w:t>
            </w:r>
          </w:p>
        </w:tc>
      </w:tr>
      <w:tr w:rsidR="009C0C4F" w:rsidRPr="0010468F" w14:paraId="0B9E37D8" w14:textId="36B8F0E7" w:rsidTr="000A7BBC">
        <w:trPr>
          <w:trHeight w:val="300"/>
        </w:trPr>
        <w:tc>
          <w:tcPr>
            <w:tcW w:w="2860" w:type="dxa"/>
            <w:tcBorders>
              <w:top w:val="nil"/>
              <w:left w:val="nil"/>
              <w:bottom w:val="nil"/>
              <w:right w:val="nil"/>
            </w:tcBorders>
            <w:shd w:val="clear" w:color="auto" w:fill="auto"/>
            <w:noWrap/>
            <w:vAlign w:val="bottom"/>
            <w:hideMark/>
          </w:tcPr>
          <w:p w14:paraId="6AA9078E"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CTV presence/absence</w:t>
            </w:r>
          </w:p>
        </w:tc>
        <w:tc>
          <w:tcPr>
            <w:tcW w:w="1320" w:type="dxa"/>
            <w:tcBorders>
              <w:top w:val="nil"/>
              <w:left w:val="nil"/>
              <w:bottom w:val="nil"/>
              <w:right w:val="nil"/>
            </w:tcBorders>
            <w:shd w:val="clear" w:color="auto" w:fill="auto"/>
            <w:noWrap/>
            <w:vAlign w:val="bottom"/>
            <w:hideMark/>
          </w:tcPr>
          <w:p w14:paraId="7193C479"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0.025</w:t>
            </w:r>
          </w:p>
        </w:tc>
        <w:tc>
          <w:tcPr>
            <w:tcW w:w="1320" w:type="dxa"/>
            <w:tcBorders>
              <w:top w:val="nil"/>
              <w:left w:val="nil"/>
              <w:bottom w:val="nil"/>
              <w:right w:val="nil"/>
            </w:tcBorders>
            <w:shd w:val="clear" w:color="auto" w:fill="auto"/>
            <w:noWrap/>
            <w:vAlign w:val="bottom"/>
            <w:hideMark/>
          </w:tcPr>
          <w:p w14:paraId="4CE559C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0.132</w:t>
            </w:r>
          </w:p>
        </w:tc>
        <w:tc>
          <w:tcPr>
            <w:tcW w:w="980" w:type="dxa"/>
            <w:tcBorders>
              <w:top w:val="nil"/>
              <w:left w:val="nil"/>
              <w:bottom w:val="nil"/>
              <w:right w:val="nil"/>
            </w:tcBorders>
            <w:shd w:val="clear" w:color="auto" w:fill="auto"/>
            <w:noWrap/>
            <w:vAlign w:val="bottom"/>
            <w:hideMark/>
          </w:tcPr>
          <w:p w14:paraId="15B12E70"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0.157</w:t>
            </w:r>
          </w:p>
        </w:tc>
        <w:tc>
          <w:tcPr>
            <w:tcW w:w="1420" w:type="dxa"/>
            <w:tcBorders>
              <w:top w:val="nil"/>
              <w:left w:val="nil"/>
              <w:bottom w:val="nil"/>
              <w:right w:val="nil"/>
            </w:tcBorders>
            <w:shd w:val="clear" w:color="auto" w:fill="auto"/>
            <w:noWrap/>
            <w:vAlign w:val="bottom"/>
            <w:hideMark/>
          </w:tcPr>
          <w:p w14:paraId="204ED71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0.432</w:t>
            </w:r>
          </w:p>
        </w:tc>
        <w:tc>
          <w:tcPr>
            <w:tcW w:w="1420" w:type="dxa"/>
            <w:tcBorders>
              <w:top w:val="nil"/>
              <w:left w:val="nil"/>
              <w:bottom w:val="nil"/>
              <w:right w:val="nil"/>
            </w:tcBorders>
            <w:vAlign w:val="bottom"/>
          </w:tcPr>
          <w:p w14:paraId="6FFEACC6" w14:textId="42E3BD4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0-1 scale</w:t>
            </w:r>
          </w:p>
        </w:tc>
      </w:tr>
      <w:tr w:rsidR="009C0C4F" w:rsidRPr="0010468F" w14:paraId="2CC68AA5" w14:textId="1837267D" w:rsidTr="000A7BBC">
        <w:trPr>
          <w:trHeight w:val="300"/>
        </w:trPr>
        <w:tc>
          <w:tcPr>
            <w:tcW w:w="2860" w:type="dxa"/>
            <w:tcBorders>
              <w:top w:val="nil"/>
              <w:left w:val="nil"/>
              <w:bottom w:val="nil"/>
              <w:right w:val="nil"/>
            </w:tcBorders>
            <w:shd w:val="clear" w:color="auto" w:fill="auto"/>
            <w:noWrap/>
            <w:vAlign w:val="bottom"/>
            <w:hideMark/>
          </w:tcPr>
          <w:p w14:paraId="4FD10C92"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Halo blight damage score</w:t>
            </w:r>
          </w:p>
        </w:tc>
        <w:tc>
          <w:tcPr>
            <w:tcW w:w="1320" w:type="dxa"/>
            <w:tcBorders>
              <w:top w:val="nil"/>
              <w:left w:val="nil"/>
              <w:bottom w:val="nil"/>
              <w:right w:val="nil"/>
            </w:tcBorders>
            <w:shd w:val="clear" w:color="auto" w:fill="auto"/>
            <w:noWrap/>
            <w:vAlign w:val="bottom"/>
            <w:hideMark/>
          </w:tcPr>
          <w:p w14:paraId="21DC123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0.176</w:t>
            </w:r>
          </w:p>
        </w:tc>
        <w:tc>
          <w:tcPr>
            <w:tcW w:w="1320" w:type="dxa"/>
            <w:tcBorders>
              <w:top w:val="nil"/>
              <w:left w:val="nil"/>
              <w:bottom w:val="nil"/>
              <w:right w:val="nil"/>
            </w:tcBorders>
            <w:shd w:val="clear" w:color="auto" w:fill="auto"/>
            <w:noWrap/>
            <w:vAlign w:val="bottom"/>
            <w:hideMark/>
          </w:tcPr>
          <w:p w14:paraId="12B44F6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0.708</w:t>
            </w:r>
          </w:p>
        </w:tc>
        <w:tc>
          <w:tcPr>
            <w:tcW w:w="980" w:type="dxa"/>
            <w:tcBorders>
              <w:top w:val="nil"/>
              <w:left w:val="nil"/>
              <w:bottom w:val="nil"/>
              <w:right w:val="nil"/>
            </w:tcBorders>
            <w:shd w:val="clear" w:color="auto" w:fill="auto"/>
            <w:noWrap/>
            <w:vAlign w:val="bottom"/>
            <w:hideMark/>
          </w:tcPr>
          <w:p w14:paraId="2A57FB5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0.199</w:t>
            </w:r>
          </w:p>
        </w:tc>
        <w:tc>
          <w:tcPr>
            <w:tcW w:w="1420" w:type="dxa"/>
            <w:tcBorders>
              <w:top w:val="nil"/>
              <w:left w:val="nil"/>
              <w:bottom w:val="nil"/>
              <w:right w:val="nil"/>
            </w:tcBorders>
            <w:shd w:val="clear" w:color="auto" w:fill="auto"/>
            <w:noWrap/>
            <w:vAlign w:val="bottom"/>
            <w:hideMark/>
          </w:tcPr>
          <w:p w14:paraId="7C142B1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1.12</w:t>
            </w:r>
          </w:p>
        </w:tc>
        <w:tc>
          <w:tcPr>
            <w:tcW w:w="1420" w:type="dxa"/>
            <w:tcBorders>
              <w:top w:val="nil"/>
              <w:left w:val="nil"/>
              <w:bottom w:val="nil"/>
              <w:right w:val="nil"/>
            </w:tcBorders>
            <w:vAlign w:val="bottom"/>
          </w:tcPr>
          <w:p w14:paraId="16CC34F2" w14:textId="4C992E5C"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1-5 scale</w:t>
            </w:r>
          </w:p>
        </w:tc>
      </w:tr>
      <w:tr w:rsidR="009C0C4F" w:rsidRPr="0010468F" w14:paraId="369DBD93" w14:textId="3317EFD9" w:rsidTr="000A7BBC">
        <w:trPr>
          <w:trHeight w:val="300"/>
        </w:trPr>
        <w:tc>
          <w:tcPr>
            <w:tcW w:w="2860" w:type="dxa"/>
            <w:tcBorders>
              <w:top w:val="nil"/>
              <w:left w:val="nil"/>
              <w:bottom w:val="nil"/>
              <w:right w:val="nil"/>
            </w:tcBorders>
            <w:shd w:val="clear" w:color="auto" w:fill="auto"/>
            <w:noWrap/>
            <w:vAlign w:val="bottom"/>
            <w:hideMark/>
          </w:tcPr>
          <w:p w14:paraId="57C19BB4"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BCMV blackroot response</w:t>
            </w:r>
          </w:p>
        </w:tc>
        <w:tc>
          <w:tcPr>
            <w:tcW w:w="1320" w:type="dxa"/>
            <w:tcBorders>
              <w:top w:val="nil"/>
              <w:left w:val="nil"/>
              <w:bottom w:val="nil"/>
              <w:right w:val="nil"/>
            </w:tcBorders>
            <w:shd w:val="clear" w:color="auto" w:fill="auto"/>
            <w:noWrap/>
            <w:vAlign w:val="bottom"/>
            <w:hideMark/>
          </w:tcPr>
          <w:p w14:paraId="397F385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0.049</w:t>
            </w:r>
          </w:p>
        </w:tc>
        <w:tc>
          <w:tcPr>
            <w:tcW w:w="1320" w:type="dxa"/>
            <w:tcBorders>
              <w:top w:val="nil"/>
              <w:left w:val="nil"/>
              <w:bottom w:val="nil"/>
              <w:right w:val="nil"/>
            </w:tcBorders>
            <w:shd w:val="clear" w:color="auto" w:fill="auto"/>
            <w:noWrap/>
            <w:vAlign w:val="bottom"/>
            <w:hideMark/>
          </w:tcPr>
          <w:p w14:paraId="60A0FCF4"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0.086</w:t>
            </w:r>
          </w:p>
        </w:tc>
        <w:tc>
          <w:tcPr>
            <w:tcW w:w="980" w:type="dxa"/>
            <w:tcBorders>
              <w:top w:val="nil"/>
              <w:left w:val="nil"/>
              <w:bottom w:val="nil"/>
              <w:right w:val="nil"/>
            </w:tcBorders>
            <w:shd w:val="clear" w:color="auto" w:fill="auto"/>
            <w:noWrap/>
            <w:vAlign w:val="bottom"/>
            <w:hideMark/>
          </w:tcPr>
          <w:p w14:paraId="1B1501F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0.363</w:t>
            </w:r>
          </w:p>
        </w:tc>
        <w:tc>
          <w:tcPr>
            <w:tcW w:w="1420" w:type="dxa"/>
            <w:tcBorders>
              <w:top w:val="nil"/>
              <w:left w:val="nil"/>
              <w:bottom w:val="nil"/>
              <w:right w:val="nil"/>
            </w:tcBorders>
            <w:shd w:val="clear" w:color="auto" w:fill="auto"/>
            <w:noWrap/>
            <w:vAlign w:val="bottom"/>
            <w:hideMark/>
          </w:tcPr>
          <w:p w14:paraId="2223130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0.843</w:t>
            </w:r>
          </w:p>
        </w:tc>
        <w:tc>
          <w:tcPr>
            <w:tcW w:w="1420" w:type="dxa"/>
            <w:tcBorders>
              <w:top w:val="nil"/>
              <w:left w:val="nil"/>
              <w:bottom w:val="nil"/>
              <w:right w:val="nil"/>
            </w:tcBorders>
            <w:vAlign w:val="bottom"/>
          </w:tcPr>
          <w:p w14:paraId="385919B2" w14:textId="3CC533C1"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0-1 scale</w:t>
            </w:r>
          </w:p>
        </w:tc>
      </w:tr>
      <w:tr w:rsidR="009C0C4F" w:rsidRPr="0010468F" w14:paraId="23B50F16" w14:textId="4D3B8E8A" w:rsidTr="000A7BBC">
        <w:trPr>
          <w:trHeight w:val="300"/>
        </w:trPr>
        <w:tc>
          <w:tcPr>
            <w:tcW w:w="2860" w:type="dxa"/>
            <w:tcBorders>
              <w:top w:val="nil"/>
              <w:left w:val="nil"/>
              <w:bottom w:val="nil"/>
              <w:right w:val="nil"/>
            </w:tcBorders>
            <w:shd w:val="clear" w:color="auto" w:fill="auto"/>
            <w:noWrap/>
            <w:vAlign w:val="bottom"/>
            <w:hideMark/>
          </w:tcPr>
          <w:p w14:paraId="5C7E758F"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BCMV presence/absence</w:t>
            </w:r>
          </w:p>
        </w:tc>
        <w:tc>
          <w:tcPr>
            <w:tcW w:w="1320" w:type="dxa"/>
            <w:tcBorders>
              <w:top w:val="nil"/>
              <w:left w:val="nil"/>
              <w:bottom w:val="nil"/>
              <w:right w:val="nil"/>
            </w:tcBorders>
            <w:shd w:val="clear" w:color="auto" w:fill="auto"/>
            <w:noWrap/>
            <w:vAlign w:val="bottom"/>
            <w:hideMark/>
          </w:tcPr>
          <w:p w14:paraId="7A70E1E3"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0.016</w:t>
            </w:r>
          </w:p>
        </w:tc>
        <w:tc>
          <w:tcPr>
            <w:tcW w:w="1320" w:type="dxa"/>
            <w:tcBorders>
              <w:top w:val="nil"/>
              <w:left w:val="nil"/>
              <w:bottom w:val="nil"/>
              <w:right w:val="nil"/>
            </w:tcBorders>
            <w:shd w:val="clear" w:color="auto" w:fill="auto"/>
            <w:noWrap/>
            <w:vAlign w:val="bottom"/>
            <w:hideMark/>
          </w:tcPr>
          <w:p w14:paraId="5796B3B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0.097</w:t>
            </w:r>
          </w:p>
        </w:tc>
        <w:tc>
          <w:tcPr>
            <w:tcW w:w="980" w:type="dxa"/>
            <w:tcBorders>
              <w:top w:val="nil"/>
              <w:left w:val="nil"/>
              <w:bottom w:val="nil"/>
              <w:right w:val="nil"/>
            </w:tcBorders>
            <w:shd w:val="clear" w:color="auto" w:fill="auto"/>
            <w:noWrap/>
            <w:vAlign w:val="bottom"/>
            <w:hideMark/>
          </w:tcPr>
          <w:p w14:paraId="4B79E6E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0.145</w:t>
            </w:r>
          </w:p>
        </w:tc>
        <w:tc>
          <w:tcPr>
            <w:tcW w:w="1420" w:type="dxa"/>
            <w:tcBorders>
              <w:top w:val="nil"/>
              <w:left w:val="nil"/>
              <w:bottom w:val="nil"/>
              <w:right w:val="nil"/>
            </w:tcBorders>
            <w:shd w:val="clear" w:color="auto" w:fill="auto"/>
            <w:noWrap/>
            <w:vAlign w:val="bottom"/>
            <w:hideMark/>
          </w:tcPr>
          <w:p w14:paraId="0FA40DE0"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0.428</w:t>
            </w:r>
          </w:p>
        </w:tc>
        <w:tc>
          <w:tcPr>
            <w:tcW w:w="1420" w:type="dxa"/>
            <w:tcBorders>
              <w:top w:val="nil"/>
              <w:left w:val="nil"/>
              <w:bottom w:val="nil"/>
              <w:right w:val="nil"/>
            </w:tcBorders>
            <w:vAlign w:val="bottom"/>
          </w:tcPr>
          <w:p w14:paraId="00D82BEA" w14:textId="23419A5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0-1 scale</w:t>
            </w:r>
          </w:p>
        </w:tc>
      </w:tr>
      <w:tr w:rsidR="009C0C4F" w:rsidRPr="0010468F" w14:paraId="21AA667A" w14:textId="00195314" w:rsidTr="000A7BBC">
        <w:trPr>
          <w:trHeight w:val="300"/>
        </w:trPr>
        <w:tc>
          <w:tcPr>
            <w:tcW w:w="2860" w:type="dxa"/>
            <w:tcBorders>
              <w:top w:val="nil"/>
              <w:left w:val="nil"/>
              <w:right w:val="nil"/>
            </w:tcBorders>
            <w:shd w:val="clear" w:color="auto" w:fill="auto"/>
            <w:noWrap/>
            <w:vAlign w:val="bottom"/>
            <w:hideMark/>
          </w:tcPr>
          <w:p w14:paraId="7410967D"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Root rot damage score</w:t>
            </w:r>
          </w:p>
        </w:tc>
        <w:tc>
          <w:tcPr>
            <w:tcW w:w="1320" w:type="dxa"/>
            <w:tcBorders>
              <w:top w:val="nil"/>
              <w:left w:val="nil"/>
              <w:right w:val="nil"/>
            </w:tcBorders>
            <w:shd w:val="clear" w:color="auto" w:fill="auto"/>
            <w:noWrap/>
            <w:vAlign w:val="bottom"/>
            <w:hideMark/>
          </w:tcPr>
          <w:p w14:paraId="3B6A211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0.455</w:t>
            </w:r>
          </w:p>
        </w:tc>
        <w:tc>
          <w:tcPr>
            <w:tcW w:w="1320" w:type="dxa"/>
            <w:tcBorders>
              <w:top w:val="nil"/>
              <w:left w:val="nil"/>
              <w:right w:val="nil"/>
            </w:tcBorders>
            <w:shd w:val="clear" w:color="auto" w:fill="auto"/>
            <w:noWrap/>
            <w:vAlign w:val="bottom"/>
            <w:hideMark/>
          </w:tcPr>
          <w:p w14:paraId="718517F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3.193</w:t>
            </w:r>
          </w:p>
        </w:tc>
        <w:tc>
          <w:tcPr>
            <w:tcW w:w="980" w:type="dxa"/>
            <w:tcBorders>
              <w:top w:val="nil"/>
              <w:left w:val="nil"/>
              <w:right w:val="nil"/>
            </w:tcBorders>
            <w:shd w:val="clear" w:color="auto" w:fill="auto"/>
            <w:noWrap/>
            <w:vAlign w:val="bottom"/>
            <w:hideMark/>
          </w:tcPr>
          <w:p w14:paraId="19F66FE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0.125</w:t>
            </w:r>
          </w:p>
        </w:tc>
        <w:tc>
          <w:tcPr>
            <w:tcW w:w="1420" w:type="dxa"/>
            <w:tcBorders>
              <w:top w:val="nil"/>
              <w:left w:val="nil"/>
              <w:right w:val="nil"/>
            </w:tcBorders>
            <w:shd w:val="clear" w:color="auto" w:fill="auto"/>
            <w:noWrap/>
            <w:vAlign w:val="bottom"/>
            <w:hideMark/>
          </w:tcPr>
          <w:p w14:paraId="48A5F4B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2.25</w:t>
            </w:r>
          </w:p>
        </w:tc>
        <w:tc>
          <w:tcPr>
            <w:tcW w:w="1420" w:type="dxa"/>
            <w:tcBorders>
              <w:top w:val="nil"/>
              <w:left w:val="nil"/>
              <w:right w:val="nil"/>
            </w:tcBorders>
            <w:vAlign w:val="bottom"/>
          </w:tcPr>
          <w:p w14:paraId="6694DA0A" w14:textId="66E13553"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r w:rsidR="009C0C4F" w:rsidRPr="0010468F" w14:paraId="0D69B900" w14:textId="777DAAAD" w:rsidTr="000A7BBC">
        <w:trPr>
          <w:trHeight w:val="300"/>
        </w:trPr>
        <w:tc>
          <w:tcPr>
            <w:tcW w:w="2860" w:type="dxa"/>
            <w:tcBorders>
              <w:top w:val="nil"/>
              <w:left w:val="nil"/>
              <w:bottom w:val="single" w:sz="4" w:space="0" w:color="auto"/>
              <w:right w:val="nil"/>
            </w:tcBorders>
            <w:shd w:val="clear" w:color="auto" w:fill="auto"/>
            <w:noWrap/>
            <w:vAlign w:val="bottom"/>
            <w:hideMark/>
          </w:tcPr>
          <w:p w14:paraId="212A272C"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Zinc deficiency damage score</w:t>
            </w:r>
          </w:p>
        </w:tc>
        <w:tc>
          <w:tcPr>
            <w:tcW w:w="1320" w:type="dxa"/>
            <w:tcBorders>
              <w:top w:val="nil"/>
              <w:left w:val="nil"/>
              <w:bottom w:val="single" w:sz="4" w:space="0" w:color="auto"/>
              <w:right w:val="nil"/>
            </w:tcBorders>
            <w:shd w:val="clear" w:color="auto" w:fill="auto"/>
            <w:noWrap/>
            <w:vAlign w:val="bottom"/>
            <w:hideMark/>
          </w:tcPr>
          <w:p w14:paraId="692D7615"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3.831</w:t>
            </w:r>
          </w:p>
        </w:tc>
        <w:tc>
          <w:tcPr>
            <w:tcW w:w="1320" w:type="dxa"/>
            <w:tcBorders>
              <w:top w:val="nil"/>
              <w:left w:val="nil"/>
              <w:bottom w:val="single" w:sz="4" w:space="0" w:color="auto"/>
              <w:right w:val="nil"/>
            </w:tcBorders>
            <w:shd w:val="clear" w:color="auto" w:fill="auto"/>
            <w:noWrap/>
            <w:vAlign w:val="bottom"/>
            <w:hideMark/>
          </w:tcPr>
          <w:p w14:paraId="1017FF30"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1.395</w:t>
            </w:r>
          </w:p>
        </w:tc>
        <w:tc>
          <w:tcPr>
            <w:tcW w:w="980" w:type="dxa"/>
            <w:tcBorders>
              <w:top w:val="nil"/>
              <w:left w:val="nil"/>
              <w:bottom w:val="single" w:sz="4" w:space="0" w:color="auto"/>
              <w:right w:val="nil"/>
            </w:tcBorders>
            <w:shd w:val="clear" w:color="auto" w:fill="auto"/>
            <w:noWrap/>
            <w:vAlign w:val="bottom"/>
            <w:hideMark/>
          </w:tcPr>
          <w:p w14:paraId="03A59C13"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0.733</w:t>
            </w:r>
          </w:p>
        </w:tc>
        <w:tc>
          <w:tcPr>
            <w:tcW w:w="1420" w:type="dxa"/>
            <w:tcBorders>
              <w:top w:val="nil"/>
              <w:left w:val="nil"/>
              <w:bottom w:val="single" w:sz="4" w:space="0" w:color="auto"/>
              <w:right w:val="nil"/>
            </w:tcBorders>
            <w:shd w:val="clear" w:color="auto" w:fill="auto"/>
            <w:noWrap/>
            <w:vAlign w:val="bottom"/>
            <w:hideMark/>
          </w:tcPr>
          <w:p w14:paraId="2FA5F9B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8.96</w:t>
            </w:r>
          </w:p>
        </w:tc>
        <w:tc>
          <w:tcPr>
            <w:tcW w:w="1420" w:type="dxa"/>
            <w:tcBorders>
              <w:top w:val="nil"/>
              <w:left w:val="nil"/>
              <w:bottom w:val="single" w:sz="4" w:space="0" w:color="auto"/>
              <w:right w:val="nil"/>
            </w:tcBorders>
            <w:vAlign w:val="bottom"/>
          </w:tcPr>
          <w:p w14:paraId="2B0997E6" w14:textId="45003C4E"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bl>
    <w:p w14:paraId="1D7528FB" w14:textId="540C3356" w:rsidR="009C0C4F" w:rsidRPr="0010468F" w:rsidRDefault="000A7BBC" w:rsidP="0010468F">
      <w:pPr>
        <w:spacing w:after="0" w:line="480" w:lineRule="auto"/>
        <w:rPr>
          <w:rFonts w:cstheme="minorHAnsi"/>
          <w:sz w:val="24"/>
          <w:szCs w:val="24"/>
        </w:rPr>
      </w:pPr>
      <w:r w:rsidRPr="0010468F">
        <w:rPr>
          <w:rFonts w:cstheme="minorHAnsi"/>
          <w:sz w:val="24"/>
          <w:szCs w:val="24"/>
        </w:rPr>
        <w:t>V</w:t>
      </w:r>
      <w:r w:rsidRPr="0010468F">
        <w:rPr>
          <w:rFonts w:cstheme="minorHAnsi"/>
          <w:sz w:val="24"/>
          <w:szCs w:val="24"/>
          <w:vertAlign w:val="subscript"/>
        </w:rPr>
        <w:t>g</w:t>
      </w:r>
      <w:r w:rsidRPr="0010468F">
        <w:rPr>
          <w:rFonts w:cstheme="minorHAnsi"/>
          <w:sz w:val="24"/>
          <w:szCs w:val="24"/>
        </w:rPr>
        <w:t xml:space="preserve"> is the REML estimate of the genetic variance from rrBLUP. V</w:t>
      </w:r>
      <w:r w:rsidRPr="0010468F">
        <w:rPr>
          <w:rFonts w:cstheme="minorHAnsi"/>
          <w:sz w:val="24"/>
          <w:szCs w:val="24"/>
          <w:vertAlign w:val="subscript"/>
        </w:rPr>
        <w:t>e</w:t>
      </w:r>
      <w:r w:rsidRPr="0010468F">
        <w:rPr>
          <w:rFonts w:cstheme="minorHAnsi"/>
          <w:sz w:val="24"/>
          <w:szCs w:val="24"/>
        </w:rPr>
        <w:t xml:space="preserve"> is the REML estimate of the error variance. h</w:t>
      </w:r>
      <w:r w:rsidRPr="0010468F">
        <w:rPr>
          <w:rFonts w:cstheme="minorHAnsi"/>
          <w:sz w:val="24"/>
          <w:szCs w:val="24"/>
          <w:vertAlign w:val="superscript"/>
        </w:rPr>
        <w:t>2</w:t>
      </w:r>
      <w:r w:rsidRPr="0010468F">
        <w:rPr>
          <w:rFonts w:cstheme="minorHAnsi"/>
          <w:sz w:val="24"/>
          <w:szCs w:val="24"/>
        </w:rPr>
        <w:t xml:space="preserve"> is </w:t>
      </w:r>
      <w:del w:id="212" w:author="MacQueen, Alice H" w:date="2019-12-09T15:10:00Z">
        <w:r w:rsidRPr="0010468F" w:rsidDel="00EF0172">
          <w:rPr>
            <w:rFonts w:cstheme="minorHAnsi"/>
            <w:sz w:val="24"/>
            <w:szCs w:val="24"/>
          </w:rPr>
          <w:delText xml:space="preserve">narrow </w:delText>
        </w:r>
      </w:del>
      <w:ins w:id="213" w:author="MacQueen, Alice H" w:date="2019-12-09T15:10:00Z">
        <w:r w:rsidR="00EF0172">
          <w:rPr>
            <w:rFonts w:cstheme="minorHAnsi"/>
            <w:sz w:val="24"/>
            <w:szCs w:val="24"/>
          </w:rPr>
          <w:t>broad</w:t>
        </w:r>
        <w:r w:rsidR="00EF0172" w:rsidRPr="0010468F">
          <w:rPr>
            <w:rFonts w:cstheme="minorHAnsi"/>
            <w:sz w:val="24"/>
            <w:szCs w:val="24"/>
          </w:rPr>
          <w:t xml:space="preserve"> </w:t>
        </w:r>
      </w:ins>
      <w:r w:rsidRPr="0010468F">
        <w:rPr>
          <w:rFonts w:cstheme="minorHAnsi"/>
          <w:sz w:val="24"/>
          <w:szCs w:val="24"/>
        </w:rPr>
        <w:t>sense heritability, defined as V</w:t>
      </w:r>
      <w:r w:rsidRPr="0010468F">
        <w:rPr>
          <w:rFonts w:cstheme="minorHAnsi"/>
          <w:sz w:val="24"/>
          <w:szCs w:val="24"/>
          <w:vertAlign w:val="subscript"/>
        </w:rPr>
        <w:t>g</w:t>
      </w:r>
      <w:r w:rsidRPr="0010468F">
        <w:rPr>
          <w:rFonts w:cstheme="minorHAnsi"/>
          <w:sz w:val="24"/>
          <w:szCs w:val="24"/>
        </w:rPr>
        <w:t xml:space="preserve"> / (V</w:t>
      </w:r>
      <w:r w:rsidRPr="0010468F">
        <w:rPr>
          <w:rFonts w:cstheme="minorHAnsi"/>
          <w:sz w:val="24"/>
          <w:szCs w:val="24"/>
          <w:vertAlign w:val="subscript"/>
        </w:rPr>
        <w:t>g</w:t>
      </w:r>
      <w:r w:rsidRPr="0010468F">
        <w:rPr>
          <w:rFonts w:cstheme="minorHAnsi"/>
          <w:sz w:val="24"/>
          <w:szCs w:val="24"/>
        </w:rPr>
        <w:t xml:space="preserve"> + V</w:t>
      </w:r>
      <w:r w:rsidRPr="0010468F">
        <w:rPr>
          <w:rFonts w:cstheme="minorHAnsi"/>
          <w:sz w:val="24"/>
          <w:szCs w:val="24"/>
          <w:vertAlign w:val="subscript"/>
        </w:rPr>
        <w:t>e</w:t>
      </w:r>
      <w:r w:rsidRPr="0010468F">
        <w:rPr>
          <w:rFonts w:cstheme="minorHAnsi"/>
          <w:sz w:val="24"/>
          <w:szCs w:val="24"/>
        </w:rPr>
        <w:t xml:space="preserve">). </w:t>
      </w:r>
    </w:p>
    <w:p w14:paraId="1C8E5ED2" w14:textId="77777777" w:rsidR="000A7BBC" w:rsidRPr="0010468F" w:rsidRDefault="000A7BBC" w:rsidP="0010468F">
      <w:pPr>
        <w:spacing w:after="0" w:line="480" w:lineRule="auto"/>
        <w:rPr>
          <w:rFonts w:cstheme="minorHAnsi"/>
          <w:sz w:val="24"/>
          <w:szCs w:val="24"/>
        </w:rPr>
      </w:pPr>
    </w:p>
    <w:p w14:paraId="62367F73" w14:textId="0BBF3452" w:rsidR="00417161" w:rsidRPr="0010468F" w:rsidRDefault="00417161" w:rsidP="0010468F">
      <w:pPr>
        <w:spacing w:line="480" w:lineRule="auto"/>
        <w:rPr>
          <w:rFonts w:cstheme="minorHAnsi"/>
          <w:sz w:val="24"/>
          <w:szCs w:val="24"/>
        </w:rPr>
      </w:pPr>
      <w:r w:rsidRPr="0010468F">
        <w:rPr>
          <w:rFonts w:cstheme="minorHAnsi"/>
          <w:b/>
          <w:sz w:val="24"/>
          <w:szCs w:val="24"/>
        </w:rPr>
        <w:t xml:space="preserve">Table </w:t>
      </w:r>
      <w:r w:rsidR="000A7BBC" w:rsidRPr="0010468F">
        <w:rPr>
          <w:rFonts w:cstheme="minorHAnsi"/>
          <w:b/>
          <w:sz w:val="24"/>
          <w:szCs w:val="24"/>
        </w:rPr>
        <w:t>2</w:t>
      </w:r>
      <w:r w:rsidRPr="0010468F">
        <w:rPr>
          <w:rFonts w:cstheme="minorHAnsi"/>
          <w:b/>
          <w:sz w:val="24"/>
          <w:szCs w:val="24"/>
        </w:rPr>
        <w:t>.</w:t>
      </w:r>
      <w:r w:rsidRPr="0010468F">
        <w:rPr>
          <w:rFonts w:cstheme="minorHAnsi"/>
          <w:sz w:val="24"/>
          <w:szCs w:val="24"/>
        </w:rPr>
        <w:t xml:space="preserve"> Major associations in genome-wide associations (GWAS) from phenotypes from the Cooperative Dry Bean Nursery (CDBN) and from previously published GWAS. </w:t>
      </w:r>
      <w:r w:rsidR="00512BA6" w:rsidRPr="0010468F">
        <w:rPr>
          <w:rFonts w:cstheme="minorHAnsi"/>
          <w:sz w:val="24"/>
          <w:szCs w:val="24"/>
        </w:rPr>
        <w:t xml:space="preserve">FDR indicates </w:t>
      </w:r>
      <w:r w:rsidR="002B6DE0" w:rsidRPr="0010468F">
        <w:rPr>
          <w:rFonts w:cstheme="minorHAnsi"/>
          <w:sz w:val="24"/>
          <w:szCs w:val="24"/>
        </w:rPr>
        <w:t xml:space="preserve">associations from this paper which were above the Benjamini-Hochberg false discovery rate correction. </w:t>
      </w:r>
      <w:r w:rsidR="00FE3930" w:rsidRPr="0010468F">
        <w:rPr>
          <w:rFonts w:cstheme="minorHAnsi"/>
          <w:sz w:val="24"/>
          <w:szCs w:val="24"/>
        </w:rPr>
        <w:t>Colors indicate associations in more than one published GWAS</w:t>
      </w:r>
      <w:r w:rsidR="00D811ED" w:rsidRPr="0010468F">
        <w:rPr>
          <w:rFonts w:cstheme="minorHAnsi"/>
          <w:sz w:val="24"/>
          <w:szCs w:val="24"/>
        </w:rPr>
        <w:t xml:space="preserve">: blue indicates </w:t>
      </w:r>
      <w:r w:rsidR="00D811ED" w:rsidRPr="0010468F">
        <w:rPr>
          <w:rFonts w:cstheme="minorHAnsi"/>
          <w:sz w:val="24"/>
          <w:szCs w:val="24"/>
        </w:rPr>
        <w:lastRenderedPageBreak/>
        <w:t>associations within 20kb, with the same candidate gene, and grey indicates associations within 200kb.</w:t>
      </w:r>
    </w:p>
    <w:tbl>
      <w:tblPr>
        <w:tblW w:w="8910" w:type="dxa"/>
        <w:tblLook w:val="04A0" w:firstRow="1" w:lastRow="0" w:firstColumn="1" w:lastColumn="0" w:noHBand="0" w:noVBand="1"/>
      </w:tblPr>
      <w:tblGrid>
        <w:gridCol w:w="605"/>
        <w:gridCol w:w="1614"/>
        <w:gridCol w:w="2461"/>
        <w:gridCol w:w="558"/>
        <w:gridCol w:w="1779"/>
        <w:gridCol w:w="2056"/>
      </w:tblGrid>
      <w:tr w:rsidR="00680D70" w:rsidRPr="0010468F" w14:paraId="5E93C1BB" w14:textId="77777777" w:rsidTr="00141A03">
        <w:trPr>
          <w:trHeight w:val="285"/>
        </w:trPr>
        <w:tc>
          <w:tcPr>
            <w:tcW w:w="605" w:type="dxa"/>
            <w:tcBorders>
              <w:top w:val="single" w:sz="4" w:space="0" w:color="auto"/>
              <w:left w:val="nil"/>
              <w:bottom w:val="single" w:sz="4" w:space="0" w:color="auto"/>
              <w:right w:val="nil"/>
            </w:tcBorders>
            <w:shd w:val="clear" w:color="auto" w:fill="auto"/>
            <w:noWrap/>
            <w:vAlign w:val="bottom"/>
            <w:hideMark/>
          </w:tcPr>
          <w:p w14:paraId="45FB245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single" w:sz="4" w:space="0" w:color="auto"/>
              <w:left w:val="nil"/>
              <w:bottom w:val="single" w:sz="4" w:space="0" w:color="auto"/>
              <w:right w:val="nil"/>
            </w:tcBorders>
            <w:shd w:val="clear" w:color="auto" w:fill="auto"/>
            <w:noWrap/>
            <w:vAlign w:val="bottom"/>
            <w:hideMark/>
          </w:tcPr>
          <w:p w14:paraId="4EACF4F1" w14:textId="77777777"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Trait</w:t>
            </w:r>
          </w:p>
        </w:tc>
        <w:tc>
          <w:tcPr>
            <w:tcW w:w="2461" w:type="dxa"/>
            <w:tcBorders>
              <w:top w:val="single" w:sz="4" w:space="0" w:color="auto"/>
              <w:left w:val="nil"/>
              <w:bottom w:val="single" w:sz="4" w:space="0" w:color="auto"/>
              <w:right w:val="nil"/>
            </w:tcBorders>
            <w:shd w:val="clear" w:color="auto" w:fill="auto"/>
            <w:noWrap/>
            <w:vAlign w:val="bottom"/>
            <w:hideMark/>
          </w:tcPr>
          <w:p w14:paraId="5C3DA042" w14:textId="77777777"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Study</w:t>
            </w:r>
          </w:p>
        </w:tc>
        <w:tc>
          <w:tcPr>
            <w:tcW w:w="561" w:type="dxa"/>
            <w:tcBorders>
              <w:top w:val="single" w:sz="4" w:space="0" w:color="auto"/>
              <w:left w:val="nil"/>
              <w:bottom w:val="single" w:sz="4" w:space="0" w:color="auto"/>
              <w:right w:val="nil"/>
            </w:tcBorders>
          </w:tcPr>
          <w:p w14:paraId="555A01C7" w14:textId="0B1C1C9E"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Chr</w:t>
            </w:r>
          </w:p>
        </w:tc>
        <w:tc>
          <w:tcPr>
            <w:tcW w:w="1779" w:type="dxa"/>
            <w:tcBorders>
              <w:top w:val="single" w:sz="4" w:space="0" w:color="auto"/>
              <w:left w:val="nil"/>
              <w:bottom w:val="single" w:sz="4" w:space="0" w:color="auto"/>
              <w:right w:val="nil"/>
            </w:tcBorders>
            <w:shd w:val="clear" w:color="auto" w:fill="auto"/>
            <w:noWrap/>
            <w:vAlign w:val="bottom"/>
            <w:hideMark/>
          </w:tcPr>
          <w:p w14:paraId="4339F498" w14:textId="49B5B055"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Position in v2.0</w:t>
            </w:r>
          </w:p>
        </w:tc>
        <w:tc>
          <w:tcPr>
            <w:tcW w:w="1890" w:type="dxa"/>
            <w:tcBorders>
              <w:top w:val="single" w:sz="4" w:space="0" w:color="auto"/>
              <w:left w:val="nil"/>
              <w:bottom w:val="single" w:sz="4" w:space="0" w:color="auto"/>
              <w:right w:val="nil"/>
            </w:tcBorders>
            <w:shd w:val="clear" w:color="auto" w:fill="auto"/>
            <w:noWrap/>
            <w:vAlign w:val="bottom"/>
            <w:hideMark/>
          </w:tcPr>
          <w:p w14:paraId="21694549" w14:textId="77777777"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Candidate gene</w:t>
            </w:r>
          </w:p>
        </w:tc>
      </w:tr>
      <w:tr w:rsidR="00116969" w:rsidRPr="0010468F" w14:paraId="63917F67" w14:textId="77777777" w:rsidTr="00141A03">
        <w:trPr>
          <w:trHeight w:val="285"/>
        </w:trPr>
        <w:tc>
          <w:tcPr>
            <w:tcW w:w="605" w:type="dxa"/>
            <w:tcBorders>
              <w:top w:val="single" w:sz="4" w:space="0" w:color="auto"/>
              <w:left w:val="nil"/>
              <w:bottom w:val="nil"/>
              <w:right w:val="nil"/>
            </w:tcBorders>
            <w:shd w:val="clear" w:color="auto" w:fill="auto"/>
            <w:noWrap/>
            <w:vAlign w:val="center"/>
            <w:hideMark/>
          </w:tcPr>
          <w:p w14:paraId="657C165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single" w:sz="4" w:space="0" w:color="auto"/>
              <w:left w:val="nil"/>
              <w:bottom w:val="nil"/>
              <w:right w:val="nil"/>
            </w:tcBorders>
            <w:shd w:val="clear" w:color="auto" w:fill="auto"/>
            <w:noWrap/>
            <w:vAlign w:val="center"/>
            <w:hideMark/>
          </w:tcPr>
          <w:p w14:paraId="64713D8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single" w:sz="4" w:space="0" w:color="auto"/>
              <w:left w:val="nil"/>
              <w:bottom w:val="nil"/>
              <w:right w:val="nil"/>
            </w:tcBorders>
            <w:shd w:val="clear" w:color="auto" w:fill="auto"/>
            <w:noWrap/>
            <w:vAlign w:val="center"/>
            <w:hideMark/>
          </w:tcPr>
          <w:p w14:paraId="67513F0C" w14:textId="0BB3ED0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single" w:sz="4" w:space="0" w:color="auto"/>
              <w:left w:val="nil"/>
              <w:bottom w:val="nil"/>
              <w:right w:val="nil"/>
            </w:tcBorders>
            <w:vAlign w:val="center"/>
          </w:tcPr>
          <w:p w14:paraId="20BF0F76" w14:textId="24C3DBB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single" w:sz="4" w:space="0" w:color="auto"/>
              <w:left w:val="nil"/>
              <w:bottom w:val="nil"/>
              <w:right w:val="nil"/>
            </w:tcBorders>
            <w:shd w:val="clear" w:color="auto" w:fill="auto"/>
            <w:noWrap/>
            <w:vAlign w:val="center"/>
            <w:hideMark/>
          </w:tcPr>
          <w:p w14:paraId="32ECB09D" w14:textId="7B4EFFF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6.13</w:t>
            </w:r>
          </w:p>
        </w:tc>
        <w:tc>
          <w:tcPr>
            <w:tcW w:w="1890" w:type="dxa"/>
            <w:tcBorders>
              <w:top w:val="single" w:sz="4" w:space="0" w:color="auto"/>
              <w:left w:val="nil"/>
              <w:bottom w:val="nil"/>
              <w:right w:val="nil"/>
            </w:tcBorders>
            <w:shd w:val="clear" w:color="auto" w:fill="D0CECE" w:themeFill="background2" w:themeFillShade="E6"/>
            <w:noWrap/>
            <w:vAlign w:val="center"/>
            <w:hideMark/>
          </w:tcPr>
          <w:p w14:paraId="3D40372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Phvul.001G054800</w:t>
            </w:r>
          </w:p>
        </w:tc>
      </w:tr>
      <w:tr w:rsidR="00116969" w:rsidRPr="0010468F" w14:paraId="772B3F27" w14:textId="77777777" w:rsidTr="00141A03">
        <w:trPr>
          <w:trHeight w:val="285"/>
        </w:trPr>
        <w:tc>
          <w:tcPr>
            <w:tcW w:w="605" w:type="dxa"/>
            <w:tcBorders>
              <w:top w:val="nil"/>
              <w:left w:val="nil"/>
              <w:bottom w:val="nil"/>
              <w:right w:val="nil"/>
            </w:tcBorders>
            <w:shd w:val="clear" w:color="auto" w:fill="auto"/>
            <w:noWrap/>
            <w:vAlign w:val="center"/>
            <w:hideMark/>
          </w:tcPr>
          <w:p w14:paraId="5FD18C4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04FE5A6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2CDFE602" w14:textId="59F1741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7392F90C" w14:textId="08D09AE1"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2487AF79" w14:textId="0CB414E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6.28</w:t>
            </w:r>
          </w:p>
        </w:tc>
        <w:tc>
          <w:tcPr>
            <w:tcW w:w="1890" w:type="dxa"/>
            <w:tcBorders>
              <w:top w:val="nil"/>
              <w:left w:val="nil"/>
              <w:bottom w:val="nil"/>
              <w:right w:val="nil"/>
            </w:tcBorders>
            <w:shd w:val="clear" w:color="auto" w:fill="D0CECE" w:themeFill="background2" w:themeFillShade="E6"/>
            <w:noWrap/>
            <w:vAlign w:val="center"/>
            <w:hideMark/>
          </w:tcPr>
          <w:p w14:paraId="0463792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Phvul.001G055600</w:t>
            </w:r>
          </w:p>
        </w:tc>
      </w:tr>
      <w:tr w:rsidR="00116969" w:rsidRPr="0010468F" w14:paraId="4479A15D" w14:textId="77777777" w:rsidTr="00141A03">
        <w:trPr>
          <w:trHeight w:val="285"/>
        </w:trPr>
        <w:tc>
          <w:tcPr>
            <w:tcW w:w="605" w:type="dxa"/>
            <w:tcBorders>
              <w:top w:val="nil"/>
              <w:left w:val="nil"/>
              <w:bottom w:val="nil"/>
              <w:right w:val="nil"/>
            </w:tcBorders>
            <w:shd w:val="clear" w:color="auto" w:fill="auto"/>
            <w:noWrap/>
            <w:vAlign w:val="center"/>
            <w:hideMark/>
          </w:tcPr>
          <w:p w14:paraId="5122BCA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CABDAF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27FCD59B" w14:textId="62B7F1D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3BDAD1EB" w14:textId="45D2615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299B6FE8" w14:textId="1D78BC4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6.49</w:t>
            </w:r>
          </w:p>
        </w:tc>
        <w:tc>
          <w:tcPr>
            <w:tcW w:w="1890" w:type="dxa"/>
            <w:tcBorders>
              <w:top w:val="nil"/>
              <w:left w:val="nil"/>
              <w:bottom w:val="nil"/>
              <w:right w:val="nil"/>
            </w:tcBorders>
            <w:shd w:val="clear" w:color="auto" w:fill="D0CECE" w:themeFill="background2" w:themeFillShade="E6"/>
            <w:noWrap/>
            <w:vAlign w:val="center"/>
            <w:hideMark/>
          </w:tcPr>
          <w:p w14:paraId="4B20CD87"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Phvul.001G057100</w:t>
            </w:r>
          </w:p>
        </w:tc>
      </w:tr>
      <w:tr w:rsidR="00680D70" w:rsidRPr="0010468F" w14:paraId="6E76AB79" w14:textId="77777777" w:rsidTr="00141A03">
        <w:trPr>
          <w:trHeight w:val="285"/>
        </w:trPr>
        <w:tc>
          <w:tcPr>
            <w:tcW w:w="605" w:type="dxa"/>
            <w:tcBorders>
              <w:top w:val="nil"/>
              <w:left w:val="nil"/>
              <w:bottom w:val="nil"/>
              <w:right w:val="nil"/>
            </w:tcBorders>
            <w:shd w:val="clear" w:color="auto" w:fill="auto"/>
            <w:noWrap/>
            <w:vAlign w:val="center"/>
            <w:hideMark/>
          </w:tcPr>
          <w:p w14:paraId="0930472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C2658E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Lodging score</w:t>
            </w:r>
          </w:p>
        </w:tc>
        <w:tc>
          <w:tcPr>
            <w:tcW w:w="2461" w:type="dxa"/>
            <w:tcBorders>
              <w:top w:val="nil"/>
              <w:left w:val="nil"/>
              <w:bottom w:val="nil"/>
              <w:right w:val="nil"/>
            </w:tcBorders>
            <w:shd w:val="clear" w:color="auto" w:fill="auto"/>
            <w:noWrap/>
            <w:vAlign w:val="center"/>
            <w:hideMark/>
          </w:tcPr>
          <w:p w14:paraId="062D05BD" w14:textId="6717060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Resende </w:t>
            </w:r>
            <w:r w:rsidR="00956331" w:rsidRPr="0010468F">
              <w:rPr>
                <w:rFonts w:eastAsia="Times New Roman" w:cstheme="minorHAnsi"/>
                <w:i/>
                <w:iCs/>
                <w:sz w:val="24"/>
                <w:szCs w:val="24"/>
              </w:rPr>
              <w:t>et al.,</w:t>
            </w:r>
            <w:r w:rsidRPr="0010468F">
              <w:rPr>
                <w:rFonts w:eastAsia="Times New Roman" w:cstheme="minorHAnsi"/>
                <w:sz w:val="24"/>
                <w:szCs w:val="24"/>
              </w:rPr>
              <w:t xml:space="preserve"> 2018</w:t>
            </w:r>
          </w:p>
        </w:tc>
        <w:tc>
          <w:tcPr>
            <w:tcW w:w="561" w:type="dxa"/>
            <w:tcBorders>
              <w:top w:val="nil"/>
              <w:left w:val="nil"/>
              <w:bottom w:val="nil"/>
              <w:right w:val="nil"/>
            </w:tcBorders>
            <w:vAlign w:val="center"/>
          </w:tcPr>
          <w:p w14:paraId="0906D00F" w14:textId="32ECF18A"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0841CE26" w14:textId="6800FD6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13.76</w:t>
            </w:r>
          </w:p>
        </w:tc>
        <w:tc>
          <w:tcPr>
            <w:tcW w:w="1890" w:type="dxa"/>
            <w:tcBorders>
              <w:top w:val="nil"/>
              <w:left w:val="nil"/>
              <w:bottom w:val="nil"/>
              <w:right w:val="nil"/>
            </w:tcBorders>
            <w:shd w:val="clear" w:color="000000" w:fill="DDEBF7"/>
            <w:noWrap/>
            <w:vAlign w:val="center"/>
            <w:hideMark/>
          </w:tcPr>
          <w:p w14:paraId="5F8E3AE7"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Phvul.001G087900</w:t>
            </w:r>
          </w:p>
        </w:tc>
      </w:tr>
      <w:tr w:rsidR="00680D70" w:rsidRPr="0010468F" w14:paraId="2624B5A1" w14:textId="77777777" w:rsidTr="00141A03">
        <w:trPr>
          <w:trHeight w:val="285"/>
        </w:trPr>
        <w:tc>
          <w:tcPr>
            <w:tcW w:w="605" w:type="dxa"/>
            <w:tcBorders>
              <w:top w:val="nil"/>
              <w:left w:val="nil"/>
              <w:bottom w:val="nil"/>
              <w:right w:val="nil"/>
            </w:tcBorders>
            <w:shd w:val="clear" w:color="auto" w:fill="auto"/>
            <w:noWrap/>
            <w:vAlign w:val="center"/>
            <w:hideMark/>
          </w:tcPr>
          <w:p w14:paraId="599D2EF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E1F12FD"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092877A3" w14:textId="2859CF9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Resende </w:t>
            </w:r>
            <w:r w:rsidR="00956331" w:rsidRPr="0010468F">
              <w:rPr>
                <w:rFonts w:eastAsia="Times New Roman" w:cstheme="minorHAnsi"/>
                <w:i/>
                <w:iCs/>
                <w:sz w:val="24"/>
                <w:szCs w:val="24"/>
              </w:rPr>
              <w:t>et al.,</w:t>
            </w:r>
            <w:r w:rsidRPr="0010468F">
              <w:rPr>
                <w:rFonts w:eastAsia="Times New Roman" w:cstheme="minorHAnsi"/>
                <w:sz w:val="24"/>
                <w:szCs w:val="24"/>
              </w:rPr>
              <w:t xml:space="preserve"> 2018</w:t>
            </w:r>
          </w:p>
        </w:tc>
        <w:tc>
          <w:tcPr>
            <w:tcW w:w="561" w:type="dxa"/>
            <w:tcBorders>
              <w:top w:val="nil"/>
              <w:left w:val="nil"/>
              <w:bottom w:val="nil"/>
              <w:right w:val="nil"/>
            </w:tcBorders>
            <w:vAlign w:val="center"/>
          </w:tcPr>
          <w:p w14:paraId="1D07A3D6" w14:textId="46FB180B"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70826847" w14:textId="00C191E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13.76</w:t>
            </w:r>
          </w:p>
        </w:tc>
        <w:tc>
          <w:tcPr>
            <w:tcW w:w="1890" w:type="dxa"/>
            <w:tcBorders>
              <w:top w:val="nil"/>
              <w:left w:val="nil"/>
              <w:bottom w:val="nil"/>
              <w:right w:val="nil"/>
            </w:tcBorders>
            <w:shd w:val="clear" w:color="000000" w:fill="DDEBF7"/>
            <w:noWrap/>
            <w:vAlign w:val="center"/>
            <w:hideMark/>
          </w:tcPr>
          <w:p w14:paraId="55E7513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Phvul.001G087900</w:t>
            </w:r>
          </w:p>
        </w:tc>
      </w:tr>
      <w:tr w:rsidR="00680D70" w:rsidRPr="0010468F" w14:paraId="700D1515" w14:textId="77777777" w:rsidTr="00141A03">
        <w:trPr>
          <w:trHeight w:val="285"/>
        </w:trPr>
        <w:tc>
          <w:tcPr>
            <w:tcW w:w="605" w:type="dxa"/>
            <w:tcBorders>
              <w:top w:val="nil"/>
              <w:left w:val="nil"/>
              <w:bottom w:val="nil"/>
              <w:right w:val="nil"/>
            </w:tcBorders>
            <w:shd w:val="clear" w:color="auto" w:fill="auto"/>
            <w:noWrap/>
            <w:vAlign w:val="center"/>
            <w:hideMark/>
          </w:tcPr>
          <w:p w14:paraId="6958AFD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A5F8AF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flowering</w:t>
            </w:r>
          </w:p>
        </w:tc>
        <w:tc>
          <w:tcPr>
            <w:tcW w:w="2461" w:type="dxa"/>
            <w:tcBorders>
              <w:top w:val="nil"/>
              <w:left w:val="nil"/>
              <w:bottom w:val="nil"/>
              <w:right w:val="nil"/>
            </w:tcBorders>
            <w:shd w:val="clear" w:color="auto" w:fill="auto"/>
            <w:noWrap/>
            <w:vAlign w:val="center"/>
            <w:hideMark/>
          </w:tcPr>
          <w:p w14:paraId="0E635C8F" w14:textId="1F9B5F8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et al.,</w:t>
            </w:r>
            <w:r w:rsidRPr="0010468F">
              <w:rPr>
                <w:rFonts w:eastAsia="Times New Roman" w:cstheme="minorHAnsi"/>
                <w:sz w:val="24"/>
                <w:szCs w:val="24"/>
              </w:rPr>
              <w:t xml:space="preserve"> 2016</w:t>
            </w:r>
          </w:p>
        </w:tc>
        <w:tc>
          <w:tcPr>
            <w:tcW w:w="561" w:type="dxa"/>
            <w:tcBorders>
              <w:top w:val="nil"/>
              <w:left w:val="nil"/>
              <w:bottom w:val="nil"/>
              <w:right w:val="nil"/>
            </w:tcBorders>
            <w:vAlign w:val="center"/>
          </w:tcPr>
          <w:p w14:paraId="65001F0C" w14:textId="29D640D4"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14E29538" w14:textId="3B3B177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13.76</w:t>
            </w:r>
          </w:p>
        </w:tc>
        <w:tc>
          <w:tcPr>
            <w:tcW w:w="1890" w:type="dxa"/>
            <w:tcBorders>
              <w:top w:val="nil"/>
              <w:left w:val="nil"/>
              <w:bottom w:val="nil"/>
              <w:right w:val="nil"/>
            </w:tcBorders>
            <w:shd w:val="clear" w:color="000000" w:fill="DDEBF7"/>
            <w:noWrap/>
            <w:vAlign w:val="center"/>
            <w:hideMark/>
          </w:tcPr>
          <w:p w14:paraId="538352D2"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Phvul.001G087900</w:t>
            </w:r>
          </w:p>
        </w:tc>
      </w:tr>
      <w:tr w:rsidR="00680D70" w:rsidRPr="0010468F" w14:paraId="7B7C08F2" w14:textId="77777777" w:rsidTr="00141A03">
        <w:trPr>
          <w:trHeight w:val="285"/>
        </w:trPr>
        <w:tc>
          <w:tcPr>
            <w:tcW w:w="605" w:type="dxa"/>
            <w:tcBorders>
              <w:top w:val="nil"/>
              <w:left w:val="nil"/>
              <w:bottom w:val="nil"/>
              <w:right w:val="nil"/>
            </w:tcBorders>
            <w:shd w:val="clear" w:color="auto" w:fill="auto"/>
            <w:noWrap/>
            <w:vAlign w:val="center"/>
            <w:hideMark/>
          </w:tcPr>
          <w:p w14:paraId="40EEBBD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21A81E1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flowering</w:t>
            </w:r>
          </w:p>
        </w:tc>
        <w:tc>
          <w:tcPr>
            <w:tcW w:w="2461" w:type="dxa"/>
            <w:tcBorders>
              <w:top w:val="nil"/>
              <w:left w:val="nil"/>
              <w:bottom w:val="nil"/>
              <w:right w:val="nil"/>
            </w:tcBorders>
            <w:shd w:val="clear" w:color="auto" w:fill="auto"/>
            <w:noWrap/>
            <w:vAlign w:val="center"/>
            <w:hideMark/>
          </w:tcPr>
          <w:p w14:paraId="49961D2F" w14:textId="1E55370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549554B6" w14:textId="1B81CEE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1EEA77F5" w14:textId="175936B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13.45 - 15.36</w:t>
            </w:r>
          </w:p>
        </w:tc>
        <w:tc>
          <w:tcPr>
            <w:tcW w:w="1890" w:type="dxa"/>
            <w:tcBorders>
              <w:top w:val="nil"/>
              <w:left w:val="nil"/>
              <w:bottom w:val="nil"/>
              <w:right w:val="nil"/>
            </w:tcBorders>
            <w:shd w:val="clear" w:color="000000" w:fill="DDEBF7"/>
            <w:noWrap/>
            <w:vAlign w:val="center"/>
            <w:hideMark/>
          </w:tcPr>
          <w:p w14:paraId="2408AA5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Phvul.001G087900</w:t>
            </w:r>
          </w:p>
        </w:tc>
      </w:tr>
      <w:tr w:rsidR="00680D70" w:rsidRPr="0010468F" w14:paraId="06734C3D" w14:textId="77777777" w:rsidTr="00141A03">
        <w:trPr>
          <w:trHeight w:val="285"/>
        </w:trPr>
        <w:tc>
          <w:tcPr>
            <w:tcW w:w="605" w:type="dxa"/>
            <w:tcBorders>
              <w:top w:val="nil"/>
              <w:left w:val="nil"/>
              <w:bottom w:val="nil"/>
              <w:right w:val="nil"/>
            </w:tcBorders>
            <w:shd w:val="clear" w:color="auto" w:fill="auto"/>
            <w:noWrap/>
            <w:vAlign w:val="center"/>
            <w:hideMark/>
          </w:tcPr>
          <w:p w14:paraId="60702C5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A61EC5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29B453D8" w14:textId="5B8BC15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et al.,</w:t>
            </w:r>
            <w:r w:rsidRPr="0010468F">
              <w:rPr>
                <w:rFonts w:eastAsia="Times New Roman" w:cstheme="minorHAnsi"/>
                <w:sz w:val="24"/>
                <w:szCs w:val="24"/>
              </w:rPr>
              <w:t xml:space="preserve"> 2019b</w:t>
            </w:r>
          </w:p>
        </w:tc>
        <w:tc>
          <w:tcPr>
            <w:tcW w:w="561" w:type="dxa"/>
            <w:tcBorders>
              <w:top w:val="nil"/>
              <w:left w:val="nil"/>
              <w:bottom w:val="nil"/>
              <w:right w:val="nil"/>
            </w:tcBorders>
            <w:vAlign w:val="center"/>
          </w:tcPr>
          <w:p w14:paraId="4F708102" w14:textId="5DEB04C6" w:rsidR="00680D70" w:rsidRPr="0010468F" w:rsidRDefault="009463B3"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w:t>
            </w:r>
          </w:p>
        </w:tc>
        <w:tc>
          <w:tcPr>
            <w:tcW w:w="1779" w:type="dxa"/>
            <w:tcBorders>
              <w:top w:val="nil"/>
              <w:left w:val="nil"/>
              <w:bottom w:val="nil"/>
              <w:right w:val="nil"/>
            </w:tcBorders>
            <w:shd w:val="clear" w:color="auto" w:fill="auto"/>
            <w:noWrap/>
            <w:vAlign w:val="center"/>
            <w:hideMark/>
          </w:tcPr>
          <w:p w14:paraId="06014C94" w14:textId="2A31B16E"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23.92</w:t>
            </w:r>
          </w:p>
        </w:tc>
        <w:tc>
          <w:tcPr>
            <w:tcW w:w="1890" w:type="dxa"/>
            <w:tcBorders>
              <w:top w:val="nil"/>
              <w:left w:val="nil"/>
              <w:bottom w:val="nil"/>
              <w:right w:val="nil"/>
            </w:tcBorders>
            <w:shd w:val="clear" w:color="auto" w:fill="auto"/>
            <w:noWrap/>
            <w:vAlign w:val="center"/>
            <w:hideMark/>
          </w:tcPr>
          <w:p w14:paraId="7AE38BB3"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0E77368F" w14:textId="77777777" w:rsidTr="00141A03">
        <w:trPr>
          <w:trHeight w:val="285"/>
        </w:trPr>
        <w:tc>
          <w:tcPr>
            <w:tcW w:w="605" w:type="dxa"/>
            <w:tcBorders>
              <w:top w:val="nil"/>
              <w:left w:val="nil"/>
              <w:bottom w:val="nil"/>
              <w:right w:val="nil"/>
            </w:tcBorders>
            <w:shd w:val="clear" w:color="auto" w:fill="auto"/>
            <w:noWrap/>
            <w:vAlign w:val="center"/>
            <w:hideMark/>
          </w:tcPr>
          <w:p w14:paraId="10407D8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51C74D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7FBA486B" w14:textId="1104179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et al.,</w:t>
            </w:r>
            <w:r w:rsidRPr="0010468F">
              <w:rPr>
                <w:rFonts w:eastAsia="Times New Roman" w:cstheme="minorHAnsi"/>
                <w:sz w:val="24"/>
                <w:szCs w:val="24"/>
              </w:rPr>
              <w:t xml:space="preserve"> 2019a</w:t>
            </w:r>
          </w:p>
        </w:tc>
        <w:tc>
          <w:tcPr>
            <w:tcW w:w="561" w:type="dxa"/>
            <w:tcBorders>
              <w:top w:val="nil"/>
              <w:left w:val="nil"/>
              <w:bottom w:val="nil"/>
              <w:right w:val="nil"/>
            </w:tcBorders>
            <w:vAlign w:val="center"/>
          </w:tcPr>
          <w:p w14:paraId="178E47A6" w14:textId="2CC0855B"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2879308D" w14:textId="5E16462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27.68</w:t>
            </w:r>
          </w:p>
        </w:tc>
        <w:tc>
          <w:tcPr>
            <w:tcW w:w="1890" w:type="dxa"/>
            <w:tcBorders>
              <w:top w:val="nil"/>
              <w:left w:val="nil"/>
              <w:bottom w:val="nil"/>
              <w:right w:val="nil"/>
            </w:tcBorders>
            <w:shd w:val="clear" w:color="auto" w:fill="auto"/>
            <w:noWrap/>
            <w:vAlign w:val="center"/>
            <w:hideMark/>
          </w:tcPr>
          <w:p w14:paraId="4C48587B"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55BB60CA" w14:textId="77777777" w:rsidTr="00141A03">
        <w:trPr>
          <w:trHeight w:val="285"/>
        </w:trPr>
        <w:tc>
          <w:tcPr>
            <w:tcW w:w="605" w:type="dxa"/>
            <w:tcBorders>
              <w:top w:val="nil"/>
              <w:left w:val="nil"/>
              <w:bottom w:val="nil"/>
              <w:right w:val="nil"/>
            </w:tcBorders>
            <w:shd w:val="clear" w:color="auto" w:fill="auto"/>
            <w:noWrap/>
            <w:vAlign w:val="center"/>
            <w:hideMark/>
          </w:tcPr>
          <w:p w14:paraId="0E74D78E"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37E20A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08B68341" w14:textId="58D0561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et al.,</w:t>
            </w:r>
            <w:r w:rsidRPr="0010468F">
              <w:rPr>
                <w:rFonts w:eastAsia="Times New Roman" w:cstheme="minorHAnsi"/>
                <w:sz w:val="24"/>
                <w:szCs w:val="24"/>
              </w:rPr>
              <w:t xml:space="preserve"> 2019b</w:t>
            </w:r>
          </w:p>
        </w:tc>
        <w:tc>
          <w:tcPr>
            <w:tcW w:w="561" w:type="dxa"/>
            <w:tcBorders>
              <w:top w:val="nil"/>
              <w:left w:val="nil"/>
              <w:bottom w:val="nil"/>
              <w:right w:val="nil"/>
            </w:tcBorders>
            <w:vAlign w:val="center"/>
          </w:tcPr>
          <w:p w14:paraId="6DDA4887" w14:textId="70C8B16C"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5CD60205" w14:textId="1F4D26E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33.03</w:t>
            </w:r>
          </w:p>
        </w:tc>
        <w:tc>
          <w:tcPr>
            <w:tcW w:w="1890" w:type="dxa"/>
            <w:tcBorders>
              <w:top w:val="nil"/>
              <w:left w:val="nil"/>
              <w:bottom w:val="nil"/>
              <w:right w:val="nil"/>
            </w:tcBorders>
            <w:shd w:val="clear" w:color="auto" w:fill="auto"/>
            <w:noWrap/>
            <w:vAlign w:val="center"/>
            <w:hideMark/>
          </w:tcPr>
          <w:p w14:paraId="19185681"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4B138D44" w14:textId="77777777" w:rsidTr="00141A03">
        <w:trPr>
          <w:trHeight w:val="285"/>
        </w:trPr>
        <w:tc>
          <w:tcPr>
            <w:tcW w:w="605" w:type="dxa"/>
            <w:tcBorders>
              <w:top w:val="nil"/>
              <w:left w:val="nil"/>
              <w:bottom w:val="nil"/>
              <w:right w:val="nil"/>
            </w:tcBorders>
            <w:shd w:val="clear" w:color="auto" w:fill="auto"/>
            <w:noWrap/>
            <w:vAlign w:val="center"/>
            <w:hideMark/>
          </w:tcPr>
          <w:p w14:paraId="107CFBA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5CE059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BB92AE0" w14:textId="0D5FB41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4E5DDAA0" w14:textId="5E4B735E"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39AEB5FB" w14:textId="12E09FC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36.72</w:t>
            </w:r>
          </w:p>
        </w:tc>
        <w:tc>
          <w:tcPr>
            <w:tcW w:w="1890" w:type="dxa"/>
            <w:tcBorders>
              <w:top w:val="nil"/>
              <w:left w:val="nil"/>
              <w:bottom w:val="nil"/>
              <w:right w:val="nil"/>
            </w:tcBorders>
            <w:shd w:val="clear" w:color="auto" w:fill="auto"/>
            <w:noWrap/>
            <w:vAlign w:val="center"/>
            <w:hideMark/>
          </w:tcPr>
          <w:p w14:paraId="7E88398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Phvul.001G132516</w:t>
            </w:r>
          </w:p>
        </w:tc>
      </w:tr>
      <w:tr w:rsidR="00680D70" w:rsidRPr="0010468F" w14:paraId="19B31211" w14:textId="77777777" w:rsidTr="00141A03">
        <w:trPr>
          <w:trHeight w:val="285"/>
        </w:trPr>
        <w:tc>
          <w:tcPr>
            <w:tcW w:w="605" w:type="dxa"/>
            <w:tcBorders>
              <w:top w:val="nil"/>
              <w:left w:val="nil"/>
              <w:bottom w:val="nil"/>
              <w:right w:val="nil"/>
            </w:tcBorders>
            <w:shd w:val="clear" w:color="auto" w:fill="auto"/>
            <w:noWrap/>
            <w:vAlign w:val="center"/>
            <w:hideMark/>
          </w:tcPr>
          <w:p w14:paraId="481F3D8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189078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30F21CC2" w14:textId="68ECF8D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et al.,</w:t>
            </w:r>
            <w:r w:rsidRPr="0010468F">
              <w:rPr>
                <w:rFonts w:eastAsia="Times New Roman" w:cstheme="minorHAnsi"/>
                <w:sz w:val="24"/>
                <w:szCs w:val="24"/>
              </w:rPr>
              <w:t xml:space="preserve"> 2019b</w:t>
            </w:r>
          </w:p>
        </w:tc>
        <w:tc>
          <w:tcPr>
            <w:tcW w:w="561" w:type="dxa"/>
            <w:tcBorders>
              <w:top w:val="nil"/>
              <w:left w:val="nil"/>
              <w:bottom w:val="nil"/>
              <w:right w:val="nil"/>
            </w:tcBorders>
            <w:vAlign w:val="center"/>
          </w:tcPr>
          <w:p w14:paraId="713F37BF" w14:textId="0F95D629"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5346152B" w14:textId="6C4013A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37.20</w:t>
            </w:r>
          </w:p>
        </w:tc>
        <w:tc>
          <w:tcPr>
            <w:tcW w:w="1890" w:type="dxa"/>
            <w:tcBorders>
              <w:top w:val="nil"/>
              <w:left w:val="nil"/>
              <w:bottom w:val="nil"/>
              <w:right w:val="nil"/>
            </w:tcBorders>
            <w:shd w:val="clear" w:color="auto" w:fill="auto"/>
            <w:noWrap/>
            <w:vAlign w:val="center"/>
            <w:hideMark/>
          </w:tcPr>
          <w:p w14:paraId="42A6F288"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58FB3DC" w14:textId="77777777" w:rsidTr="00141A03">
        <w:trPr>
          <w:trHeight w:val="285"/>
        </w:trPr>
        <w:tc>
          <w:tcPr>
            <w:tcW w:w="605" w:type="dxa"/>
            <w:tcBorders>
              <w:top w:val="nil"/>
              <w:left w:val="nil"/>
              <w:bottom w:val="nil"/>
              <w:right w:val="nil"/>
            </w:tcBorders>
            <w:shd w:val="clear" w:color="auto" w:fill="auto"/>
            <w:noWrap/>
            <w:vAlign w:val="center"/>
            <w:hideMark/>
          </w:tcPr>
          <w:p w14:paraId="05C8D4AB"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4936A5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nil"/>
              <w:left w:val="nil"/>
              <w:bottom w:val="nil"/>
              <w:right w:val="nil"/>
            </w:tcBorders>
            <w:shd w:val="clear" w:color="auto" w:fill="auto"/>
            <w:noWrap/>
            <w:vAlign w:val="center"/>
            <w:hideMark/>
          </w:tcPr>
          <w:p w14:paraId="2662F9ED" w14:textId="0DC05B1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72D976AD" w14:textId="0245A3C9"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3E1AB1AB" w14:textId="5B414AA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38.74</w:t>
            </w:r>
          </w:p>
        </w:tc>
        <w:tc>
          <w:tcPr>
            <w:tcW w:w="1890" w:type="dxa"/>
            <w:tcBorders>
              <w:top w:val="nil"/>
              <w:left w:val="nil"/>
              <w:bottom w:val="nil"/>
              <w:right w:val="nil"/>
            </w:tcBorders>
            <w:shd w:val="clear" w:color="auto" w:fill="auto"/>
            <w:noWrap/>
            <w:vAlign w:val="center"/>
            <w:hideMark/>
          </w:tcPr>
          <w:p w14:paraId="211ECC48"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Phvul.001G143800</w:t>
            </w:r>
          </w:p>
        </w:tc>
      </w:tr>
      <w:tr w:rsidR="00680D70" w:rsidRPr="0010468F" w14:paraId="1FC232E9" w14:textId="77777777" w:rsidTr="00141A03">
        <w:trPr>
          <w:trHeight w:val="285"/>
        </w:trPr>
        <w:tc>
          <w:tcPr>
            <w:tcW w:w="605" w:type="dxa"/>
            <w:tcBorders>
              <w:top w:val="nil"/>
              <w:left w:val="nil"/>
              <w:bottom w:val="nil"/>
              <w:right w:val="nil"/>
            </w:tcBorders>
            <w:shd w:val="clear" w:color="auto" w:fill="auto"/>
            <w:noWrap/>
            <w:vAlign w:val="center"/>
            <w:hideMark/>
          </w:tcPr>
          <w:p w14:paraId="64F3C04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6238CC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4CDD72BB" w14:textId="0B25F0E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et al.,</w:t>
            </w:r>
            <w:r w:rsidRPr="0010468F">
              <w:rPr>
                <w:rFonts w:eastAsia="Times New Roman" w:cstheme="minorHAnsi"/>
                <w:sz w:val="24"/>
                <w:szCs w:val="24"/>
              </w:rPr>
              <w:t xml:space="preserve"> 2019b</w:t>
            </w:r>
          </w:p>
        </w:tc>
        <w:tc>
          <w:tcPr>
            <w:tcW w:w="561" w:type="dxa"/>
            <w:tcBorders>
              <w:top w:val="nil"/>
              <w:left w:val="nil"/>
              <w:bottom w:val="nil"/>
              <w:right w:val="nil"/>
            </w:tcBorders>
            <w:vAlign w:val="center"/>
          </w:tcPr>
          <w:p w14:paraId="6B57DB30" w14:textId="44A91509"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66875D40" w14:textId="13E24AA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40.20</w:t>
            </w:r>
          </w:p>
        </w:tc>
        <w:tc>
          <w:tcPr>
            <w:tcW w:w="1890" w:type="dxa"/>
            <w:tcBorders>
              <w:top w:val="nil"/>
              <w:left w:val="nil"/>
              <w:bottom w:val="nil"/>
              <w:right w:val="nil"/>
            </w:tcBorders>
            <w:shd w:val="clear" w:color="auto" w:fill="auto"/>
            <w:noWrap/>
            <w:vAlign w:val="center"/>
            <w:hideMark/>
          </w:tcPr>
          <w:p w14:paraId="721160F9"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5F4E04A" w14:textId="77777777" w:rsidTr="00141A03">
        <w:trPr>
          <w:trHeight w:val="285"/>
        </w:trPr>
        <w:tc>
          <w:tcPr>
            <w:tcW w:w="605" w:type="dxa"/>
            <w:tcBorders>
              <w:top w:val="nil"/>
              <w:left w:val="nil"/>
              <w:bottom w:val="nil"/>
              <w:right w:val="nil"/>
            </w:tcBorders>
            <w:shd w:val="clear" w:color="auto" w:fill="auto"/>
            <w:noWrap/>
            <w:vAlign w:val="center"/>
            <w:hideMark/>
          </w:tcPr>
          <w:p w14:paraId="7827D14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2A93CF2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037F06E1" w14:textId="4085D51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4C057561" w14:textId="2598CAE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3B3794F2" w14:textId="211C0C0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42.17</w:t>
            </w:r>
          </w:p>
        </w:tc>
        <w:tc>
          <w:tcPr>
            <w:tcW w:w="1890" w:type="dxa"/>
            <w:tcBorders>
              <w:top w:val="nil"/>
              <w:left w:val="nil"/>
              <w:bottom w:val="nil"/>
              <w:right w:val="nil"/>
            </w:tcBorders>
            <w:shd w:val="clear" w:color="000000" w:fill="DDEBF7"/>
            <w:noWrap/>
            <w:vAlign w:val="center"/>
            <w:hideMark/>
          </w:tcPr>
          <w:p w14:paraId="5E59CC06"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Phvul.001G167200</w:t>
            </w:r>
          </w:p>
        </w:tc>
      </w:tr>
      <w:tr w:rsidR="00680D70" w:rsidRPr="0010468F" w14:paraId="15B85D8A" w14:textId="77777777" w:rsidTr="00141A03">
        <w:trPr>
          <w:trHeight w:val="285"/>
        </w:trPr>
        <w:tc>
          <w:tcPr>
            <w:tcW w:w="605" w:type="dxa"/>
            <w:tcBorders>
              <w:top w:val="nil"/>
              <w:left w:val="nil"/>
              <w:bottom w:val="nil"/>
              <w:right w:val="nil"/>
            </w:tcBorders>
            <w:shd w:val="clear" w:color="auto" w:fill="auto"/>
            <w:noWrap/>
            <w:vAlign w:val="center"/>
            <w:hideMark/>
          </w:tcPr>
          <w:p w14:paraId="0E4D561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47ED919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yield</w:t>
            </w:r>
          </w:p>
        </w:tc>
        <w:tc>
          <w:tcPr>
            <w:tcW w:w="2461" w:type="dxa"/>
            <w:tcBorders>
              <w:top w:val="nil"/>
              <w:left w:val="nil"/>
              <w:bottom w:val="nil"/>
              <w:right w:val="nil"/>
            </w:tcBorders>
            <w:shd w:val="clear" w:color="auto" w:fill="auto"/>
            <w:noWrap/>
            <w:vAlign w:val="center"/>
            <w:hideMark/>
          </w:tcPr>
          <w:p w14:paraId="7FF64B40" w14:textId="5584F58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0C682D23" w14:textId="71AC8EC0"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26B1E5D1" w14:textId="4555ECB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42.23</w:t>
            </w:r>
          </w:p>
        </w:tc>
        <w:tc>
          <w:tcPr>
            <w:tcW w:w="1890" w:type="dxa"/>
            <w:tcBorders>
              <w:top w:val="nil"/>
              <w:left w:val="nil"/>
              <w:bottom w:val="nil"/>
              <w:right w:val="nil"/>
            </w:tcBorders>
            <w:shd w:val="clear" w:color="000000" w:fill="DDEBF7"/>
            <w:noWrap/>
            <w:vAlign w:val="center"/>
            <w:hideMark/>
          </w:tcPr>
          <w:p w14:paraId="11CA374E"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Phvul.001G167200</w:t>
            </w:r>
          </w:p>
        </w:tc>
      </w:tr>
      <w:tr w:rsidR="00680D70" w:rsidRPr="0010468F" w14:paraId="5BD5D1B1" w14:textId="77777777" w:rsidTr="00141A03">
        <w:trPr>
          <w:trHeight w:val="285"/>
        </w:trPr>
        <w:tc>
          <w:tcPr>
            <w:tcW w:w="605" w:type="dxa"/>
            <w:tcBorders>
              <w:top w:val="nil"/>
              <w:left w:val="nil"/>
              <w:bottom w:val="nil"/>
              <w:right w:val="nil"/>
            </w:tcBorders>
            <w:shd w:val="clear" w:color="auto" w:fill="auto"/>
            <w:noWrap/>
            <w:vAlign w:val="center"/>
            <w:hideMark/>
          </w:tcPr>
          <w:p w14:paraId="5CE9456E"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C19860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7A384236" w14:textId="51D8AD4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et al.,</w:t>
            </w:r>
            <w:r w:rsidRPr="0010468F">
              <w:rPr>
                <w:rFonts w:eastAsia="Times New Roman" w:cstheme="minorHAnsi"/>
                <w:sz w:val="24"/>
                <w:szCs w:val="24"/>
              </w:rPr>
              <w:t xml:space="preserve"> 2016</w:t>
            </w:r>
          </w:p>
        </w:tc>
        <w:tc>
          <w:tcPr>
            <w:tcW w:w="561" w:type="dxa"/>
            <w:tcBorders>
              <w:top w:val="nil"/>
              <w:left w:val="nil"/>
              <w:bottom w:val="nil"/>
              <w:right w:val="nil"/>
            </w:tcBorders>
            <w:vAlign w:val="center"/>
          </w:tcPr>
          <w:p w14:paraId="17373D33" w14:textId="03ED5A9C"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5B511950" w14:textId="3067BFD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42.23</w:t>
            </w:r>
          </w:p>
        </w:tc>
        <w:tc>
          <w:tcPr>
            <w:tcW w:w="1890" w:type="dxa"/>
            <w:tcBorders>
              <w:top w:val="nil"/>
              <w:left w:val="nil"/>
              <w:bottom w:val="nil"/>
              <w:right w:val="nil"/>
            </w:tcBorders>
            <w:shd w:val="clear" w:color="000000" w:fill="DDEBF7"/>
            <w:noWrap/>
            <w:vAlign w:val="center"/>
            <w:hideMark/>
          </w:tcPr>
          <w:p w14:paraId="5144EA1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Phvul.001G167200</w:t>
            </w:r>
          </w:p>
        </w:tc>
      </w:tr>
      <w:tr w:rsidR="00680D70" w:rsidRPr="0010468F" w14:paraId="326B9A47" w14:textId="77777777" w:rsidTr="00141A03">
        <w:trPr>
          <w:trHeight w:val="285"/>
        </w:trPr>
        <w:tc>
          <w:tcPr>
            <w:tcW w:w="605" w:type="dxa"/>
            <w:tcBorders>
              <w:top w:val="nil"/>
              <w:left w:val="nil"/>
              <w:bottom w:val="nil"/>
              <w:right w:val="nil"/>
            </w:tcBorders>
            <w:shd w:val="clear" w:color="auto" w:fill="auto"/>
            <w:noWrap/>
            <w:vAlign w:val="center"/>
            <w:hideMark/>
          </w:tcPr>
          <w:p w14:paraId="34DA62D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90FCA3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2DCEA66F" w14:textId="519E753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68763BBC" w14:textId="43B9B3B7"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6BD3B81A" w14:textId="434C7D7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42.27</w:t>
            </w:r>
          </w:p>
        </w:tc>
        <w:tc>
          <w:tcPr>
            <w:tcW w:w="1890" w:type="dxa"/>
            <w:tcBorders>
              <w:top w:val="nil"/>
              <w:left w:val="nil"/>
              <w:bottom w:val="nil"/>
              <w:right w:val="nil"/>
            </w:tcBorders>
            <w:shd w:val="clear" w:color="000000" w:fill="DDEBF7"/>
            <w:noWrap/>
            <w:vAlign w:val="center"/>
            <w:hideMark/>
          </w:tcPr>
          <w:p w14:paraId="344ABE1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Phvul.001G167200</w:t>
            </w:r>
          </w:p>
        </w:tc>
      </w:tr>
      <w:tr w:rsidR="00680D70" w:rsidRPr="0010468F" w14:paraId="5B0AC3B7" w14:textId="77777777" w:rsidTr="00141A03">
        <w:trPr>
          <w:trHeight w:val="285"/>
        </w:trPr>
        <w:tc>
          <w:tcPr>
            <w:tcW w:w="605" w:type="dxa"/>
            <w:tcBorders>
              <w:top w:val="nil"/>
              <w:left w:val="nil"/>
              <w:bottom w:val="nil"/>
              <w:right w:val="nil"/>
            </w:tcBorders>
            <w:shd w:val="clear" w:color="auto" w:fill="auto"/>
            <w:noWrap/>
            <w:vAlign w:val="center"/>
            <w:hideMark/>
          </w:tcPr>
          <w:p w14:paraId="650A5D6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9AEEAF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267849A4" w14:textId="5045444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Cichy </w:t>
            </w:r>
            <w:r w:rsidR="00956331" w:rsidRPr="0010468F">
              <w:rPr>
                <w:rFonts w:eastAsia="Times New Roman" w:cstheme="minorHAnsi"/>
                <w:i/>
                <w:iCs/>
                <w:sz w:val="24"/>
                <w:szCs w:val="24"/>
              </w:rPr>
              <w:t xml:space="preserve">et al., </w:t>
            </w:r>
            <w:r w:rsidRPr="0010468F">
              <w:rPr>
                <w:rFonts w:eastAsia="Times New Roman" w:cstheme="minorHAnsi"/>
                <w:sz w:val="24"/>
                <w:szCs w:val="24"/>
              </w:rPr>
              <w:t xml:space="preserve">2015 </w:t>
            </w:r>
          </w:p>
        </w:tc>
        <w:tc>
          <w:tcPr>
            <w:tcW w:w="561" w:type="dxa"/>
            <w:tcBorders>
              <w:top w:val="nil"/>
              <w:left w:val="nil"/>
              <w:bottom w:val="nil"/>
              <w:right w:val="nil"/>
            </w:tcBorders>
            <w:vAlign w:val="center"/>
          </w:tcPr>
          <w:p w14:paraId="7ABDA708" w14:textId="4630514A"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6FADD87D" w14:textId="7404E4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44.80</w:t>
            </w:r>
          </w:p>
        </w:tc>
        <w:tc>
          <w:tcPr>
            <w:tcW w:w="1890" w:type="dxa"/>
            <w:tcBorders>
              <w:top w:val="nil"/>
              <w:left w:val="nil"/>
              <w:bottom w:val="nil"/>
              <w:right w:val="nil"/>
            </w:tcBorders>
            <w:shd w:val="clear" w:color="000000" w:fill="DDEBF7"/>
            <w:noWrap/>
            <w:vAlign w:val="center"/>
            <w:hideMark/>
          </w:tcPr>
          <w:p w14:paraId="7B57314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Phvul.001G189200</w:t>
            </w:r>
          </w:p>
        </w:tc>
      </w:tr>
      <w:tr w:rsidR="00680D70" w:rsidRPr="0010468F" w14:paraId="06054595" w14:textId="77777777" w:rsidTr="00141A03">
        <w:trPr>
          <w:trHeight w:val="285"/>
        </w:trPr>
        <w:tc>
          <w:tcPr>
            <w:tcW w:w="605" w:type="dxa"/>
            <w:tcBorders>
              <w:top w:val="nil"/>
              <w:left w:val="nil"/>
              <w:bottom w:val="nil"/>
              <w:right w:val="nil"/>
            </w:tcBorders>
            <w:shd w:val="clear" w:color="auto" w:fill="auto"/>
            <w:noWrap/>
            <w:vAlign w:val="center"/>
            <w:hideMark/>
          </w:tcPr>
          <w:p w14:paraId="4703299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F600F4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0335F254" w14:textId="3DA7D05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0F2F199C" w14:textId="46AB6D9B"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479E3F75" w14:textId="477C860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44.80</w:t>
            </w:r>
          </w:p>
        </w:tc>
        <w:tc>
          <w:tcPr>
            <w:tcW w:w="1890" w:type="dxa"/>
            <w:tcBorders>
              <w:top w:val="nil"/>
              <w:left w:val="nil"/>
              <w:bottom w:val="nil"/>
              <w:right w:val="nil"/>
            </w:tcBorders>
            <w:shd w:val="clear" w:color="000000" w:fill="DDEBF7"/>
            <w:noWrap/>
            <w:vAlign w:val="center"/>
            <w:hideMark/>
          </w:tcPr>
          <w:p w14:paraId="1CF5352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Phvul.001G192200</w:t>
            </w:r>
          </w:p>
        </w:tc>
      </w:tr>
      <w:tr w:rsidR="00680D70" w:rsidRPr="0010468F" w14:paraId="731D8DA6" w14:textId="77777777" w:rsidTr="00141A03">
        <w:trPr>
          <w:trHeight w:val="285"/>
        </w:trPr>
        <w:tc>
          <w:tcPr>
            <w:tcW w:w="605" w:type="dxa"/>
            <w:tcBorders>
              <w:top w:val="nil"/>
              <w:left w:val="nil"/>
              <w:bottom w:val="nil"/>
              <w:right w:val="nil"/>
            </w:tcBorders>
            <w:shd w:val="clear" w:color="auto" w:fill="auto"/>
            <w:noWrap/>
            <w:vAlign w:val="center"/>
            <w:hideMark/>
          </w:tcPr>
          <w:p w14:paraId="134B16E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2B9A6F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flowering</w:t>
            </w:r>
          </w:p>
        </w:tc>
        <w:tc>
          <w:tcPr>
            <w:tcW w:w="2461" w:type="dxa"/>
            <w:tcBorders>
              <w:top w:val="nil"/>
              <w:left w:val="nil"/>
              <w:bottom w:val="nil"/>
              <w:right w:val="nil"/>
            </w:tcBorders>
            <w:shd w:val="clear" w:color="auto" w:fill="auto"/>
            <w:noWrap/>
            <w:vAlign w:val="center"/>
            <w:hideMark/>
          </w:tcPr>
          <w:p w14:paraId="6746CA16" w14:textId="2F3D717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Nascimento </w:t>
            </w:r>
            <w:r w:rsidR="00956331" w:rsidRPr="0010468F">
              <w:rPr>
                <w:rFonts w:eastAsia="Times New Roman" w:cstheme="minorHAnsi"/>
                <w:i/>
                <w:iCs/>
                <w:sz w:val="24"/>
                <w:szCs w:val="24"/>
              </w:rPr>
              <w:t xml:space="preserve">et al., </w:t>
            </w:r>
            <w:r w:rsidRPr="0010468F">
              <w:rPr>
                <w:rFonts w:eastAsia="Times New Roman" w:cstheme="minorHAnsi"/>
                <w:sz w:val="24"/>
                <w:szCs w:val="24"/>
              </w:rPr>
              <w:t>2018</w:t>
            </w:r>
          </w:p>
        </w:tc>
        <w:tc>
          <w:tcPr>
            <w:tcW w:w="561" w:type="dxa"/>
            <w:tcBorders>
              <w:top w:val="nil"/>
              <w:left w:val="nil"/>
              <w:bottom w:val="nil"/>
              <w:right w:val="nil"/>
            </w:tcBorders>
            <w:vAlign w:val="center"/>
          </w:tcPr>
          <w:p w14:paraId="3966AEC8" w14:textId="3998B87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21C399F7" w14:textId="52CDBA0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47.07</w:t>
            </w:r>
          </w:p>
        </w:tc>
        <w:tc>
          <w:tcPr>
            <w:tcW w:w="1890" w:type="dxa"/>
            <w:tcBorders>
              <w:top w:val="nil"/>
              <w:left w:val="nil"/>
              <w:bottom w:val="nil"/>
              <w:right w:val="nil"/>
            </w:tcBorders>
            <w:shd w:val="clear" w:color="auto" w:fill="auto"/>
            <w:noWrap/>
            <w:vAlign w:val="center"/>
            <w:hideMark/>
          </w:tcPr>
          <w:p w14:paraId="67F668C0"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Phvul.001G214500</w:t>
            </w:r>
          </w:p>
        </w:tc>
      </w:tr>
      <w:tr w:rsidR="00680D70" w:rsidRPr="0010468F" w14:paraId="1A4BA6FA" w14:textId="77777777" w:rsidTr="00141A03">
        <w:trPr>
          <w:trHeight w:val="285"/>
        </w:trPr>
        <w:tc>
          <w:tcPr>
            <w:tcW w:w="605" w:type="dxa"/>
            <w:tcBorders>
              <w:top w:val="nil"/>
              <w:left w:val="nil"/>
              <w:bottom w:val="nil"/>
              <w:right w:val="nil"/>
            </w:tcBorders>
            <w:shd w:val="clear" w:color="auto" w:fill="auto"/>
            <w:noWrap/>
            <w:vAlign w:val="center"/>
            <w:hideMark/>
          </w:tcPr>
          <w:p w14:paraId="4FD01BD4"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DC87E0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F98204D" w14:textId="3A68B3F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70CECA98" w14:textId="32E968F3"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5A1BD55B" w14:textId="2E6B98B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48.86</w:t>
            </w:r>
          </w:p>
        </w:tc>
        <w:tc>
          <w:tcPr>
            <w:tcW w:w="1890" w:type="dxa"/>
            <w:tcBorders>
              <w:top w:val="nil"/>
              <w:left w:val="nil"/>
              <w:bottom w:val="nil"/>
              <w:right w:val="nil"/>
            </w:tcBorders>
            <w:shd w:val="clear" w:color="auto" w:fill="auto"/>
            <w:noWrap/>
            <w:vAlign w:val="center"/>
            <w:hideMark/>
          </w:tcPr>
          <w:p w14:paraId="78D4E46A"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079A627E" w14:textId="77777777" w:rsidTr="00141A03">
        <w:trPr>
          <w:trHeight w:val="285"/>
        </w:trPr>
        <w:tc>
          <w:tcPr>
            <w:tcW w:w="605" w:type="dxa"/>
            <w:tcBorders>
              <w:top w:val="nil"/>
              <w:left w:val="nil"/>
              <w:bottom w:val="nil"/>
              <w:right w:val="nil"/>
            </w:tcBorders>
            <w:shd w:val="clear" w:color="auto" w:fill="auto"/>
            <w:noWrap/>
            <w:vAlign w:val="center"/>
            <w:hideMark/>
          </w:tcPr>
          <w:p w14:paraId="6351910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B35629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5A149C77" w14:textId="433FB95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4C94DB48" w14:textId="3F6C0333"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63C357FF" w14:textId="6FF2B19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49.65</w:t>
            </w:r>
          </w:p>
        </w:tc>
        <w:tc>
          <w:tcPr>
            <w:tcW w:w="1890" w:type="dxa"/>
            <w:tcBorders>
              <w:top w:val="nil"/>
              <w:left w:val="nil"/>
              <w:bottom w:val="nil"/>
              <w:right w:val="nil"/>
            </w:tcBorders>
            <w:shd w:val="clear" w:color="auto" w:fill="auto"/>
            <w:noWrap/>
            <w:vAlign w:val="center"/>
            <w:hideMark/>
          </w:tcPr>
          <w:p w14:paraId="5813B883"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711F6D08" w14:textId="77777777" w:rsidTr="00141A03">
        <w:trPr>
          <w:trHeight w:val="285"/>
        </w:trPr>
        <w:tc>
          <w:tcPr>
            <w:tcW w:w="605" w:type="dxa"/>
            <w:tcBorders>
              <w:top w:val="nil"/>
              <w:left w:val="nil"/>
              <w:bottom w:val="nil"/>
              <w:right w:val="nil"/>
            </w:tcBorders>
            <w:shd w:val="clear" w:color="auto" w:fill="auto"/>
            <w:noWrap/>
            <w:vAlign w:val="center"/>
            <w:hideMark/>
          </w:tcPr>
          <w:p w14:paraId="48C13AA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7F3684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0FF3C582" w14:textId="2054F80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7B58463" w14:textId="5901A00E"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2</w:t>
            </w:r>
          </w:p>
        </w:tc>
        <w:tc>
          <w:tcPr>
            <w:tcW w:w="1779" w:type="dxa"/>
            <w:tcBorders>
              <w:top w:val="nil"/>
              <w:left w:val="nil"/>
              <w:bottom w:val="nil"/>
              <w:right w:val="nil"/>
            </w:tcBorders>
            <w:shd w:val="clear" w:color="auto" w:fill="auto"/>
            <w:noWrap/>
            <w:vAlign w:val="center"/>
            <w:hideMark/>
          </w:tcPr>
          <w:p w14:paraId="15ECC6AC" w14:textId="0977E5B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16.17</w:t>
            </w:r>
          </w:p>
        </w:tc>
        <w:tc>
          <w:tcPr>
            <w:tcW w:w="1890" w:type="dxa"/>
            <w:tcBorders>
              <w:top w:val="nil"/>
              <w:left w:val="nil"/>
              <w:bottom w:val="nil"/>
              <w:right w:val="nil"/>
            </w:tcBorders>
            <w:shd w:val="clear" w:color="auto" w:fill="auto"/>
            <w:noWrap/>
            <w:vAlign w:val="center"/>
            <w:hideMark/>
          </w:tcPr>
          <w:p w14:paraId="378E820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Phvul.002G091900</w:t>
            </w:r>
          </w:p>
        </w:tc>
      </w:tr>
      <w:tr w:rsidR="00680D70" w:rsidRPr="0010468F" w14:paraId="4BA38732" w14:textId="77777777" w:rsidTr="00141A03">
        <w:trPr>
          <w:trHeight w:val="285"/>
        </w:trPr>
        <w:tc>
          <w:tcPr>
            <w:tcW w:w="605" w:type="dxa"/>
            <w:tcBorders>
              <w:top w:val="nil"/>
              <w:left w:val="nil"/>
              <w:bottom w:val="nil"/>
              <w:right w:val="nil"/>
            </w:tcBorders>
            <w:shd w:val="clear" w:color="auto" w:fill="auto"/>
            <w:noWrap/>
            <w:vAlign w:val="center"/>
            <w:hideMark/>
          </w:tcPr>
          <w:p w14:paraId="5DA6BCF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60AC7A0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weight</w:t>
            </w:r>
          </w:p>
        </w:tc>
        <w:tc>
          <w:tcPr>
            <w:tcW w:w="2461" w:type="dxa"/>
            <w:tcBorders>
              <w:top w:val="nil"/>
              <w:left w:val="nil"/>
              <w:bottom w:val="nil"/>
              <w:right w:val="nil"/>
            </w:tcBorders>
            <w:shd w:val="clear" w:color="auto" w:fill="auto"/>
            <w:noWrap/>
            <w:vAlign w:val="center"/>
            <w:hideMark/>
          </w:tcPr>
          <w:p w14:paraId="53D2CCD0" w14:textId="0514B81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1418C4C9" w14:textId="2E662848"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2</w:t>
            </w:r>
          </w:p>
        </w:tc>
        <w:tc>
          <w:tcPr>
            <w:tcW w:w="1779" w:type="dxa"/>
            <w:tcBorders>
              <w:top w:val="nil"/>
              <w:left w:val="nil"/>
              <w:bottom w:val="nil"/>
              <w:right w:val="nil"/>
            </w:tcBorders>
            <w:shd w:val="clear" w:color="auto" w:fill="auto"/>
            <w:noWrap/>
            <w:vAlign w:val="center"/>
            <w:hideMark/>
          </w:tcPr>
          <w:p w14:paraId="59083914" w14:textId="7DFAA85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30.38</w:t>
            </w:r>
          </w:p>
        </w:tc>
        <w:tc>
          <w:tcPr>
            <w:tcW w:w="1890" w:type="dxa"/>
            <w:tcBorders>
              <w:top w:val="nil"/>
              <w:left w:val="nil"/>
              <w:bottom w:val="nil"/>
              <w:right w:val="nil"/>
            </w:tcBorders>
            <w:shd w:val="clear" w:color="auto" w:fill="auto"/>
            <w:noWrap/>
            <w:vAlign w:val="center"/>
            <w:hideMark/>
          </w:tcPr>
          <w:p w14:paraId="2B82953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Phvul.002G150600</w:t>
            </w:r>
          </w:p>
        </w:tc>
      </w:tr>
      <w:tr w:rsidR="00680D70" w:rsidRPr="0010468F" w14:paraId="70D4362F" w14:textId="77777777" w:rsidTr="00141A03">
        <w:trPr>
          <w:trHeight w:val="285"/>
        </w:trPr>
        <w:tc>
          <w:tcPr>
            <w:tcW w:w="605" w:type="dxa"/>
            <w:tcBorders>
              <w:top w:val="nil"/>
              <w:left w:val="nil"/>
              <w:bottom w:val="nil"/>
              <w:right w:val="nil"/>
            </w:tcBorders>
            <w:shd w:val="clear" w:color="auto" w:fill="auto"/>
            <w:noWrap/>
            <w:vAlign w:val="center"/>
            <w:hideMark/>
          </w:tcPr>
          <w:p w14:paraId="5B865AA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C51DD6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7BA71BCB" w14:textId="0B3400F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0DC19A93" w14:textId="20241AEA"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2</w:t>
            </w:r>
          </w:p>
        </w:tc>
        <w:tc>
          <w:tcPr>
            <w:tcW w:w="1779" w:type="dxa"/>
            <w:tcBorders>
              <w:top w:val="nil"/>
              <w:left w:val="nil"/>
              <w:bottom w:val="nil"/>
              <w:right w:val="nil"/>
            </w:tcBorders>
            <w:shd w:val="clear" w:color="auto" w:fill="auto"/>
            <w:noWrap/>
            <w:vAlign w:val="center"/>
            <w:hideMark/>
          </w:tcPr>
          <w:p w14:paraId="54E22C1D" w14:textId="6205A61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38.07</w:t>
            </w:r>
          </w:p>
        </w:tc>
        <w:tc>
          <w:tcPr>
            <w:tcW w:w="1890" w:type="dxa"/>
            <w:tcBorders>
              <w:top w:val="nil"/>
              <w:left w:val="nil"/>
              <w:bottom w:val="nil"/>
              <w:right w:val="nil"/>
            </w:tcBorders>
            <w:shd w:val="clear" w:color="auto" w:fill="auto"/>
            <w:noWrap/>
            <w:vAlign w:val="center"/>
            <w:hideMark/>
          </w:tcPr>
          <w:p w14:paraId="03C327A2"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73ED7B59" w14:textId="77777777" w:rsidTr="00141A03">
        <w:trPr>
          <w:trHeight w:val="285"/>
        </w:trPr>
        <w:tc>
          <w:tcPr>
            <w:tcW w:w="605" w:type="dxa"/>
            <w:tcBorders>
              <w:top w:val="nil"/>
              <w:left w:val="nil"/>
              <w:bottom w:val="nil"/>
              <w:right w:val="nil"/>
            </w:tcBorders>
            <w:shd w:val="clear" w:color="auto" w:fill="auto"/>
            <w:noWrap/>
            <w:vAlign w:val="center"/>
            <w:hideMark/>
          </w:tcPr>
          <w:p w14:paraId="182F9C1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583F14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1CCF3BB" w14:textId="1429ACF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70D1845C" w14:textId="242944CC"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2</w:t>
            </w:r>
          </w:p>
        </w:tc>
        <w:tc>
          <w:tcPr>
            <w:tcW w:w="1779" w:type="dxa"/>
            <w:tcBorders>
              <w:top w:val="nil"/>
              <w:left w:val="nil"/>
              <w:bottom w:val="nil"/>
              <w:right w:val="nil"/>
            </w:tcBorders>
            <w:shd w:val="clear" w:color="auto" w:fill="auto"/>
            <w:noWrap/>
            <w:vAlign w:val="center"/>
            <w:hideMark/>
          </w:tcPr>
          <w:p w14:paraId="0EAF4858" w14:textId="5B1FDF9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49.08</w:t>
            </w:r>
          </w:p>
        </w:tc>
        <w:tc>
          <w:tcPr>
            <w:tcW w:w="1890" w:type="dxa"/>
            <w:tcBorders>
              <w:top w:val="nil"/>
              <w:left w:val="nil"/>
              <w:bottom w:val="nil"/>
              <w:right w:val="nil"/>
            </w:tcBorders>
            <w:shd w:val="clear" w:color="auto" w:fill="auto"/>
            <w:noWrap/>
            <w:vAlign w:val="center"/>
            <w:hideMark/>
          </w:tcPr>
          <w:p w14:paraId="757711A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Phvul.002G326200</w:t>
            </w:r>
          </w:p>
        </w:tc>
      </w:tr>
      <w:tr w:rsidR="00680D70" w:rsidRPr="0010468F" w14:paraId="4AEB30BE" w14:textId="77777777" w:rsidTr="00141A03">
        <w:trPr>
          <w:trHeight w:val="285"/>
        </w:trPr>
        <w:tc>
          <w:tcPr>
            <w:tcW w:w="605" w:type="dxa"/>
            <w:tcBorders>
              <w:top w:val="nil"/>
              <w:left w:val="nil"/>
              <w:bottom w:val="nil"/>
              <w:right w:val="nil"/>
            </w:tcBorders>
            <w:shd w:val="clear" w:color="auto" w:fill="auto"/>
            <w:noWrap/>
            <w:vAlign w:val="center"/>
            <w:hideMark/>
          </w:tcPr>
          <w:p w14:paraId="78A2086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7B28659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Harvest index (%)</w:t>
            </w:r>
          </w:p>
        </w:tc>
        <w:tc>
          <w:tcPr>
            <w:tcW w:w="2461" w:type="dxa"/>
            <w:tcBorders>
              <w:top w:val="nil"/>
              <w:left w:val="nil"/>
              <w:bottom w:val="nil"/>
              <w:right w:val="nil"/>
            </w:tcBorders>
            <w:shd w:val="clear" w:color="auto" w:fill="auto"/>
            <w:noWrap/>
            <w:vAlign w:val="center"/>
            <w:hideMark/>
          </w:tcPr>
          <w:p w14:paraId="57CEA23B" w14:textId="5406569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05FD4C1" w14:textId="43346ED0"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2D3290D2" w14:textId="4BB881F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2.16</w:t>
            </w:r>
          </w:p>
        </w:tc>
        <w:tc>
          <w:tcPr>
            <w:tcW w:w="1890" w:type="dxa"/>
            <w:tcBorders>
              <w:top w:val="nil"/>
              <w:left w:val="nil"/>
              <w:bottom w:val="nil"/>
              <w:right w:val="nil"/>
            </w:tcBorders>
            <w:shd w:val="clear" w:color="auto" w:fill="auto"/>
            <w:noWrap/>
            <w:vAlign w:val="center"/>
            <w:hideMark/>
          </w:tcPr>
          <w:p w14:paraId="07EA848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Phvul.003G023000</w:t>
            </w:r>
          </w:p>
        </w:tc>
      </w:tr>
      <w:tr w:rsidR="00680D70" w:rsidRPr="0010468F" w14:paraId="7087D87C" w14:textId="77777777" w:rsidTr="00141A03">
        <w:trPr>
          <w:trHeight w:val="285"/>
        </w:trPr>
        <w:tc>
          <w:tcPr>
            <w:tcW w:w="605" w:type="dxa"/>
            <w:tcBorders>
              <w:top w:val="nil"/>
              <w:left w:val="nil"/>
              <w:bottom w:val="nil"/>
              <w:right w:val="nil"/>
            </w:tcBorders>
            <w:shd w:val="clear" w:color="auto" w:fill="auto"/>
            <w:noWrap/>
            <w:vAlign w:val="center"/>
            <w:hideMark/>
          </w:tcPr>
          <w:p w14:paraId="3BB9D2F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62DF6E2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weight</w:t>
            </w:r>
          </w:p>
        </w:tc>
        <w:tc>
          <w:tcPr>
            <w:tcW w:w="2461" w:type="dxa"/>
            <w:tcBorders>
              <w:top w:val="nil"/>
              <w:left w:val="nil"/>
              <w:bottom w:val="nil"/>
              <w:right w:val="nil"/>
            </w:tcBorders>
            <w:shd w:val="clear" w:color="auto" w:fill="auto"/>
            <w:noWrap/>
            <w:vAlign w:val="center"/>
            <w:hideMark/>
          </w:tcPr>
          <w:p w14:paraId="3091A3E3" w14:textId="6A17188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A466C92" w14:textId="152B5151"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5E490D83" w14:textId="7CC2DA8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4.40</w:t>
            </w:r>
          </w:p>
        </w:tc>
        <w:tc>
          <w:tcPr>
            <w:tcW w:w="1890" w:type="dxa"/>
            <w:tcBorders>
              <w:top w:val="nil"/>
              <w:left w:val="nil"/>
              <w:bottom w:val="nil"/>
              <w:right w:val="nil"/>
            </w:tcBorders>
            <w:shd w:val="clear" w:color="auto" w:fill="auto"/>
            <w:noWrap/>
            <w:vAlign w:val="center"/>
            <w:hideMark/>
          </w:tcPr>
          <w:p w14:paraId="3398307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Phvul.003G039900</w:t>
            </w:r>
          </w:p>
        </w:tc>
      </w:tr>
      <w:tr w:rsidR="00680D70" w:rsidRPr="0010468F" w14:paraId="34E87370" w14:textId="77777777" w:rsidTr="00141A03">
        <w:trPr>
          <w:trHeight w:val="285"/>
        </w:trPr>
        <w:tc>
          <w:tcPr>
            <w:tcW w:w="605" w:type="dxa"/>
            <w:tcBorders>
              <w:top w:val="nil"/>
              <w:left w:val="nil"/>
              <w:bottom w:val="nil"/>
              <w:right w:val="nil"/>
            </w:tcBorders>
            <w:shd w:val="clear" w:color="auto" w:fill="auto"/>
            <w:noWrap/>
            <w:vAlign w:val="center"/>
            <w:hideMark/>
          </w:tcPr>
          <w:p w14:paraId="2689010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0F9970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3222C7F2" w14:textId="7C16699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2418E638" w14:textId="39DB4494"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7B5D6CF2" w14:textId="5CB197C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15.75</w:t>
            </w:r>
          </w:p>
        </w:tc>
        <w:tc>
          <w:tcPr>
            <w:tcW w:w="1890" w:type="dxa"/>
            <w:tcBorders>
              <w:top w:val="nil"/>
              <w:left w:val="nil"/>
              <w:bottom w:val="nil"/>
              <w:right w:val="nil"/>
            </w:tcBorders>
            <w:shd w:val="clear" w:color="auto" w:fill="auto"/>
            <w:noWrap/>
            <w:vAlign w:val="center"/>
            <w:hideMark/>
          </w:tcPr>
          <w:p w14:paraId="4A297E8B"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8C142CA" w14:textId="77777777" w:rsidTr="00141A03">
        <w:trPr>
          <w:trHeight w:val="285"/>
        </w:trPr>
        <w:tc>
          <w:tcPr>
            <w:tcW w:w="605" w:type="dxa"/>
            <w:tcBorders>
              <w:top w:val="nil"/>
              <w:left w:val="nil"/>
              <w:bottom w:val="nil"/>
              <w:right w:val="nil"/>
            </w:tcBorders>
            <w:shd w:val="clear" w:color="auto" w:fill="auto"/>
            <w:noWrap/>
            <w:vAlign w:val="center"/>
            <w:hideMark/>
          </w:tcPr>
          <w:p w14:paraId="54A15A7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D186BB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3CE8EED9" w14:textId="3201433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7744E6B5" w14:textId="2BE2A56D"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4F1FCA7B" w14:textId="068A009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32.04</w:t>
            </w:r>
          </w:p>
        </w:tc>
        <w:tc>
          <w:tcPr>
            <w:tcW w:w="1890" w:type="dxa"/>
            <w:tcBorders>
              <w:top w:val="nil"/>
              <w:left w:val="nil"/>
              <w:bottom w:val="nil"/>
              <w:right w:val="nil"/>
            </w:tcBorders>
            <w:shd w:val="clear" w:color="auto" w:fill="auto"/>
            <w:noWrap/>
            <w:vAlign w:val="center"/>
            <w:hideMark/>
          </w:tcPr>
          <w:p w14:paraId="11A7ADB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Phvul.003G128400</w:t>
            </w:r>
          </w:p>
        </w:tc>
      </w:tr>
      <w:tr w:rsidR="00680D70" w:rsidRPr="0010468F" w14:paraId="5EF29017" w14:textId="77777777" w:rsidTr="00141A03">
        <w:trPr>
          <w:trHeight w:val="285"/>
        </w:trPr>
        <w:tc>
          <w:tcPr>
            <w:tcW w:w="605" w:type="dxa"/>
            <w:tcBorders>
              <w:top w:val="nil"/>
              <w:left w:val="nil"/>
              <w:bottom w:val="nil"/>
              <w:right w:val="nil"/>
            </w:tcBorders>
            <w:shd w:val="clear" w:color="auto" w:fill="auto"/>
            <w:noWrap/>
            <w:vAlign w:val="center"/>
            <w:hideMark/>
          </w:tcPr>
          <w:p w14:paraId="592C2762" w14:textId="3AE99AD0"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DEFB8F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Harvest index (%)</w:t>
            </w:r>
          </w:p>
        </w:tc>
        <w:tc>
          <w:tcPr>
            <w:tcW w:w="2461" w:type="dxa"/>
            <w:tcBorders>
              <w:top w:val="nil"/>
              <w:left w:val="nil"/>
              <w:bottom w:val="nil"/>
              <w:right w:val="nil"/>
            </w:tcBorders>
            <w:shd w:val="clear" w:color="auto" w:fill="auto"/>
            <w:noWrap/>
            <w:vAlign w:val="center"/>
            <w:hideMark/>
          </w:tcPr>
          <w:p w14:paraId="40969CF7" w14:textId="61B1C68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1F13F825" w14:textId="30F12143"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6D107809" w14:textId="795DD07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36.82</w:t>
            </w:r>
          </w:p>
        </w:tc>
        <w:tc>
          <w:tcPr>
            <w:tcW w:w="1890" w:type="dxa"/>
            <w:tcBorders>
              <w:top w:val="nil"/>
              <w:left w:val="nil"/>
              <w:bottom w:val="nil"/>
              <w:right w:val="nil"/>
            </w:tcBorders>
            <w:shd w:val="clear" w:color="000000" w:fill="DDEBF7"/>
            <w:noWrap/>
            <w:vAlign w:val="center"/>
            <w:hideMark/>
          </w:tcPr>
          <w:p w14:paraId="2BD9D5F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Phvul.003G153100</w:t>
            </w:r>
          </w:p>
        </w:tc>
      </w:tr>
      <w:tr w:rsidR="00680D70" w:rsidRPr="0010468F" w14:paraId="365C6C8E" w14:textId="77777777" w:rsidTr="00141A03">
        <w:trPr>
          <w:trHeight w:val="285"/>
        </w:trPr>
        <w:tc>
          <w:tcPr>
            <w:tcW w:w="605" w:type="dxa"/>
            <w:tcBorders>
              <w:top w:val="nil"/>
              <w:left w:val="nil"/>
              <w:bottom w:val="nil"/>
              <w:right w:val="nil"/>
            </w:tcBorders>
            <w:shd w:val="clear" w:color="auto" w:fill="auto"/>
            <w:noWrap/>
            <w:vAlign w:val="center"/>
            <w:hideMark/>
          </w:tcPr>
          <w:p w14:paraId="1A8EAC0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E69808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6075610F" w14:textId="7A04C38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4FD55404" w14:textId="2D95D8F0"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w:t>
            </w:r>
          </w:p>
        </w:tc>
        <w:tc>
          <w:tcPr>
            <w:tcW w:w="1779" w:type="dxa"/>
            <w:tcBorders>
              <w:top w:val="nil"/>
              <w:left w:val="nil"/>
              <w:bottom w:val="nil"/>
              <w:right w:val="nil"/>
            </w:tcBorders>
            <w:shd w:val="clear" w:color="auto" w:fill="auto"/>
            <w:noWrap/>
            <w:vAlign w:val="center"/>
            <w:hideMark/>
          </w:tcPr>
          <w:p w14:paraId="1219735D" w14:textId="0F3DC5AE"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36.83</w:t>
            </w:r>
          </w:p>
        </w:tc>
        <w:tc>
          <w:tcPr>
            <w:tcW w:w="1890" w:type="dxa"/>
            <w:tcBorders>
              <w:top w:val="nil"/>
              <w:left w:val="nil"/>
              <w:bottom w:val="nil"/>
              <w:right w:val="nil"/>
            </w:tcBorders>
            <w:shd w:val="clear" w:color="000000" w:fill="DDEBF7"/>
            <w:noWrap/>
            <w:vAlign w:val="center"/>
            <w:hideMark/>
          </w:tcPr>
          <w:p w14:paraId="756B7460"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Phvul.003G153100</w:t>
            </w:r>
          </w:p>
        </w:tc>
      </w:tr>
      <w:tr w:rsidR="00680D70" w:rsidRPr="0010468F" w14:paraId="5F277DB9" w14:textId="77777777" w:rsidTr="00141A03">
        <w:trPr>
          <w:trHeight w:val="285"/>
        </w:trPr>
        <w:tc>
          <w:tcPr>
            <w:tcW w:w="605" w:type="dxa"/>
            <w:tcBorders>
              <w:top w:val="nil"/>
              <w:left w:val="nil"/>
              <w:bottom w:val="nil"/>
              <w:right w:val="nil"/>
            </w:tcBorders>
            <w:shd w:val="clear" w:color="auto" w:fill="auto"/>
            <w:noWrap/>
            <w:vAlign w:val="center"/>
            <w:hideMark/>
          </w:tcPr>
          <w:p w14:paraId="12BD49C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2C4D22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yield</w:t>
            </w:r>
          </w:p>
        </w:tc>
        <w:tc>
          <w:tcPr>
            <w:tcW w:w="2461" w:type="dxa"/>
            <w:tcBorders>
              <w:top w:val="nil"/>
              <w:left w:val="nil"/>
              <w:bottom w:val="nil"/>
              <w:right w:val="nil"/>
            </w:tcBorders>
            <w:shd w:val="clear" w:color="auto" w:fill="auto"/>
            <w:noWrap/>
            <w:vAlign w:val="center"/>
            <w:hideMark/>
          </w:tcPr>
          <w:p w14:paraId="53BF011A" w14:textId="5B3C045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Kamfwa </w:t>
            </w:r>
            <w:r w:rsidR="00956331" w:rsidRPr="0010468F">
              <w:rPr>
                <w:rFonts w:eastAsia="Times New Roman" w:cstheme="minorHAnsi"/>
                <w:i/>
                <w:iCs/>
                <w:sz w:val="24"/>
                <w:szCs w:val="24"/>
              </w:rPr>
              <w:t xml:space="preserve">et al., </w:t>
            </w:r>
            <w:r w:rsidRPr="0010468F">
              <w:rPr>
                <w:rFonts w:eastAsia="Times New Roman" w:cstheme="minorHAnsi"/>
                <w:sz w:val="24"/>
                <w:szCs w:val="24"/>
              </w:rPr>
              <w:t>2015</w:t>
            </w:r>
          </w:p>
        </w:tc>
        <w:tc>
          <w:tcPr>
            <w:tcW w:w="561" w:type="dxa"/>
            <w:tcBorders>
              <w:top w:val="nil"/>
              <w:left w:val="nil"/>
              <w:bottom w:val="nil"/>
              <w:right w:val="nil"/>
            </w:tcBorders>
            <w:vAlign w:val="center"/>
          </w:tcPr>
          <w:p w14:paraId="2CFF7C4E" w14:textId="68B0419B"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619A219B" w14:textId="764E181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37.60</w:t>
            </w:r>
          </w:p>
        </w:tc>
        <w:tc>
          <w:tcPr>
            <w:tcW w:w="1890" w:type="dxa"/>
            <w:tcBorders>
              <w:top w:val="nil"/>
              <w:left w:val="nil"/>
              <w:bottom w:val="nil"/>
              <w:right w:val="nil"/>
            </w:tcBorders>
            <w:shd w:val="clear" w:color="auto" w:fill="auto"/>
            <w:noWrap/>
            <w:vAlign w:val="center"/>
            <w:hideMark/>
          </w:tcPr>
          <w:p w14:paraId="71081C02"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Phvul.001G136600</w:t>
            </w:r>
          </w:p>
        </w:tc>
      </w:tr>
      <w:tr w:rsidR="00680D70" w:rsidRPr="0010468F" w14:paraId="122B8448" w14:textId="77777777" w:rsidTr="00141A03">
        <w:trPr>
          <w:trHeight w:val="285"/>
        </w:trPr>
        <w:tc>
          <w:tcPr>
            <w:tcW w:w="605" w:type="dxa"/>
            <w:tcBorders>
              <w:top w:val="nil"/>
              <w:left w:val="nil"/>
              <w:bottom w:val="nil"/>
              <w:right w:val="nil"/>
            </w:tcBorders>
            <w:shd w:val="clear" w:color="auto" w:fill="auto"/>
            <w:noWrap/>
            <w:vAlign w:val="center"/>
            <w:hideMark/>
          </w:tcPr>
          <w:p w14:paraId="090F0BE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1498E9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1DF0FF1E" w14:textId="6759841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4E340E6C" w14:textId="4CD1D005"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4177F2D2" w14:textId="430C696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40.27</w:t>
            </w:r>
          </w:p>
        </w:tc>
        <w:tc>
          <w:tcPr>
            <w:tcW w:w="1890" w:type="dxa"/>
            <w:tcBorders>
              <w:top w:val="nil"/>
              <w:left w:val="nil"/>
              <w:bottom w:val="nil"/>
              <w:right w:val="nil"/>
            </w:tcBorders>
            <w:shd w:val="clear" w:color="auto" w:fill="auto"/>
            <w:noWrap/>
            <w:vAlign w:val="center"/>
            <w:hideMark/>
          </w:tcPr>
          <w:p w14:paraId="31AB42B9"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B6DBC58" w14:textId="77777777" w:rsidTr="00141A03">
        <w:trPr>
          <w:trHeight w:val="285"/>
        </w:trPr>
        <w:tc>
          <w:tcPr>
            <w:tcW w:w="605" w:type="dxa"/>
            <w:tcBorders>
              <w:top w:val="nil"/>
              <w:left w:val="nil"/>
              <w:bottom w:val="nil"/>
              <w:right w:val="nil"/>
            </w:tcBorders>
            <w:shd w:val="clear" w:color="auto" w:fill="auto"/>
            <w:noWrap/>
            <w:vAlign w:val="center"/>
            <w:hideMark/>
          </w:tcPr>
          <w:p w14:paraId="2A7E862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2EDC21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63BB51D" w14:textId="064602A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23CD18A2" w14:textId="28261B32"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3B9FDB53" w14:textId="4ADD387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41.09</w:t>
            </w:r>
          </w:p>
        </w:tc>
        <w:tc>
          <w:tcPr>
            <w:tcW w:w="1890" w:type="dxa"/>
            <w:tcBorders>
              <w:top w:val="nil"/>
              <w:left w:val="nil"/>
              <w:bottom w:val="nil"/>
              <w:right w:val="nil"/>
            </w:tcBorders>
            <w:shd w:val="clear" w:color="auto" w:fill="auto"/>
            <w:noWrap/>
            <w:vAlign w:val="center"/>
            <w:hideMark/>
          </w:tcPr>
          <w:p w14:paraId="7EADC50F"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0B134050" w14:textId="77777777" w:rsidTr="00141A03">
        <w:trPr>
          <w:trHeight w:val="285"/>
        </w:trPr>
        <w:tc>
          <w:tcPr>
            <w:tcW w:w="605" w:type="dxa"/>
            <w:tcBorders>
              <w:top w:val="nil"/>
              <w:left w:val="nil"/>
              <w:bottom w:val="nil"/>
              <w:right w:val="nil"/>
            </w:tcBorders>
            <w:shd w:val="clear" w:color="auto" w:fill="auto"/>
            <w:noWrap/>
            <w:vAlign w:val="center"/>
            <w:hideMark/>
          </w:tcPr>
          <w:p w14:paraId="6BDF6B6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52792B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Harvest index (%)</w:t>
            </w:r>
          </w:p>
        </w:tc>
        <w:tc>
          <w:tcPr>
            <w:tcW w:w="2461" w:type="dxa"/>
            <w:tcBorders>
              <w:top w:val="nil"/>
              <w:left w:val="nil"/>
              <w:bottom w:val="nil"/>
              <w:right w:val="nil"/>
            </w:tcBorders>
            <w:shd w:val="clear" w:color="auto" w:fill="auto"/>
            <w:noWrap/>
            <w:vAlign w:val="center"/>
            <w:hideMark/>
          </w:tcPr>
          <w:p w14:paraId="0A33BFDD" w14:textId="0317D65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Kamfwa </w:t>
            </w:r>
            <w:r w:rsidR="00956331" w:rsidRPr="0010468F">
              <w:rPr>
                <w:rFonts w:eastAsia="Times New Roman" w:cstheme="minorHAnsi"/>
                <w:i/>
                <w:iCs/>
                <w:sz w:val="24"/>
                <w:szCs w:val="24"/>
              </w:rPr>
              <w:t xml:space="preserve">et al., </w:t>
            </w:r>
            <w:r w:rsidRPr="0010468F">
              <w:rPr>
                <w:rFonts w:eastAsia="Times New Roman" w:cstheme="minorHAnsi"/>
                <w:sz w:val="24"/>
                <w:szCs w:val="24"/>
              </w:rPr>
              <w:t>2015</w:t>
            </w:r>
          </w:p>
        </w:tc>
        <w:tc>
          <w:tcPr>
            <w:tcW w:w="561" w:type="dxa"/>
            <w:tcBorders>
              <w:top w:val="nil"/>
              <w:left w:val="nil"/>
              <w:bottom w:val="nil"/>
              <w:right w:val="nil"/>
            </w:tcBorders>
            <w:vAlign w:val="center"/>
          </w:tcPr>
          <w:p w14:paraId="13DDDA99" w14:textId="58EE1CA9"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7E5424DF" w14:textId="23E1434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46.70</w:t>
            </w:r>
          </w:p>
        </w:tc>
        <w:tc>
          <w:tcPr>
            <w:tcW w:w="1890" w:type="dxa"/>
            <w:tcBorders>
              <w:top w:val="nil"/>
              <w:left w:val="nil"/>
              <w:bottom w:val="nil"/>
              <w:right w:val="nil"/>
            </w:tcBorders>
            <w:shd w:val="clear" w:color="auto" w:fill="auto"/>
            <w:noWrap/>
            <w:vAlign w:val="center"/>
            <w:hideMark/>
          </w:tcPr>
          <w:p w14:paraId="7D1789E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Phvul.003G233400</w:t>
            </w:r>
          </w:p>
        </w:tc>
      </w:tr>
      <w:tr w:rsidR="00680D70" w:rsidRPr="0010468F" w14:paraId="7A89918A" w14:textId="77777777" w:rsidTr="00141A03">
        <w:trPr>
          <w:trHeight w:val="285"/>
        </w:trPr>
        <w:tc>
          <w:tcPr>
            <w:tcW w:w="605" w:type="dxa"/>
            <w:tcBorders>
              <w:top w:val="nil"/>
              <w:left w:val="nil"/>
              <w:bottom w:val="nil"/>
              <w:right w:val="nil"/>
            </w:tcBorders>
            <w:shd w:val="clear" w:color="auto" w:fill="auto"/>
            <w:noWrap/>
            <w:vAlign w:val="center"/>
            <w:hideMark/>
          </w:tcPr>
          <w:p w14:paraId="7C96F03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58B305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Harvest index (%)</w:t>
            </w:r>
          </w:p>
        </w:tc>
        <w:tc>
          <w:tcPr>
            <w:tcW w:w="2461" w:type="dxa"/>
            <w:tcBorders>
              <w:top w:val="nil"/>
              <w:left w:val="nil"/>
              <w:bottom w:val="nil"/>
              <w:right w:val="nil"/>
            </w:tcBorders>
            <w:shd w:val="clear" w:color="auto" w:fill="auto"/>
            <w:noWrap/>
            <w:vAlign w:val="center"/>
            <w:hideMark/>
          </w:tcPr>
          <w:p w14:paraId="07C9A3D1" w14:textId="4C4AC8B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Kamfwa </w:t>
            </w:r>
            <w:r w:rsidR="00956331" w:rsidRPr="0010468F">
              <w:rPr>
                <w:rFonts w:eastAsia="Times New Roman" w:cstheme="minorHAnsi"/>
                <w:i/>
                <w:iCs/>
                <w:sz w:val="24"/>
                <w:szCs w:val="24"/>
              </w:rPr>
              <w:t xml:space="preserve">et al., </w:t>
            </w:r>
            <w:r w:rsidRPr="0010468F">
              <w:rPr>
                <w:rFonts w:eastAsia="Times New Roman" w:cstheme="minorHAnsi"/>
                <w:sz w:val="24"/>
                <w:szCs w:val="24"/>
              </w:rPr>
              <w:t>2015</w:t>
            </w:r>
          </w:p>
        </w:tc>
        <w:tc>
          <w:tcPr>
            <w:tcW w:w="561" w:type="dxa"/>
            <w:tcBorders>
              <w:top w:val="nil"/>
              <w:left w:val="nil"/>
              <w:bottom w:val="nil"/>
              <w:right w:val="nil"/>
            </w:tcBorders>
            <w:vAlign w:val="center"/>
          </w:tcPr>
          <w:p w14:paraId="2F75B69E" w14:textId="41CE74E2"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5D9E3D39" w14:textId="2B6A7E2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47.17</w:t>
            </w:r>
          </w:p>
        </w:tc>
        <w:tc>
          <w:tcPr>
            <w:tcW w:w="1890" w:type="dxa"/>
            <w:tcBorders>
              <w:top w:val="nil"/>
              <w:left w:val="nil"/>
              <w:bottom w:val="nil"/>
              <w:right w:val="nil"/>
            </w:tcBorders>
            <w:shd w:val="clear" w:color="000000" w:fill="D0CECE"/>
            <w:noWrap/>
            <w:vAlign w:val="center"/>
            <w:hideMark/>
          </w:tcPr>
          <w:p w14:paraId="1A9FABAB"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Phvul.003G237900</w:t>
            </w:r>
          </w:p>
        </w:tc>
      </w:tr>
      <w:tr w:rsidR="00680D70" w:rsidRPr="0010468F" w14:paraId="5CF36058" w14:textId="77777777" w:rsidTr="00141A03">
        <w:trPr>
          <w:trHeight w:val="285"/>
        </w:trPr>
        <w:tc>
          <w:tcPr>
            <w:tcW w:w="605" w:type="dxa"/>
            <w:tcBorders>
              <w:top w:val="nil"/>
              <w:left w:val="nil"/>
              <w:bottom w:val="nil"/>
              <w:right w:val="nil"/>
            </w:tcBorders>
            <w:shd w:val="clear" w:color="auto" w:fill="auto"/>
            <w:noWrap/>
            <w:vAlign w:val="center"/>
            <w:hideMark/>
          </w:tcPr>
          <w:p w14:paraId="0AA153D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A1A50E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E9F4434" w14:textId="20CEEEF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67F9BAF3" w14:textId="2866D4C0"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0F0849E6" w14:textId="1280884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47.35</w:t>
            </w:r>
          </w:p>
        </w:tc>
        <w:tc>
          <w:tcPr>
            <w:tcW w:w="1890" w:type="dxa"/>
            <w:tcBorders>
              <w:top w:val="nil"/>
              <w:left w:val="nil"/>
              <w:bottom w:val="nil"/>
              <w:right w:val="nil"/>
            </w:tcBorders>
            <w:shd w:val="clear" w:color="000000" w:fill="D0CECE"/>
            <w:noWrap/>
            <w:vAlign w:val="center"/>
            <w:hideMark/>
          </w:tcPr>
          <w:p w14:paraId="4C07A936"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 </w:t>
            </w:r>
          </w:p>
        </w:tc>
      </w:tr>
      <w:tr w:rsidR="00680D70" w:rsidRPr="0010468F" w14:paraId="169DEE44" w14:textId="77777777" w:rsidTr="00141A03">
        <w:trPr>
          <w:trHeight w:val="285"/>
        </w:trPr>
        <w:tc>
          <w:tcPr>
            <w:tcW w:w="605" w:type="dxa"/>
            <w:tcBorders>
              <w:top w:val="nil"/>
              <w:left w:val="nil"/>
              <w:bottom w:val="nil"/>
              <w:right w:val="nil"/>
            </w:tcBorders>
            <w:shd w:val="clear" w:color="auto" w:fill="auto"/>
            <w:noWrap/>
            <w:vAlign w:val="center"/>
            <w:hideMark/>
          </w:tcPr>
          <w:p w14:paraId="7FC4071A"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1E51694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yield</w:t>
            </w:r>
          </w:p>
        </w:tc>
        <w:tc>
          <w:tcPr>
            <w:tcW w:w="2461" w:type="dxa"/>
            <w:tcBorders>
              <w:top w:val="nil"/>
              <w:left w:val="nil"/>
              <w:bottom w:val="nil"/>
              <w:right w:val="nil"/>
            </w:tcBorders>
            <w:shd w:val="clear" w:color="auto" w:fill="auto"/>
            <w:noWrap/>
            <w:vAlign w:val="center"/>
            <w:hideMark/>
          </w:tcPr>
          <w:p w14:paraId="3441AEBA" w14:textId="2011888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Resende </w:t>
            </w:r>
            <w:r w:rsidR="00956331" w:rsidRPr="0010468F">
              <w:rPr>
                <w:rFonts w:eastAsia="Times New Roman" w:cstheme="minorHAnsi"/>
                <w:i/>
                <w:iCs/>
                <w:sz w:val="24"/>
                <w:szCs w:val="24"/>
              </w:rPr>
              <w:t xml:space="preserve">et al., </w:t>
            </w:r>
            <w:r w:rsidRPr="0010468F">
              <w:rPr>
                <w:rFonts w:eastAsia="Times New Roman" w:cstheme="minorHAnsi"/>
                <w:sz w:val="24"/>
                <w:szCs w:val="24"/>
              </w:rPr>
              <w:t>2018</w:t>
            </w:r>
          </w:p>
        </w:tc>
        <w:tc>
          <w:tcPr>
            <w:tcW w:w="561" w:type="dxa"/>
            <w:tcBorders>
              <w:top w:val="nil"/>
              <w:left w:val="nil"/>
              <w:bottom w:val="nil"/>
              <w:right w:val="nil"/>
            </w:tcBorders>
            <w:vAlign w:val="center"/>
          </w:tcPr>
          <w:p w14:paraId="12E7197D" w14:textId="0BFC8AA4"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56D8E3CB" w14:textId="5BA6390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49.28 - 50.33</w:t>
            </w:r>
          </w:p>
        </w:tc>
        <w:tc>
          <w:tcPr>
            <w:tcW w:w="1890" w:type="dxa"/>
            <w:tcBorders>
              <w:top w:val="nil"/>
              <w:left w:val="nil"/>
              <w:bottom w:val="nil"/>
              <w:right w:val="nil"/>
            </w:tcBorders>
            <w:shd w:val="clear" w:color="auto" w:fill="auto"/>
            <w:noWrap/>
            <w:vAlign w:val="center"/>
            <w:hideMark/>
          </w:tcPr>
          <w:p w14:paraId="59A7D4D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Phvul.003G253700</w:t>
            </w:r>
          </w:p>
        </w:tc>
      </w:tr>
      <w:tr w:rsidR="00680D70" w:rsidRPr="0010468F" w14:paraId="48BBCADF" w14:textId="77777777" w:rsidTr="00141A03">
        <w:trPr>
          <w:trHeight w:val="285"/>
        </w:trPr>
        <w:tc>
          <w:tcPr>
            <w:tcW w:w="605" w:type="dxa"/>
            <w:tcBorders>
              <w:top w:val="nil"/>
              <w:left w:val="nil"/>
              <w:bottom w:val="nil"/>
              <w:right w:val="nil"/>
            </w:tcBorders>
            <w:shd w:val="clear" w:color="auto" w:fill="auto"/>
            <w:noWrap/>
            <w:vAlign w:val="center"/>
            <w:hideMark/>
          </w:tcPr>
          <w:p w14:paraId="43CA613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6009C3A"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207632B7" w14:textId="0BFCC27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37C579BA" w14:textId="725F7497"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w:t>
            </w:r>
          </w:p>
        </w:tc>
        <w:tc>
          <w:tcPr>
            <w:tcW w:w="1779" w:type="dxa"/>
            <w:tcBorders>
              <w:top w:val="nil"/>
              <w:left w:val="nil"/>
              <w:bottom w:val="nil"/>
              <w:right w:val="nil"/>
            </w:tcBorders>
            <w:shd w:val="clear" w:color="auto" w:fill="auto"/>
            <w:noWrap/>
            <w:vAlign w:val="center"/>
            <w:hideMark/>
          </w:tcPr>
          <w:p w14:paraId="7184618E" w14:textId="368C19C5"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51.48</w:t>
            </w:r>
          </w:p>
        </w:tc>
        <w:tc>
          <w:tcPr>
            <w:tcW w:w="1890" w:type="dxa"/>
            <w:tcBorders>
              <w:top w:val="nil"/>
              <w:left w:val="nil"/>
              <w:bottom w:val="nil"/>
              <w:right w:val="nil"/>
            </w:tcBorders>
            <w:shd w:val="clear" w:color="auto" w:fill="auto"/>
            <w:noWrap/>
            <w:vAlign w:val="center"/>
            <w:hideMark/>
          </w:tcPr>
          <w:p w14:paraId="7E9F84EF"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0F9AC4E3" w14:textId="77777777" w:rsidTr="00141A03">
        <w:trPr>
          <w:trHeight w:val="285"/>
        </w:trPr>
        <w:tc>
          <w:tcPr>
            <w:tcW w:w="605" w:type="dxa"/>
            <w:tcBorders>
              <w:top w:val="nil"/>
              <w:left w:val="nil"/>
              <w:bottom w:val="nil"/>
              <w:right w:val="nil"/>
            </w:tcBorders>
            <w:shd w:val="clear" w:color="auto" w:fill="auto"/>
            <w:noWrap/>
            <w:vAlign w:val="center"/>
            <w:hideMark/>
          </w:tcPr>
          <w:p w14:paraId="6762A53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E688DB6"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1C116672" w14:textId="172D42F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71F9EACD" w14:textId="5308BBD7"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w:t>
            </w:r>
          </w:p>
        </w:tc>
        <w:tc>
          <w:tcPr>
            <w:tcW w:w="1779" w:type="dxa"/>
            <w:tcBorders>
              <w:top w:val="nil"/>
              <w:left w:val="nil"/>
              <w:bottom w:val="nil"/>
              <w:right w:val="nil"/>
            </w:tcBorders>
            <w:shd w:val="clear" w:color="auto" w:fill="auto"/>
            <w:noWrap/>
            <w:vAlign w:val="center"/>
            <w:hideMark/>
          </w:tcPr>
          <w:p w14:paraId="6293E965" w14:textId="6BDC000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52.32</w:t>
            </w:r>
          </w:p>
        </w:tc>
        <w:tc>
          <w:tcPr>
            <w:tcW w:w="1890" w:type="dxa"/>
            <w:tcBorders>
              <w:top w:val="nil"/>
              <w:left w:val="nil"/>
              <w:bottom w:val="nil"/>
              <w:right w:val="nil"/>
            </w:tcBorders>
            <w:shd w:val="clear" w:color="auto" w:fill="auto"/>
            <w:noWrap/>
            <w:vAlign w:val="center"/>
            <w:hideMark/>
          </w:tcPr>
          <w:p w14:paraId="5F6DBA8E"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7D3B01E0" w14:textId="77777777" w:rsidTr="00141A03">
        <w:trPr>
          <w:trHeight w:val="285"/>
        </w:trPr>
        <w:tc>
          <w:tcPr>
            <w:tcW w:w="605" w:type="dxa"/>
            <w:tcBorders>
              <w:top w:val="nil"/>
              <w:left w:val="nil"/>
              <w:bottom w:val="nil"/>
              <w:right w:val="nil"/>
            </w:tcBorders>
            <w:shd w:val="clear" w:color="auto" w:fill="auto"/>
            <w:noWrap/>
            <w:vAlign w:val="center"/>
            <w:hideMark/>
          </w:tcPr>
          <w:p w14:paraId="3F7FF02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A2C46FB"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7FABE3F8" w14:textId="244C6DD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623B7FC5" w14:textId="111B1208"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w:t>
            </w:r>
          </w:p>
        </w:tc>
        <w:tc>
          <w:tcPr>
            <w:tcW w:w="1779" w:type="dxa"/>
            <w:tcBorders>
              <w:top w:val="nil"/>
              <w:left w:val="nil"/>
              <w:bottom w:val="nil"/>
              <w:right w:val="nil"/>
            </w:tcBorders>
            <w:shd w:val="clear" w:color="auto" w:fill="auto"/>
            <w:noWrap/>
            <w:vAlign w:val="center"/>
            <w:hideMark/>
          </w:tcPr>
          <w:p w14:paraId="0055AAAB" w14:textId="65F77B21"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52.6</w:t>
            </w:r>
          </w:p>
        </w:tc>
        <w:tc>
          <w:tcPr>
            <w:tcW w:w="1890" w:type="dxa"/>
            <w:tcBorders>
              <w:top w:val="nil"/>
              <w:left w:val="nil"/>
              <w:bottom w:val="nil"/>
              <w:right w:val="nil"/>
            </w:tcBorders>
            <w:shd w:val="clear" w:color="auto" w:fill="auto"/>
            <w:noWrap/>
            <w:vAlign w:val="center"/>
            <w:hideMark/>
          </w:tcPr>
          <w:p w14:paraId="7181021D"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64188F5A" w14:textId="77777777" w:rsidTr="00141A03">
        <w:trPr>
          <w:trHeight w:val="285"/>
        </w:trPr>
        <w:tc>
          <w:tcPr>
            <w:tcW w:w="605" w:type="dxa"/>
            <w:tcBorders>
              <w:top w:val="nil"/>
              <w:left w:val="nil"/>
              <w:bottom w:val="nil"/>
              <w:right w:val="nil"/>
            </w:tcBorders>
            <w:shd w:val="clear" w:color="auto" w:fill="auto"/>
            <w:noWrap/>
            <w:vAlign w:val="center"/>
            <w:hideMark/>
          </w:tcPr>
          <w:p w14:paraId="5BC3F9D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853A21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0B7F0E8D" w14:textId="77ED7DA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1B466822" w14:textId="444CBACD"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245DECCC" w14:textId="3FB4EF2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0.55 - 1.899</w:t>
            </w:r>
          </w:p>
        </w:tc>
        <w:tc>
          <w:tcPr>
            <w:tcW w:w="1890" w:type="dxa"/>
            <w:tcBorders>
              <w:top w:val="nil"/>
              <w:left w:val="nil"/>
              <w:bottom w:val="nil"/>
              <w:right w:val="nil"/>
            </w:tcBorders>
            <w:shd w:val="clear" w:color="000000" w:fill="D0CECE"/>
            <w:noWrap/>
            <w:vAlign w:val="center"/>
            <w:hideMark/>
          </w:tcPr>
          <w:p w14:paraId="42522314"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Phvul.004G007600</w:t>
            </w:r>
          </w:p>
        </w:tc>
      </w:tr>
      <w:tr w:rsidR="00680D70" w:rsidRPr="0010468F" w14:paraId="7A868956" w14:textId="77777777" w:rsidTr="00141A03">
        <w:trPr>
          <w:trHeight w:val="285"/>
        </w:trPr>
        <w:tc>
          <w:tcPr>
            <w:tcW w:w="605" w:type="dxa"/>
            <w:tcBorders>
              <w:top w:val="nil"/>
              <w:left w:val="nil"/>
              <w:bottom w:val="nil"/>
              <w:right w:val="nil"/>
            </w:tcBorders>
            <w:shd w:val="clear" w:color="auto" w:fill="auto"/>
            <w:noWrap/>
            <w:vAlign w:val="center"/>
            <w:hideMark/>
          </w:tcPr>
          <w:p w14:paraId="1D406EC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BE67E2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64830219" w14:textId="0D8673B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0CC00249" w14:textId="4EA713FA"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10F4680E" w14:textId="7BC341C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1.94</w:t>
            </w:r>
          </w:p>
        </w:tc>
        <w:tc>
          <w:tcPr>
            <w:tcW w:w="1890" w:type="dxa"/>
            <w:tcBorders>
              <w:top w:val="nil"/>
              <w:left w:val="nil"/>
              <w:bottom w:val="nil"/>
              <w:right w:val="nil"/>
            </w:tcBorders>
            <w:shd w:val="clear" w:color="000000" w:fill="D0CECE"/>
            <w:noWrap/>
            <w:vAlign w:val="center"/>
            <w:hideMark/>
          </w:tcPr>
          <w:p w14:paraId="0B4894F1"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Phvul.004G011400</w:t>
            </w:r>
          </w:p>
        </w:tc>
      </w:tr>
      <w:tr w:rsidR="00680D70" w:rsidRPr="0010468F" w14:paraId="094CDC93" w14:textId="77777777" w:rsidTr="00141A03">
        <w:trPr>
          <w:trHeight w:val="285"/>
        </w:trPr>
        <w:tc>
          <w:tcPr>
            <w:tcW w:w="605" w:type="dxa"/>
            <w:tcBorders>
              <w:top w:val="nil"/>
              <w:left w:val="nil"/>
              <w:bottom w:val="nil"/>
              <w:right w:val="nil"/>
            </w:tcBorders>
            <w:shd w:val="clear" w:color="auto" w:fill="auto"/>
            <w:noWrap/>
            <w:vAlign w:val="center"/>
            <w:hideMark/>
          </w:tcPr>
          <w:p w14:paraId="164F936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05D6339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Lodging score</w:t>
            </w:r>
          </w:p>
        </w:tc>
        <w:tc>
          <w:tcPr>
            <w:tcW w:w="2461" w:type="dxa"/>
            <w:tcBorders>
              <w:top w:val="nil"/>
              <w:left w:val="nil"/>
              <w:bottom w:val="nil"/>
              <w:right w:val="nil"/>
            </w:tcBorders>
            <w:shd w:val="clear" w:color="auto" w:fill="auto"/>
            <w:noWrap/>
            <w:vAlign w:val="center"/>
            <w:hideMark/>
          </w:tcPr>
          <w:p w14:paraId="05857CDA" w14:textId="026A3B7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654322A6" w14:textId="7AB63EED"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6D1360A1" w14:textId="1839321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2.87</w:t>
            </w:r>
          </w:p>
        </w:tc>
        <w:tc>
          <w:tcPr>
            <w:tcW w:w="1890" w:type="dxa"/>
            <w:tcBorders>
              <w:top w:val="nil"/>
              <w:left w:val="nil"/>
              <w:bottom w:val="nil"/>
              <w:right w:val="nil"/>
            </w:tcBorders>
            <w:shd w:val="clear" w:color="auto" w:fill="auto"/>
            <w:noWrap/>
            <w:vAlign w:val="center"/>
            <w:hideMark/>
          </w:tcPr>
          <w:p w14:paraId="1B6EEB7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Phvul.004G025600</w:t>
            </w:r>
          </w:p>
        </w:tc>
      </w:tr>
      <w:tr w:rsidR="00680D70" w:rsidRPr="0010468F" w14:paraId="126DB1B1" w14:textId="77777777" w:rsidTr="00141A03">
        <w:trPr>
          <w:trHeight w:val="285"/>
        </w:trPr>
        <w:tc>
          <w:tcPr>
            <w:tcW w:w="605" w:type="dxa"/>
            <w:tcBorders>
              <w:top w:val="nil"/>
              <w:left w:val="nil"/>
              <w:bottom w:val="nil"/>
              <w:right w:val="nil"/>
            </w:tcBorders>
            <w:shd w:val="clear" w:color="auto" w:fill="auto"/>
            <w:noWrap/>
            <w:vAlign w:val="center"/>
            <w:hideMark/>
          </w:tcPr>
          <w:p w14:paraId="64B6B5C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068DDA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620D00C6" w14:textId="62059B1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21ABE318" w14:textId="3C98F386"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27E39E59" w14:textId="6AAA487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3.20</w:t>
            </w:r>
          </w:p>
        </w:tc>
        <w:tc>
          <w:tcPr>
            <w:tcW w:w="1890" w:type="dxa"/>
            <w:tcBorders>
              <w:top w:val="nil"/>
              <w:left w:val="nil"/>
              <w:bottom w:val="nil"/>
              <w:right w:val="nil"/>
            </w:tcBorders>
            <w:shd w:val="clear" w:color="auto" w:fill="auto"/>
            <w:noWrap/>
            <w:vAlign w:val="center"/>
            <w:hideMark/>
          </w:tcPr>
          <w:p w14:paraId="623E7DD1"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Phvul.004G027800</w:t>
            </w:r>
          </w:p>
        </w:tc>
      </w:tr>
      <w:tr w:rsidR="00680D70" w:rsidRPr="0010468F" w14:paraId="10838B03" w14:textId="77777777" w:rsidTr="00141A03">
        <w:trPr>
          <w:trHeight w:val="285"/>
        </w:trPr>
        <w:tc>
          <w:tcPr>
            <w:tcW w:w="605" w:type="dxa"/>
            <w:tcBorders>
              <w:top w:val="nil"/>
              <w:left w:val="nil"/>
              <w:bottom w:val="nil"/>
              <w:right w:val="nil"/>
            </w:tcBorders>
            <w:shd w:val="clear" w:color="auto" w:fill="auto"/>
            <w:noWrap/>
            <w:vAlign w:val="center"/>
            <w:hideMark/>
          </w:tcPr>
          <w:p w14:paraId="154682F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D1AB88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152731B3" w14:textId="76BC165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67B978B" w14:textId="2CBFDEEA"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1BAA5B26" w14:textId="661D20A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6.79</w:t>
            </w:r>
          </w:p>
        </w:tc>
        <w:tc>
          <w:tcPr>
            <w:tcW w:w="1890" w:type="dxa"/>
            <w:tcBorders>
              <w:top w:val="nil"/>
              <w:left w:val="nil"/>
              <w:bottom w:val="nil"/>
              <w:right w:val="nil"/>
            </w:tcBorders>
            <w:shd w:val="clear" w:color="auto" w:fill="auto"/>
            <w:noWrap/>
            <w:vAlign w:val="center"/>
            <w:hideMark/>
          </w:tcPr>
          <w:p w14:paraId="71778057"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Phvul.004G051500</w:t>
            </w:r>
          </w:p>
        </w:tc>
      </w:tr>
      <w:tr w:rsidR="00680D70" w:rsidRPr="0010468F" w14:paraId="2EE0F2EA" w14:textId="77777777" w:rsidTr="00141A03">
        <w:trPr>
          <w:trHeight w:val="285"/>
        </w:trPr>
        <w:tc>
          <w:tcPr>
            <w:tcW w:w="605" w:type="dxa"/>
            <w:tcBorders>
              <w:top w:val="nil"/>
              <w:left w:val="nil"/>
              <w:bottom w:val="nil"/>
              <w:right w:val="nil"/>
            </w:tcBorders>
            <w:shd w:val="clear" w:color="auto" w:fill="auto"/>
            <w:noWrap/>
            <w:vAlign w:val="center"/>
            <w:hideMark/>
          </w:tcPr>
          <w:p w14:paraId="217899E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AB4118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591111C7" w14:textId="4DDD24C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210878F9" w14:textId="57D77100"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7EE3DFCC" w14:textId="283C013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16.37</w:t>
            </w:r>
          </w:p>
        </w:tc>
        <w:tc>
          <w:tcPr>
            <w:tcW w:w="1890" w:type="dxa"/>
            <w:tcBorders>
              <w:top w:val="nil"/>
              <w:left w:val="nil"/>
              <w:bottom w:val="nil"/>
              <w:right w:val="nil"/>
            </w:tcBorders>
            <w:shd w:val="clear" w:color="auto" w:fill="auto"/>
            <w:noWrap/>
            <w:vAlign w:val="center"/>
            <w:hideMark/>
          </w:tcPr>
          <w:p w14:paraId="070D9384"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08BDA6F9" w14:textId="77777777" w:rsidTr="00141A03">
        <w:trPr>
          <w:trHeight w:val="285"/>
        </w:trPr>
        <w:tc>
          <w:tcPr>
            <w:tcW w:w="605" w:type="dxa"/>
            <w:tcBorders>
              <w:top w:val="nil"/>
              <w:left w:val="nil"/>
              <w:bottom w:val="nil"/>
              <w:right w:val="nil"/>
            </w:tcBorders>
            <w:shd w:val="clear" w:color="auto" w:fill="auto"/>
            <w:noWrap/>
            <w:vAlign w:val="center"/>
            <w:hideMark/>
          </w:tcPr>
          <w:p w14:paraId="06D3CB2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6268B3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FB6845C" w14:textId="40BAA7E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30141D4C" w14:textId="7F16FD77"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680081AE" w14:textId="2AAC53B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36.88</w:t>
            </w:r>
          </w:p>
        </w:tc>
        <w:tc>
          <w:tcPr>
            <w:tcW w:w="1890" w:type="dxa"/>
            <w:tcBorders>
              <w:top w:val="nil"/>
              <w:left w:val="nil"/>
              <w:bottom w:val="nil"/>
              <w:right w:val="nil"/>
            </w:tcBorders>
            <w:shd w:val="clear" w:color="auto" w:fill="auto"/>
            <w:noWrap/>
            <w:vAlign w:val="center"/>
            <w:hideMark/>
          </w:tcPr>
          <w:p w14:paraId="767BDC41"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9392AB1" w14:textId="77777777" w:rsidTr="00141A03">
        <w:trPr>
          <w:trHeight w:val="285"/>
        </w:trPr>
        <w:tc>
          <w:tcPr>
            <w:tcW w:w="605" w:type="dxa"/>
            <w:tcBorders>
              <w:top w:val="nil"/>
              <w:left w:val="nil"/>
              <w:bottom w:val="nil"/>
              <w:right w:val="nil"/>
            </w:tcBorders>
            <w:shd w:val="clear" w:color="auto" w:fill="auto"/>
            <w:noWrap/>
            <w:vAlign w:val="center"/>
            <w:hideMark/>
          </w:tcPr>
          <w:p w14:paraId="6EBB4D96"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29C570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2C256DE" w14:textId="1F68948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753B0E8E" w14:textId="3006B0B9"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548B6182" w14:textId="6C32D5A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46.20</w:t>
            </w:r>
          </w:p>
        </w:tc>
        <w:tc>
          <w:tcPr>
            <w:tcW w:w="1890" w:type="dxa"/>
            <w:tcBorders>
              <w:top w:val="nil"/>
              <w:left w:val="nil"/>
              <w:bottom w:val="nil"/>
              <w:right w:val="nil"/>
            </w:tcBorders>
            <w:shd w:val="clear" w:color="000000" w:fill="D0CECE"/>
            <w:noWrap/>
            <w:vAlign w:val="center"/>
            <w:hideMark/>
          </w:tcPr>
          <w:p w14:paraId="0228906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Phvul.004G158000</w:t>
            </w:r>
          </w:p>
        </w:tc>
      </w:tr>
      <w:tr w:rsidR="00680D70" w:rsidRPr="0010468F" w14:paraId="4D60D1C6" w14:textId="77777777" w:rsidTr="00141A03">
        <w:trPr>
          <w:trHeight w:val="285"/>
        </w:trPr>
        <w:tc>
          <w:tcPr>
            <w:tcW w:w="605" w:type="dxa"/>
            <w:tcBorders>
              <w:top w:val="nil"/>
              <w:left w:val="nil"/>
              <w:bottom w:val="nil"/>
              <w:right w:val="nil"/>
            </w:tcBorders>
            <w:shd w:val="clear" w:color="auto" w:fill="auto"/>
            <w:noWrap/>
            <w:vAlign w:val="center"/>
            <w:hideMark/>
          </w:tcPr>
          <w:p w14:paraId="5127AFA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A899079"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0A785BC2" w14:textId="46247E6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24A99EE1" w14:textId="0BB671AB"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w:t>
            </w:r>
          </w:p>
        </w:tc>
        <w:tc>
          <w:tcPr>
            <w:tcW w:w="1779" w:type="dxa"/>
            <w:tcBorders>
              <w:top w:val="nil"/>
              <w:left w:val="nil"/>
              <w:bottom w:val="nil"/>
              <w:right w:val="nil"/>
            </w:tcBorders>
            <w:shd w:val="clear" w:color="auto" w:fill="auto"/>
            <w:noWrap/>
            <w:vAlign w:val="center"/>
            <w:hideMark/>
          </w:tcPr>
          <w:p w14:paraId="4664E73C" w14:textId="2D3D5319"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46.33</w:t>
            </w:r>
          </w:p>
        </w:tc>
        <w:tc>
          <w:tcPr>
            <w:tcW w:w="1890" w:type="dxa"/>
            <w:tcBorders>
              <w:top w:val="nil"/>
              <w:left w:val="nil"/>
              <w:bottom w:val="nil"/>
              <w:right w:val="nil"/>
            </w:tcBorders>
            <w:shd w:val="clear" w:color="000000" w:fill="D0CECE"/>
            <w:noWrap/>
            <w:vAlign w:val="center"/>
            <w:hideMark/>
          </w:tcPr>
          <w:p w14:paraId="2807C6C2"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 </w:t>
            </w:r>
          </w:p>
        </w:tc>
      </w:tr>
      <w:tr w:rsidR="00680D70" w:rsidRPr="0010468F" w14:paraId="710E6C54" w14:textId="77777777" w:rsidTr="00141A03">
        <w:trPr>
          <w:trHeight w:val="285"/>
        </w:trPr>
        <w:tc>
          <w:tcPr>
            <w:tcW w:w="605" w:type="dxa"/>
            <w:tcBorders>
              <w:top w:val="nil"/>
              <w:left w:val="nil"/>
              <w:bottom w:val="nil"/>
              <w:right w:val="nil"/>
            </w:tcBorders>
            <w:shd w:val="clear" w:color="auto" w:fill="auto"/>
            <w:noWrap/>
            <w:vAlign w:val="center"/>
            <w:hideMark/>
          </w:tcPr>
          <w:p w14:paraId="165C75D8"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74219BEF"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48681011" w14:textId="0C97FC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038EF0A6" w14:textId="0F71EC8F"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w:t>
            </w:r>
          </w:p>
        </w:tc>
        <w:tc>
          <w:tcPr>
            <w:tcW w:w="1779" w:type="dxa"/>
            <w:tcBorders>
              <w:top w:val="nil"/>
              <w:left w:val="nil"/>
              <w:bottom w:val="nil"/>
              <w:right w:val="nil"/>
            </w:tcBorders>
            <w:shd w:val="clear" w:color="auto" w:fill="auto"/>
            <w:noWrap/>
            <w:vAlign w:val="center"/>
            <w:hideMark/>
          </w:tcPr>
          <w:p w14:paraId="5B3D39E9" w14:textId="3C7C31CA"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47.06</w:t>
            </w:r>
          </w:p>
        </w:tc>
        <w:tc>
          <w:tcPr>
            <w:tcW w:w="1890" w:type="dxa"/>
            <w:tcBorders>
              <w:top w:val="nil"/>
              <w:left w:val="nil"/>
              <w:bottom w:val="nil"/>
              <w:right w:val="nil"/>
            </w:tcBorders>
            <w:shd w:val="clear" w:color="auto" w:fill="auto"/>
            <w:noWrap/>
            <w:vAlign w:val="center"/>
            <w:hideMark/>
          </w:tcPr>
          <w:p w14:paraId="56E38266"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2B5FCA6E" w14:textId="77777777" w:rsidTr="00141A03">
        <w:trPr>
          <w:trHeight w:val="285"/>
        </w:trPr>
        <w:tc>
          <w:tcPr>
            <w:tcW w:w="605" w:type="dxa"/>
            <w:tcBorders>
              <w:top w:val="nil"/>
              <w:left w:val="nil"/>
              <w:bottom w:val="nil"/>
              <w:right w:val="nil"/>
            </w:tcBorders>
            <w:shd w:val="clear" w:color="auto" w:fill="auto"/>
            <w:noWrap/>
            <w:vAlign w:val="center"/>
            <w:hideMark/>
          </w:tcPr>
          <w:p w14:paraId="515EB43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934C32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382F7DD8" w14:textId="18D06C7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BBFBB15" w14:textId="04FE20D5"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5</w:t>
            </w:r>
          </w:p>
        </w:tc>
        <w:tc>
          <w:tcPr>
            <w:tcW w:w="1779" w:type="dxa"/>
            <w:tcBorders>
              <w:top w:val="nil"/>
              <w:left w:val="nil"/>
              <w:bottom w:val="nil"/>
              <w:right w:val="nil"/>
            </w:tcBorders>
            <w:shd w:val="clear" w:color="auto" w:fill="auto"/>
            <w:noWrap/>
            <w:vAlign w:val="center"/>
            <w:hideMark/>
          </w:tcPr>
          <w:p w14:paraId="10FB96AC" w14:textId="3215DCA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13.25</w:t>
            </w:r>
          </w:p>
        </w:tc>
        <w:tc>
          <w:tcPr>
            <w:tcW w:w="1890" w:type="dxa"/>
            <w:tcBorders>
              <w:top w:val="nil"/>
              <w:left w:val="nil"/>
              <w:bottom w:val="nil"/>
              <w:right w:val="nil"/>
            </w:tcBorders>
            <w:shd w:val="clear" w:color="auto" w:fill="auto"/>
            <w:noWrap/>
            <w:vAlign w:val="center"/>
            <w:hideMark/>
          </w:tcPr>
          <w:p w14:paraId="1ECFF7B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Phvul.005G074200</w:t>
            </w:r>
          </w:p>
        </w:tc>
      </w:tr>
      <w:tr w:rsidR="00680D70" w:rsidRPr="0010468F" w14:paraId="0E5567D2" w14:textId="77777777" w:rsidTr="00141A03">
        <w:trPr>
          <w:trHeight w:val="285"/>
        </w:trPr>
        <w:tc>
          <w:tcPr>
            <w:tcW w:w="605" w:type="dxa"/>
            <w:tcBorders>
              <w:top w:val="nil"/>
              <w:left w:val="nil"/>
              <w:bottom w:val="nil"/>
              <w:right w:val="nil"/>
            </w:tcBorders>
            <w:shd w:val="clear" w:color="auto" w:fill="auto"/>
            <w:noWrap/>
            <w:vAlign w:val="center"/>
            <w:hideMark/>
          </w:tcPr>
          <w:p w14:paraId="14E59D5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7D252C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ABF326D" w14:textId="49ED173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6D1839B6" w14:textId="243E2E5F"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5</w:t>
            </w:r>
          </w:p>
        </w:tc>
        <w:tc>
          <w:tcPr>
            <w:tcW w:w="1779" w:type="dxa"/>
            <w:tcBorders>
              <w:top w:val="nil"/>
              <w:left w:val="nil"/>
              <w:bottom w:val="nil"/>
              <w:right w:val="nil"/>
            </w:tcBorders>
            <w:shd w:val="clear" w:color="auto" w:fill="auto"/>
            <w:noWrap/>
            <w:vAlign w:val="center"/>
            <w:hideMark/>
          </w:tcPr>
          <w:p w14:paraId="43FE6307" w14:textId="4CF84FB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39.00</w:t>
            </w:r>
          </w:p>
        </w:tc>
        <w:tc>
          <w:tcPr>
            <w:tcW w:w="1890" w:type="dxa"/>
            <w:tcBorders>
              <w:top w:val="nil"/>
              <w:left w:val="nil"/>
              <w:bottom w:val="nil"/>
              <w:right w:val="nil"/>
            </w:tcBorders>
            <w:shd w:val="clear" w:color="auto" w:fill="auto"/>
            <w:noWrap/>
            <w:vAlign w:val="center"/>
            <w:hideMark/>
          </w:tcPr>
          <w:p w14:paraId="1129DEC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Phvul.005G162500</w:t>
            </w:r>
          </w:p>
        </w:tc>
      </w:tr>
      <w:tr w:rsidR="00680D70" w:rsidRPr="0010468F" w14:paraId="2626BA30" w14:textId="77777777" w:rsidTr="00141A03">
        <w:trPr>
          <w:trHeight w:val="285"/>
        </w:trPr>
        <w:tc>
          <w:tcPr>
            <w:tcW w:w="605" w:type="dxa"/>
            <w:tcBorders>
              <w:top w:val="nil"/>
              <w:left w:val="nil"/>
              <w:bottom w:val="nil"/>
              <w:right w:val="nil"/>
            </w:tcBorders>
            <w:shd w:val="clear" w:color="auto" w:fill="auto"/>
            <w:noWrap/>
            <w:vAlign w:val="center"/>
            <w:hideMark/>
          </w:tcPr>
          <w:p w14:paraId="7D7C94BD"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F63125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06C475CC" w14:textId="782D152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04C00241" w14:textId="78DD9B5B"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39E7B7D3" w14:textId="57AF8CF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0.57</w:t>
            </w:r>
          </w:p>
        </w:tc>
        <w:tc>
          <w:tcPr>
            <w:tcW w:w="1890" w:type="dxa"/>
            <w:tcBorders>
              <w:top w:val="nil"/>
              <w:left w:val="nil"/>
              <w:bottom w:val="nil"/>
              <w:right w:val="nil"/>
            </w:tcBorders>
            <w:shd w:val="clear" w:color="auto" w:fill="auto"/>
            <w:noWrap/>
            <w:vAlign w:val="center"/>
            <w:hideMark/>
          </w:tcPr>
          <w:p w14:paraId="0983F3A5"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5D066296" w14:textId="77777777" w:rsidTr="00141A03">
        <w:trPr>
          <w:trHeight w:val="285"/>
        </w:trPr>
        <w:tc>
          <w:tcPr>
            <w:tcW w:w="605" w:type="dxa"/>
            <w:tcBorders>
              <w:top w:val="nil"/>
              <w:left w:val="nil"/>
              <w:bottom w:val="nil"/>
              <w:right w:val="nil"/>
            </w:tcBorders>
            <w:shd w:val="clear" w:color="auto" w:fill="auto"/>
            <w:noWrap/>
            <w:vAlign w:val="center"/>
            <w:hideMark/>
          </w:tcPr>
          <w:p w14:paraId="36C19496"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B6E0D7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0807794F" w14:textId="7407F64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65D087D7" w14:textId="208DD835"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21C56E78" w14:textId="6979196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5.75</w:t>
            </w:r>
          </w:p>
        </w:tc>
        <w:tc>
          <w:tcPr>
            <w:tcW w:w="1890" w:type="dxa"/>
            <w:tcBorders>
              <w:top w:val="nil"/>
              <w:left w:val="nil"/>
              <w:bottom w:val="nil"/>
              <w:right w:val="nil"/>
            </w:tcBorders>
            <w:shd w:val="clear" w:color="auto" w:fill="auto"/>
            <w:noWrap/>
            <w:vAlign w:val="center"/>
            <w:hideMark/>
          </w:tcPr>
          <w:p w14:paraId="2E2BAFDC"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F4C4A8D" w14:textId="77777777" w:rsidTr="00141A03">
        <w:trPr>
          <w:trHeight w:val="285"/>
        </w:trPr>
        <w:tc>
          <w:tcPr>
            <w:tcW w:w="605" w:type="dxa"/>
            <w:tcBorders>
              <w:top w:val="nil"/>
              <w:left w:val="nil"/>
              <w:bottom w:val="nil"/>
              <w:right w:val="nil"/>
            </w:tcBorders>
            <w:shd w:val="clear" w:color="auto" w:fill="auto"/>
            <w:noWrap/>
            <w:vAlign w:val="center"/>
            <w:hideMark/>
          </w:tcPr>
          <w:p w14:paraId="5901024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6C0A22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77197587" w14:textId="5A18531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0D50BA60" w14:textId="76C7CAB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26BEA133" w14:textId="0BBA836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6.89</w:t>
            </w:r>
          </w:p>
        </w:tc>
        <w:tc>
          <w:tcPr>
            <w:tcW w:w="1890" w:type="dxa"/>
            <w:tcBorders>
              <w:top w:val="nil"/>
              <w:left w:val="nil"/>
              <w:bottom w:val="nil"/>
              <w:right w:val="nil"/>
            </w:tcBorders>
            <w:shd w:val="clear" w:color="auto" w:fill="auto"/>
            <w:noWrap/>
            <w:vAlign w:val="center"/>
            <w:hideMark/>
          </w:tcPr>
          <w:p w14:paraId="7A3ADD64"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203FC32C" w14:textId="77777777" w:rsidTr="00141A03">
        <w:trPr>
          <w:trHeight w:val="285"/>
        </w:trPr>
        <w:tc>
          <w:tcPr>
            <w:tcW w:w="605" w:type="dxa"/>
            <w:tcBorders>
              <w:top w:val="nil"/>
              <w:left w:val="nil"/>
              <w:bottom w:val="nil"/>
              <w:right w:val="nil"/>
            </w:tcBorders>
            <w:shd w:val="clear" w:color="auto" w:fill="auto"/>
            <w:noWrap/>
            <w:vAlign w:val="center"/>
            <w:hideMark/>
          </w:tcPr>
          <w:p w14:paraId="6CD4DB9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CF8031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119AA8C7" w14:textId="22ACC9E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59F5EDBA" w14:textId="594C7C49"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75498899" w14:textId="6F1A2B2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8.16</w:t>
            </w:r>
          </w:p>
        </w:tc>
        <w:tc>
          <w:tcPr>
            <w:tcW w:w="1890" w:type="dxa"/>
            <w:tcBorders>
              <w:top w:val="nil"/>
              <w:left w:val="nil"/>
              <w:bottom w:val="nil"/>
              <w:right w:val="nil"/>
            </w:tcBorders>
            <w:shd w:val="clear" w:color="auto" w:fill="auto"/>
            <w:noWrap/>
            <w:vAlign w:val="center"/>
            <w:hideMark/>
          </w:tcPr>
          <w:p w14:paraId="210A392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Phvul.006G017211</w:t>
            </w:r>
          </w:p>
        </w:tc>
      </w:tr>
      <w:tr w:rsidR="00680D70" w:rsidRPr="0010468F" w14:paraId="4F72F56C" w14:textId="77777777" w:rsidTr="00141A03">
        <w:trPr>
          <w:trHeight w:val="285"/>
        </w:trPr>
        <w:tc>
          <w:tcPr>
            <w:tcW w:w="605" w:type="dxa"/>
            <w:tcBorders>
              <w:top w:val="nil"/>
              <w:left w:val="nil"/>
              <w:bottom w:val="nil"/>
              <w:right w:val="nil"/>
            </w:tcBorders>
            <w:shd w:val="clear" w:color="auto" w:fill="auto"/>
            <w:noWrap/>
            <w:vAlign w:val="center"/>
            <w:hideMark/>
          </w:tcPr>
          <w:p w14:paraId="492F2A54"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177ACF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733280A" w14:textId="5FEEDDF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36622BD1" w14:textId="1487EB42"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6093FD32" w14:textId="2E7E17C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12.20</w:t>
            </w:r>
          </w:p>
        </w:tc>
        <w:tc>
          <w:tcPr>
            <w:tcW w:w="1890" w:type="dxa"/>
            <w:tcBorders>
              <w:top w:val="nil"/>
              <w:left w:val="nil"/>
              <w:bottom w:val="nil"/>
              <w:right w:val="nil"/>
            </w:tcBorders>
            <w:shd w:val="clear" w:color="auto" w:fill="auto"/>
            <w:noWrap/>
            <w:vAlign w:val="center"/>
            <w:hideMark/>
          </w:tcPr>
          <w:p w14:paraId="286540C8"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1A1AA97" w14:textId="77777777" w:rsidTr="00141A03">
        <w:trPr>
          <w:trHeight w:val="285"/>
        </w:trPr>
        <w:tc>
          <w:tcPr>
            <w:tcW w:w="605" w:type="dxa"/>
            <w:tcBorders>
              <w:top w:val="nil"/>
              <w:left w:val="nil"/>
              <w:bottom w:val="nil"/>
              <w:right w:val="nil"/>
            </w:tcBorders>
            <w:shd w:val="clear" w:color="auto" w:fill="auto"/>
            <w:noWrap/>
            <w:vAlign w:val="center"/>
            <w:hideMark/>
          </w:tcPr>
          <w:p w14:paraId="083E15FE"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0DE580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7CE34167" w14:textId="0477694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3B531E26" w14:textId="3D590969"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35511636" w14:textId="072BEDE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17.85</w:t>
            </w:r>
          </w:p>
        </w:tc>
        <w:tc>
          <w:tcPr>
            <w:tcW w:w="1890" w:type="dxa"/>
            <w:tcBorders>
              <w:top w:val="nil"/>
              <w:left w:val="nil"/>
              <w:bottom w:val="nil"/>
              <w:right w:val="nil"/>
            </w:tcBorders>
            <w:shd w:val="clear" w:color="auto" w:fill="auto"/>
            <w:noWrap/>
            <w:vAlign w:val="center"/>
            <w:hideMark/>
          </w:tcPr>
          <w:p w14:paraId="02CDF0F5"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958959E" w14:textId="77777777" w:rsidTr="00141A03">
        <w:trPr>
          <w:trHeight w:val="285"/>
        </w:trPr>
        <w:tc>
          <w:tcPr>
            <w:tcW w:w="605" w:type="dxa"/>
            <w:tcBorders>
              <w:top w:val="nil"/>
              <w:left w:val="nil"/>
              <w:bottom w:val="nil"/>
              <w:right w:val="nil"/>
            </w:tcBorders>
            <w:shd w:val="clear" w:color="auto" w:fill="auto"/>
            <w:noWrap/>
            <w:vAlign w:val="center"/>
            <w:hideMark/>
          </w:tcPr>
          <w:p w14:paraId="221A368E"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2ABABF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nil"/>
              <w:left w:val="nil"/>
              <w:bottom w:val="nil"/>
              <w:right w:val="nil"/>
            </w:tcBorders>
            <w:shd w:val="clear" w:color="auto" w:fill="auto"/>
            <w:noWrap/>
            <w:vAlign w:val="center"/>
            <w:hideMark/>
          </w:tcPr>
          <w:p w14:paraId="6EF02BE4" w14:textId="4E25FE4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4BCE0C61" w14:textId="1BCAD118"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0ED0C6E3" w14:textId="374ACE0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20.89</w:t>
            </w:r>
          </w:p>
        </w:tc>
        <w:tc>
          <w:tcPr>
            <w:tcW w:w="1890" w:type="dxa"/>
            <w:tcBorders>
              <w:top w:val="nil"/>
              <w:left w:val="nil"/>
              <w:bottom w:val="nil"/>
              <w:right w:val="nil"/>
            </w:tcBorders>
            <w:shd w:val="clear" w:color="auto" w:fill="auto"/>
            <w:noWrap/>
            <w:vAlign w:val="center"/>
            <w:hideMark/>
          </w:tcPr>
          <w:p w14:paraId="7A6AAC1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Phvul.006G098300</w:t>
            </w:r>
          </w:p>
        </w:tc>
      </w:tr>
      <w:tr w:rsidR="00680D70" w:rsidRPr="0010468F" w14:paraId="6A6A8CDE" w14:textId="77777777" w:rsidTr="00141A03">
        <w:trPr>
          <w:trHeight w:val="285"/>
        </w:trPr>
        <w:tc>
          <w:tcPr>
            <w:tcW w:w="605" w:type="dxa"/>
            <w:tcBorders>
              <w:top w:val="nil"/>
              <w:left w:val="nil"/>
              <w:bottom w:val="nil"/>
              <w:right w:val="nil"/>
            </w:tcBorders>
            <w:shd w:val="clear" w:color="auto" w:fill="auto"/>
            <w:noWrap/>
            <w:vAlign w:val="center"/>
            <w:hideMark/>
          </w:tcPr>
          <w:p w14:paraId="0670AF2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BFB71F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684EBBB5" w14:textId="40E20C0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41D3892F" w14:textId="4EC4584A"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2F83FF73" w14:textId="2C5E89A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29.92</w:t>
            </w:r>
          </w:p>
        </w:tc>
        <w:tc>
          <w:tcPr>
            <w:tcW w:w="1890" w:type="dxa"/>
            <w:tcBorders>
              <w:top w:val="nil"/>
              <w:left w:val="nil"/>
              <w:bottom w:val="nil"/>
              <w:right w:val="nil"/>
            </w:tcBorders>
            <w:shd w:val="clear" w:color="auto" w:fill="auto"/>
            <w:noWrap/>
            <w:vAlign w:val="center"/>
            <w:hideMark/>
          </w:tcPr>
          <w:p w14:paraId="75EB9971"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Phvul.006G203400</w:t>
            </w:r>
          </w:p>
        </w:tc>
      </w:tr>
      <w:tr w:rsidR="00680D70" w:rsidRPr="0010468F" w14:paraId="7C04B67D" w14:textId="77777777" w:rsidTr="00141A03">
        <w:trPr>
          <w:trHeight w:val="285"/>
        </w:trPr>
        <w:tc>
          <w:tcPr>
            <w:tcW w:w="605" w:type="dxa"/>
            <w:tcBorders>
              <w:top w:val="nil"/>
              <w:left w:val="nil"/>
              <w:bottom w:val="nil"/>
              <w:right w:val="nil"/>
            </w:tcBorders>
            <w:shd w:val="clear" w:color="auto" w:fill="auto"/>
            <w:noWrap/>
            <w:vAlign w:val="center"/>
            <w:hideMark/>
          </w:tcPr>
          <w:p w14:paraId="14AB149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240B21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6FC73F9" w14:textId="5AB45FA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5D7A9A4B" w14:textId="5D7BEF2A"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1DF9CE9C" w14:textId="1C149A9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31.60</w:t>
            </w:r>
          </w:p>
        </w:tc>
        <w:tc>
          <w:tcPr>
            <w:tcW w:w="1890" w:type="dxa"/>
            <w:tcBorders>
              <w:top w:val="nil"/>
              <w:left w:val="nil"/>
              <w:bottom w:val="nil"/>
              <w:right w:val="nil"/>
            </w:tcBorders>
            <w:shd w:val="clear" w:color="auto" w:fill="auto"/>
            <w:noWrap/>
            <w:vAlign w:val="center"/>
            <w:hideMark/>
          </w:tcPr>
          <w:p w14:paraId="1377F528"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16FA4DAE" w14:textId="77777777" w:rsidTr="00141A03">
        <w:trPr>
          <w:trHeight w:val="285"/>
        </w:trPr>
        <w:tc>
          <w:tcPr>
            <w:tcW w:w="605" w:type="dxa"/>
            <w:tcBorders>
              <w:top w:val="nil"/>
              <w:left w:val="nil"/>
              <w:bottom w:val="nil"/>
              <w:right w:val="nil"/>
            </w:tcBorders>
            <w:shd w:val="clear" w:color="auto" w:fill="auto"/>
            <w:noWrap/>
            <w:vAlign w:val="center"/>
            <w:hideMark/>
          </w:tcPr>
          <w:p w14:paraId="5BD9CF6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DF5CF7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6A252BDF" w14:textId="7FC10FC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5D955E2" w14:textId="769307C1"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2F10FED4" w14:textId="5827B1B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1.15</w:t>
            </w:r>
          </w:p>
        </w:tc>
        <w:tc>
          <w:tcPr>
            <w:tcW w:w="1890" w:type="dxa"/>
            <w:tcBorders>
              <w:top w:val="nil"/>
              <w:left w:val="nil"/>
              <w:bottom w:val="nil"/>
              <w:right w:val="nil"/>
            </w:tcBorders>
            <w:shd w:val="clear" w:color="auto" w:fill="auto"/>
            <w:noWrap/>
            <w:vAlign w:val="center"/>
            <w:hideMark/>
          </w:tcPr>
          <w:p w14:paraId="3A0CC54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Phvul.007G017000</w:t>
            </w:r>
          </w:p>
        </w:tc>
      </w:tr>
      <w:tr w:rsidR="00680D70" w:rsidRPr="0010468F" w14:paraId="2AC9A00B" w14:textId="77777777" w:rsidTr="00141A03">
        <w:trPr>
          <w:trHeight w:val="285"/>
        </w:trPr>
        <w:tc>
          <w:tcPr>
            <w:tcW w:w="605" w:type="dxa"/>
            <w:tcBorders>
              <w:top w:val="nil"/>
              <w:left w:val="nil"/>
              <w:bottom w:val="nil"/>
              <w:right w:val="nil"/>
            </w:tcBorders>
            <w:shd w:val="clear" w:color="auto" w:fill="auto"/>
            <w:noWrap/>
            <w:vAlign w:val="center"/>
            <w:hideMark/>
          </w:tcPr>
          <w:p w14:paraId="1B82C7DB"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339E68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5F4D1424" w14:textId="092128F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794C97EF" w14:textId="019D6DB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2B0AA025" w14:textId="22AA460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34.12</w:t>
            </w:r>
          </w:p>
        </w:tc>
        <w:tc>
          <w:tcPr>
            <w:tcW w:w="1890" w:type="dxa"/>
            <w:tcBorders>
              <w:top w:val="nil"/>
              <w:left w:val="nil"/>
              <w:bottom w:val="nil"/>
              <w:right w:val="nil"/>
            </w:tcBorders>
            <w:shd w:val="clear" w:color="auto" w:fill="auto"/>
            <w:noWrap/>
            <w:vAlign w:val="center"/>
            <w:hideMark/>
          </w:tcPr>
          <w:p w14:paraId="51AE679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Phvul.007G246700</w:t>
            </w:r>
          </w:p>
        </w:tc>
      </w:tr>
      <w:tr w:rsidR="00680D70" w:rsidRPr="0010468F" w14:paraId="7822D6C3" w14:textId="77777777" w:rsidTr="00141A03">
        <w:trPr>
          <w:trHeight w:val="285"/>
        </w:trPr>
        <w:tc>
          <w:tcPr>
            <w:tcW w:w="605" w:type="dxa"/>
            <w:tcBorders>
              <w:top w:val="nil"/>
              <w:left w:val="nil"/>
              <w:bottom w:val="nil"/>
              <w:right w:val="nil"/>
            </w:tcBorders>
            <w:shd w:val="clear" w:color="auto" w:fill="auto"/>
            <w:noWrap/>
            <w:vAlign w:val="center"/>
            <w:hideMark/>
          </w:tcPr>
          <w:p w14:paraId="140D8DB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70205B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Lodging score</w:t>
            </w:r>
          </w:p>
        </w:tc>
        <w:tc>
          <w:tcPr>
            <w:tcW w:w="2461" w:type="dxa"/>
            <w:tcBorders>
              <w:top w:val="nil"/>
              <w:left w:val="nil"/>
              <w:bottom w:val="nil"/>
              <w:right w:val="nil"/>
            </w:tcBorders>
            <w:shd w:val="clear" w:color="auto" w:fill="auto"/>
            <w:noWrap/>
            <w:vAlign w:val="center"/>
            <w:hideMark/>
          </w:tcPr>
          <w:p w14:paraId="53A1F05B" w14:textId="3FB53EC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02CC3594" w14:textId="0F8740B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068EB9B7" w14:textId="5CAD636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34.20</w:t>
            </w:r>
          </w:p>
        </w:tc>
        <w:tc>
          <w:tcPr>
            <w:tcW w:w="1890" w:type="dxa"/>
            <w:tcBorders>
              <w:top w:val="nil"/>
              <w:left w:val="nil"/>
              <w:bottom w:val="nil"/>
              <w:right w:val="nil"/>
            </w:tcBorders>
            <w:shd w:val="clear" w:color="000000" w:fill="DDEBF7"/>
            <w:noWrap/>
            <w:vAlign w:val="center"/>
            <w:hideMark/>
          </w:tcPr>
          <w:p w14:paraId="2C774F1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Phvul.007G218900</w:t>
            </w:r>
          </w:p>
        </w:tc>
      </w:tr>
      <w:tr w:rsidR="00680D70" w:rsidRPr="0010468F" w14:paraId="23E181E9" w14:textId="77777777" w:rsidTr="00141A03">
        <w:trPr>
          <w:trHeight w:val="285"/>
        </w:trPr>
        <w:tc>
          <w:tcPr>
            <w:tcW w:w="605" w:type="dxa"/>
            <w:tcBorders>
              <w:top w:val="nil"/>
              <w:left w:val="nil"/>
              <w:bottom w:val="nil"/>
              <w:right w:val="nil"/>
            </w:tcBorders>
            <w:shd w:val="clear" w:color="auto" w:fill="auto"/>
            <w:noWrap/>
            <w:vAlign w:val="center"/>
            <w:hideMark/>
          </w:tcPr>
          <w:p w14:paraId="6B95DEC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6F8FDCA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Lodging score</w:t>
            </w:r>
          </w:p>
        </w:tc>
        <w:tc>
          <w:tcPr>
            <w:tcW w:w="2461" w:type="dxa"/>
            <w:tcBorders>
              <w:top w:val="nil"/>
              <w:left w:val="nil"/>
              <w:bottom w:val="nil"/>
              <w:right w:val="nil"/>
            </w:tcBorders>
            <w:shd w:val="clear" w:color="auto" w:fill="auto"/>
            <w:noWrap/>
            <w:vAlign w:val="center"/>
            <w:hideMark/>
          </w:tcPr>
          <w:p w14:paraId="7D107EE1" w14:textId="5306052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0D328F8" w14:textId="52CAF656"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7CE06EF4" w14:textId="6AB8DBB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33.60 - 34.51</w:t>
            </w:r>
          </w:p>
        </w:tc>
        <w:tc>
          <w:tcPr>
            <w:tcW w:w="1890" w:type="dxa"/>
            <w:tcBorders>
              <w:top w:val="nil"/>
              <w:left w:val="nil"/>
              <w:bottom w:val="nil"/>
              <w:right w:val="nil"/>
            </w:tcBorders>
            <w:shd w:val="clear" w:color="000000" w:fill="DDEBF7"/>
            <w:noWrap/>
            <w:vAlign w:val="center"/>
            <w:hideMark/>
          </w:tcPr>
          <w:p w14:paraId="490D722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Phvul.007G218900</w:t>
            </w:r>
          </w:p>
        </w:tc>
      </w:tr>
      <w:tr w:rsidR="00680D70" w:rsidRPr="0010468F" w14:paraId="16D73681" w14:textId="77777777" w:rsidTr="00141A03">
        <w:trPr>
          <w:trHeight w:val="285"/>
        </w:trPr>
        <w:tc>
          <w:tcPr>
            <w:tcW w:w="605" w:type="dxa"/>
            <w:tcBorders>
              <w:top w:val="nil"/>
              <w:left w:val="nil"/>
              <w:bottom w:val="nil"/>
              <w:right w:val="nil"/>
            </w:tcBorders>
            <w:shd w:val="clear" w:color="auto" w:fill="auto"/>
            <w:noWrap/>
            <w:vAlign w:val="center"/>
            <w:hideMark/>
          </w:tcPr>
          <w:p w14:paraId="1D419A8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8D18FB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nil"/>
              <w:left w:val="nil"/>
              <w:bottom w:val="nil"/>
              <w:right w:val="nil"/>
            </w:tcBorders>
            <w:shd w:val="clear" w:color="auto" w:fill="auto"/>
            <w:noWrap/>
            <w:vAlign w:val="center"/>
            <w:hideMark/>
          </w:tcPr>
          <w:p w14:paraId="1A846B67" w14:textId="06662E6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69BD004C" w14:textId="4F59339F"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6519202A" w14:textId="69CC9D5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34.20</w:t>
            </w:r>
          </w:p>
        </w:tc>
        <w:tc>
          <w:tcPr>
            <w:tcW w:w="1890" w:type="dxa"/>
            <w:tcBorders>
              <w:top w:val="nil"/>
              <w:left w:val="nil"/>
              <w:bottom w:val="nil"/>
              <w:right w:val="nil"/>
            </w:tcBorders>
            <w:shd w:val="clear" w:color="000000" w:fill="DDEBF7"/>
            <w:noWrap/>
            <w:vAlign w:val="center"/>
            <w:hideMark/>
          </w:tcPr>
          <w:p w14:paraId="0FF3CB9E"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Phvul.007G218900</w:t>
            </w:r>
          </w:p>
        </w:tc>
      </w:tr>
      <w:tr w:rsidR="00680D70" w:rsidRPr="0010468F" w14:paraId="7295EAC4" w14:textId="77777777" w:rsidTr="00141A03">
        <w:trPr>
          <w:trHeight w:val="285"/>
        </w:trPr>
        <w:tc>
          <w:tcPr>
            <w:tcW w:w="605" w:type="dxa"/>
            <w:tcBorders>
              <w:top w:val="nil"/>
              <w:left w:val="nil"/>
              <w:bottom w:val="nil"/>
              <w:right w:val="nil"/>
            </w:tcBorders>
            <w:shd w:val="clear" w:color="auto" w:fill="auto"/>
            <w:noWrap/>
            <w:vAlign w:val="center"/>
            <w:hideMark/>
          </w:tcPr>
          <w:p w14:paraId="5952BEFD"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675DEB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02EE7837" w14:textId="5E88BAC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4A72268D" w14:textId="2C1E2BFC"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11868603" w14:textId="238BEF9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34.20</w:t>
            </w:r>
          </w:p>
        </w:tc>
        <w:tc>
          <w:tcPr>
            <w:tcW w:w="1890" w:type="dxa"/>
            <w:tcBorders>
              <w:top w:val="nil"/>
              <w:left w:val="nil"/>
              <w:bottom w:val="nil"/>
              <w:right w:val="nil"/>
            </w:tcBorders>
            <w:shd w:val="clear" w:color="000000" w:fill="DDEBF7"/>
            <w:noWrap/>
            <w:vAlign w:val="center"/>
            <w:hideMark/>
          </w:tcPr>
          <w:p w14:paraId="70CFE520"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Phvul.007G218900</w:t>
            </w:r>
          </w:p>
        </w:tc>
      </w:tr>
      <w:tr w:rsidR="00680D70" w:rsidRPr="0010468F" w14:paraId="2E802B00" w14:textId="77777777" w:rsidTr="00141A03">
        <w:trPr>
          <w:trHeight w:val="285"/>
        </w:trPr>
        <w:tc>
          <w:tcPr>
            <w:tcW w:w="605" w:type="dxa"/>
            <w:tcBorders>
              <w:top w:val="nil"/>
              <w:left w:val="nil"/>
              <w:bottom w:val="nil"/>
              <w:right w:val="nil"/>
            </w:tcBorders>
            <w:shd w:val="clear" w:color="auto" w:fill="auto"/>
            <w:noWrap/>
            <w:vAlign w:val="center"/>
            <w:hideMark/>
          </w:tcPr>
          <w:p w14:paraId="7C5C620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F28A37D"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5514FE9A" w14:textId="2FD7878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F27888C" w14:textId="1C8A387E"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21782E18" w14:textId="01A0C16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35.74</w:t>
            </w:r>
          </w:p>
        </w:tc>
        <w:tc>
          <w:tcPr>
            <w:tcW w:w="1890" w:type="dxa"/>
            <w:tcBorders>
              <w:top w:val="nil"/>
              <w:left w:val="nil"/>
              <w:bottom w:val="nil"/>
              <w:right w:val="nil"/>
            </w:tcBorders>
            <w:shd w:val="clear" w:color="auto" w:fill="auto"/>
            <w:noWrap/>
            <w:vAlign w:val="center"/>
            <w:hideMark/>
          </w:tcPr>
          <w:p w14:paraId="1A8D0186"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Phvul.007G233700</w:t>
            </w:r>
          </w:p>
        </w:tc>
      </w:tr>
      <w:tr w:rsidR="00680D70" w:rsidRPr="0010468F" w14:paraId="02A1B534" w14:textId="77777777" w:rsidTr="00141A03">
        <w:trPr>
          <w:trHeight w:val="285"/>
        </w:trPr>
        <w:tc>
          <w:tcPr>
            <w:tcW w:w="605" w:type="dxa"/>
            <w:tcBorders>
              <w:top w:val="nil"/>
              <w:left w:val="nil"/>
              <w:bottom w:val="nil"/>
              <w:right w:val="nil"/>
            </w:tcBorders>
            <w:shd w:val="clear" w:color="auto" w:fill="auto"/>
            <w:noWrap/>
            <w:vAlign w:val="center"/>
            <w:hideMark/>
          </w:tcPr>
          <w:p w14:paraId="05FE771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E2C84C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weight</w:t>
            </w:r>
          </w:p>
        </w:tc>
        <w:tc>
          <w:tcPr>
            <w:tcW w:w="2461" w:type="dxa"/>
            <w:tcBorders>
              <w:top w:val="nil"/>
              <w:left w:val="nil"/>
              <w:bottom w:val="nil"/>
              <w:right w:val="nil"/>
            </w:tcBorders>
            <w:shd w:val="clear" w:color="auto" w:fill="auto"/>
            <w:noWrap/>
            <w:vAlign w:val="center"/>
            <w:hideMark/>
          </w:tcPr>
          <w:p w14:paraId="5CEDA532" w14:textId="54F8728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5CD4E9E0" w14:textId="22267711"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23E75B23" w14:textId="74E6FF1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1.10</w:t>
            </w:r>
          </w:p>
        </w:tc>
        <w:tc>
          <w:tcPr>
            <w:tcW w:w="1890" w:type="dxa"/>
            <w:tcBorders>
              <w:top w:val="nil"/>
              <w:left w:val="nil"/>
              <w:bottom w:val="nil"/>
              <w:right w:val="nil"/>
            </w:tcBorders>
            <w:shd w:val="clear" w:color="000000" w:fill="D0CECE"/>
            <w:noWrap/>
            <w:vAlign w:val="center"/>
            <w:hideMark/>
          </w:tcPr>
          <w:p w14:paraId="7DA01DB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Phvul.008G013300</w:t>
            </w:r>
          </w:p>
        </w:tc>
      </w:tr>
      <w:tr w:rsidR="00680D70" w:rsidRPr="0010468F" w14:paraId="6D2D3248" w14:textId="77777777" w:rsidTr="00141A03">
        <w:trPr>
          <w:trHeight w:val="285"/>
        </w:trPr>
        <w:tc>
          <w:tcPr>
            <w:tcW w:w="605" w:type="dxa"/>
            <w:tcBorders>
              <w:top w:val="nil"/>
              <w:left w:val="nil"/>
              <w:bottom w:val="nil"/>
              <w:right w:val="nil"/>
            </w:tcBorders>
            <w:shd w:val="clear" w:color="auto" w:fill="auto"/>
            <w:noWrap/>
            <w:vAlign w:val="center"/>
            <w:hideMark/>
          </w:tcPr>
          <w:p w14:paraId="10B141C4"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B34C6A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 score</w:t>
            </w:r>
          </w:p>
        </w:tc>
        <w:tc>
          <w:tcPr>
            <w:tcW w:w="2461" w:type="dxa"/>
            <w:tcBorders>
              <w:top w:val="nil"/>
              <w:left w:val="nil"/>
              <w:bottom w:val="nil"/>
              <w:right w:val="nil"/>
            </w:tcBorders>
            <w:shd w:val="clear" w:color="auto" w:fill="auto"/>
            <w:noWrap/>
            <w:vAlign w:val="center"/>
            <w:hideMark/>
          </w:tcPr>
          <w:p w14:paraId="32B7072F" w14:textId="210A761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6F12B90F" w14:textId="38B29135"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8</w:t>
            </w:r>
          </w:p>
        </w:tc>
        <w:tc>
          <w:tcPr>
            <w:tcW w:w="1779" w:type="dxa"/>
            <w:tcBorders>
              <w:top w:val="nil"/>
              <w:left w:val="nil"/>
              <w:bottom w:val="nil"/>
              <w:right w:val="nil"/>
            </w:tcBorders>
            <w:shd w:val="clear" w:color="auto" w:fill="auto"/>
            <w:noWrap/>
            <w:vAlign w:val="center"/>
            <w:hideMark/>
          </w:tcPr>
          <w:p w14:paraId="329B6739" w14:textId="1540B955"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1.34</w:t>
            </w:r>
          </w:p>
        </w:tc>
        <w:tc>
          <w:tcPr>
            <w:tcW w:w="1890" w:type="dxa"/>
            <w:tcBorders>
              <w:top w:val="nil"/>
              <w:left w:val="nil"/>
              <w:bottom w:val="nil"/>
              <w:right w:val="nil"/>
            </w:tcBorders>
            <w:shd w:val="clear" w:color="000000" w:fill="D0CECE"/>
            <w:noWrap/>
            <w:vAlign w:val="center"/>
            <w:hideMark/>
          </w:tcPr>
          <w:p w14:paraId="0ED3C4AF"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 </w:t>
            </w:r>
          </w:p>
        </w:tc>
      </w:tr>
      <w:tr w:rsidR="00680D70" w:rsidRPr="0010468F" w14:paraId="1FC7C63F" w14:textId="77777777" w:rsidTr="00141A03">
        <w:trPr>
          <w:trHeight w:val="285"/>
        </w:trPr>
        <w:tc>
          <w:tcPr>
            <w:tcW w:w="605" w:type="dxa"/>
            <w:tcBorders>
              <w:top w:val="nil"/>
              <w:left w:val="nil"/>
              <w:bottom w:val="nil"/>
              <w:right w:val="nil"/>
            </w:tcBorders>
            <w:shd w:val="clear" w:color="auto" w:fill="auto"/>
            <w:noWrap/>
            <w:vAlign w:val="center"/>
            <w:hideMark/>
          </w:tcPr>
          <w:p w14:paraId="79EEE3A5"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5CA03BE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A281792" w14:textId="30E4928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6D7896ED" w14:textId="3579636A"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3F1CE40D" w14:textId="0423D39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4.93</w:t>
            </w:r>
          </w:p>
        </w:tc>
        <w:tc>
          <w:tcPr>
            <w:tcW w:w="1890" w:type="dxa"/>
            <w:tcBorders>
              <w:top w:val="nil"/>
              <w:left w:val="nil"/>
              <w:bottom w:val="nil"/>
              <w:right w:val="nil"/>
            </w:tcBorders>
            <w:shd w:val="clear" w:color="auto" w:fill="auto"/>
            <w:noWrap/>
            <w:vAlign w:val="center"/>
            <w:hideMark/>
          </w:tcPr>
          <w:p w14:paraId="5265A069"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AB36F5F" w14:textId="77777777" w:rsidTr="00141A03">
        <w:trPr>
          <w:trHeight w:val="285"/>
        </w:trPr>
        <w:tc>
          <w:tcPr>
            <w:tcW w:w="605" w:type="dxa"/>
            <w:tcBorders>
              <w:top w:val="nil"/>
              <w:left w:val="nil"/>
              <w:bottom w:val="nil"/>
              <w:right w:val="nil"/>
            </w:tcBorders>
            <w:shd w:val="clear" w:color="auto" w:fill="auto"/>
            <w:noWrap/>
            <w:vAlign w:val="center"/>
            <w:hideMark/>
          </w:tcPr>
          <w:p w14:paraId="4E0D1A2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7B13E0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15A4A586" w14:textId="5CD0B79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Soltani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64FE336B" w14:textId="0CE7A617"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686ED481" w14:textId="5D857C4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6.86</w:t>
            </w:r>
          </w:p>
        </w:tc>
        <w:tc>
          <w:tcPr>
            <w:tcW w:w="1890" w:type="dxa"/>
            <w:tcBorders>
              <w:top w:val="nil"/>
              <w:left w:val="nil"/>
              <w:bottom w:val="nil"/>
              <w:right w:val="nil"/>
            </w:tcBorders>
            <w:shd w:val="clear" w:color="auto" w:fill="auto"/>
            <w:noWrap/>
            <w:vAlign w:val="center"/>
            <w:hideMark/>
          </w:tcPr>
          <w:p w14:paraId="7EDB35F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Phvul.008G073000</w:t>
            </w:r>
          </w:p>
        </w:tc>
      </w:tr>
      <w:tr w:rsidR="00680D70" w:rsidRPr="0010468F" w14:paraId="0C0F209B" w14:textId="77777777" w:rsidTr="00141A03">
        <w:trPr>
          <w:trHeight w:val="285"/>
        </w:trPr>
        <w:tc>
          <w:tcPr>
            <w:tcW w:w="605" w:type="dxa"/>
            <w:tcBorders>
              <w:top w:val="nil"/>
              <w:left w:val="nil"/>
              <w:bottom w:val="nil"/>
              <w:right w:val="nil"/>
            </w:tcBorders>
            <w:shd w:val="clear" w:color="auto" w:fill="auto"/>
            <w:noWrap/>
            <w:vAlign w:val="center"/>
            <w:hideMark/>
          </w:tcPr>
          <w:p w14:paraId="10C4738B"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B9161C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7360F7AA" w14:textId="274763F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Soltani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76A43419" w14:textId="2DDB65E5"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6A0A35EF" w14:textId="1CAB673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7.60</w:t>
            </w:r>
          </w:p>
        </w:tc>
        <w:tc>
          <w:tcPr>
            <w:tcW w:w="1890" w:type="dxa"/>
            <w:tcBorders>
              <w:top w:val="nil"/>
              <w:left w:val="nil"/>
              <w:bottom w:val="nil"/>
              <w:right w:val="nil"/>
            </w:tcBorders>
            <w:shd w:val="clear" w:color="auto" w:fill="auto"/>
            <w:noWrap/>
            <w:vAlign w:val="center"/>
            <w:hideMark/>
          </w:tcPr>
          <w:p w14:paraId="24C3F15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Phvul.008G078200</w:t>
            </w:r>
          </w:p>
        </w:tc>
      </w:tr>
      <w:tr w:rsidR="00680D70" w:rsidRPr="0010468F" w14:paraId="2B634E82" w14:textId="77777777" w:rsidTr="00141A03">
        <w:trPr>
          <w:trHeight w:val="285"/>
        </w:trPr>
        <w:tc>
          <w:tcPr>
            <w:tcW w:w="605" w:type="dxa"/>
            <w:tcBorders>
              <w:top w:val="nil"/>
              <w:left w:val="nil"/>
              <w:bottom w:val="nil"/>
              <w:right w:val="nil"/>
            </w:tcBorders>
            <w:shd w:val="clear" w:color="auto" w:fill="auto"/>
            <w:noWrap/>
            <w:vAlign w:val="center"/>
            <w:hideMark/>
          </w:tcPr>
          <w:p w14:paraId="3B62870B"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DE3755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2A190A88" w14:textId="676C319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7B3B152F" w14:textId="54E0DC1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1DB5D648" w14:textId="0BF6197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15.26</w:t>
            </w:r>
          </w:p>
        </w:tc>
        <w:tc>
          <w:tcPr>
            <w:tcW w:w="1890" w:type="dxa"/>
            <w:tcBorders>
              <w:top w:val="nil"/>
              <w:left w:val="nil"/>
              <w:bottom w:val="nil"/>
              <w:right w:val="nil"/>
            </w:tcBorders>
            <w:shd w:val="clear" w:color="auto" w:fill="auto"/>
            <w:noWrap/>
            <w:vAlign w:val="center"/>
            <w:hideMark/>
          </w:tcPr>
          <w:p w14:paraId="63EA3796"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423F95D9" w14:textId="77777777" w:rsidTr="00141A03">
        <w:trPr>
          <w:trHeight w:val="285"/>
        </w:trPr>
        <w:tc>
          <w:tcPr>
            <w:tcW w:w="605" w:type="dxa"/>
            <w:tcBorders>
              <w:top w:val="nil"/>
              <w:left w:val="nil"/>
              <w:bottom w:val="nil"/>
              <w:right w:val="nil"/>
            </w:tcBorders>
            <w:shd w:val="clear" w:color="auto" w:fill="auto"/>
            <w:noWrap/>
            <w:vAlign w:val="center"/>
            <w:hideMark/>
          </w:tcPr>
          <w:p w14:paraId="1BC7A2F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4C40AD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7FDFBE07" w14:textId="581F103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14D7104F" w14:textId="5168D07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458A0509" w14:textId="5098E6B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17.72</w:t>
            </w:r>
          </w:p>
        </w:tc>
        <w:tc>
          <w:tcPr>
            <w:tcW w:w="1890" w:type="dxa"/>
            <w:tcBorders>
              <w:top w:val="nil"/>
              <w:left w:val="nil"/>
              <w:bottom w:val="nil"/>
              <w:right w:val="nil"/>
            </w:tcBorders>
            <w:shd w:val="clear" w:color="auto" w:fill="auto"/>
            <w:noWrap/>
            <w:vAlign w:val="center"/>
            <w:hideMark/>
          </w:tcPr>
          <w:p w14:paraId="5AEFF2B9"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4B0718A" w14:textId="77777777" w:rsidTr="00141A03">
        <w:trPr>
          <w:trHeight w:val="285"/>
        </w:trPr>
        <w:tc>
          <w:tcPr>
            <w:tcW w:w="605" w:type="dxa"/>
            <w:tcBorders>
              <w:top w:val="nil"/>
              <w:left w:val="nil"/>
              <w:bottom w:val="nil"/>
              <w:right w:val="nil"/>
            </w:tcBorders>
            <w:shd w:val="clear" w:color="auto" w:fill="auto"/>
            <w:noWrap/>
            <w:vAlign w:val="center"/>
            <w:hideMark/>
          </w:tcPr>
          <w:p w14:paraId="1C647C3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5FE811B"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1FABBFF4" w14:textId="161F02F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229CD65A" w14:textId="2B0166B3"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8</w:t>
            </w:r>
          </w:p>
        </w:tc>
        <w:tc>
          <w:tcPr>
            <w:tcW w:w="1779" w:type="dxa"/>
            <w:tcBorders>
              <w:top w:val="nil"/>
              <w:left w:val="nil"/>
              <w:bottom w:val="nil"/>
              <w:right w:val="nil"/>
            </w:tcBorders>
            <w:shd w:val="clear" w:color="auto" w:fill="auto"/>
            <w:noWrap/>
            <w:vAlign w:val="center"/>
            <w:hideMark/>
          </w:tcPr>
          <w:p w14:paraId="1AEFB0A3" w14:textId="0006DEC5"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24.95</w:t>
            </w:r>
          </w:p>
        </w:tc>
        <w:tc>
          <w:tcPr>
            <w:tcW w:w="1890" w:type="dxa"/>
            <w:tcBorders>
              <w:top w:val="nil"/>
              <w:left w:val="nil"/>
              <w:bottom w:val="nil"/>
              <w:right w:val="nil"/>
            </w:tcBorders>
            <w:shd w:val="clear" w:color="auto" w:fill="auto"/>
            <w:noWrap/>
            <w:vAlign w:val="center"/>
            <w:hideMark/>
          </w:tcPr>
          <w:p w14:paraId="78580B25"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65482E9D" w14:textId="77777777" w:rsidTr="00141A03">
        <w:trPr>
          <w:trHeight w:val="285"/>
        </w:trPr>
        <w:tc>
          <w:tcPr>
            <w:tcW w:w="605" w:type="dxa"/>
            <w:tcBorders>
              <w:top w:val="nil"/>
              <w:left w:val="nil"/>
              <w:bottom w:val="nil"/>
              <w:right w:val="nil"/>
            </w:tcBorders>
            <w:shd w:val="clear" w:color="auto" w:fill="auto"/>
            <w:noWrap/>
            <w:vAlign w:val="center"/>
            <w:hideMark/>
          </w:tcPr>
          <w:p w14:paraId="6000B8F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6C3A80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6B12E4E5" w14:textId="1DC4D41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543464EC" w14:textId="6FCDA2F6"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4EE40DCA" w14:textId="6F05FFD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26.40</w:t>
            </w:r>
          </w:p>
        </w:tc>
        <w:tc>
          <w:tcPr>
            <w:tcW w:w="1890" w:type="dxa"/>
            <w:tcBorders>
              <w:top w:val="nil"/>
              <w:left w:val="nil"/>
              <w:bottom w:val="nil"/>
              <w:right w:val="nil"/>
            </w:tcBorders>
            <w:shd w:val="clear" w:color="auto" w:fill="auto"/>
            <w:noWrap/>
            <w:vAlign w:val="center"/>
            <w:hideMark/>
          </w:tcPr>
          <w:p w14:paraId="1DF1EE1A" w14:textId="40D4B4A0"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4F5716CB" w14:textId="77777777" w:rsidTr="00141A03">
        <w:trPr>
          <w:trHeight w:val="285"/>
        </w:trPr>
        <w:tc>
          <w:tcPr>
            <w:tcW w:w="605" w:type="dxa"/>
            <w:tcBorders>
              <w:top w:val="nil"/>
              <w:left w:val="nil"/>
              <w:bottom w:val="nil"/>
              <w:right w:val="nil"/>
            </w:tcBorders>
            <w:shd w:val="clear" w:color="auto" w:fill="auto"/>
            <w:noWrap/>
            <w:vAlign w:val="center"/>
            <w:hideMark/>
          </w:tcPr>
          <w:p w14:paraId="1D312EB4"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02D977ED"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BDA6BFA" w14:textId="118AD32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37B8F820" w14:textId="12F8616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356D4E75" w14:textId="4FEFA5D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61.34</w:t>
            </w:r>
          </w:p>
        </w:tc>
        <w:tc>
          <w:tcPr>
            <w:tcW w:w="1890" w:type="dxa"/>
            <w:tcBorders>
              <w:top w:val="nil"/>
              <w:left w:val="nil"/>
              <w:bottom w:val="nil"/>
              <w:right w:val="nil"/>
            </w:tcBorders>
            <w:shd w:val="clear" w:color="000000" w:fill="D0CECE"/>
            <w:noWrap/>
            <w:vAlign w:val="center"/>
            <w:hideMark/>
          </w:tcPr>
          <w:p w14:paraId="3D67B9FE"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Phvul.008G268700</w:t>
            </w:r>
          </w:p>
        </w:tc>
      </w:tr>
      <w:tr w:rsidR="00680D70" w:rsidRPr="0010468F" w14:paraId="1CAE50EF" w14:textId="77777777" w:rsidTr="00141A03">
        <w:trPr>
          <w:trHeight w:val="570"/>
        </w:trPr>
        <w:tc>
          <w:tcPr>
            <w:tcW w:w="605" w:type="dxa"/>
            <w:tcBorders>
              <w:top w:val="nil"/>
              <w:left w:val="nil"/>
              <w:bottom w:val="nil"/>
              <w:right w:val="nil"/>
            </w:tcBorders>
            <w:shd w:val="clear" w:color="auto" w:fill="auto"/>
            <w:noWrap/>
            <w:vAlign w:val="center"/>
            <w:hideMark/>
          </w:tcPr>
          <w:p w14:paraId="5B125B9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A4F79C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 score</w:t>
            </w:r>
          </w:p>
        </w:tc>
        <w:tc>
          <w:tcPr>
            <w:tcW w:w="2461" w:type="dxa"/>
            <w:tcBorders>
              <w:top w:val="nil"/>
              <w:left w:val="nil"/>
              <w:bottom w:val="nil"/>
              <w:right w:val="nil"/>
            </w:tcBorders>
            <w:shd w:val="clear" w:color="auto" w:fill="auto"/>
            <w:noWrap/>
            <w:vAlign w:val="center"/>
            <w:hideMark/>
          </w:tcPr>
          <w:p w14:paraId="05FFB8AA" w14:textId="5FD2521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4A4C4346" w14:textId="5DBDEEDB"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8</w:t>
            </w:r>
          </w:p>
        </w:tc>
        <w:tc>
          <w:tcPr>
            <w:tcW w:w="1779" w:type="dxa"/>
            <w:tcBorders>
              <w:top w:val="nil"/>
              <w:left w:val="nil"/>
              <w:bottom w:val="nil"/>
              <w:right w:val="nil"/>
            </w:tcBorders>
            <w:shd w:val="clear" w:color="auto" w:fill="auto"/>
            <w:noWrap/>
            <w:vAlign w:val="center"/>
            <w:hideMark/>
          </w:tcPr>
          <w:p w14:paraId="3E5BFE6A" w14:textId="240AB84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61.98</w:t>
            </w:r>
          </w:p>
        </w:tc>
        <w:tc>
          <w:tcPr>
            <w:tcW w:w="1890" w:type="dxa"/>
            <w:tcBorders>
              <w:top w:val="nil"/>
              <w:left w:val="nil"/>
              <w:bottom w:val="nil"/>
              <w:right w:val="nil"/>
            </w:tcBorders>
            <w:shd w:val="clear" w:color="000000" w:fill="D0CECE"/>
            <w:vAlign w:val="center"/>
            <w:hideMark/>
          </w:tcPr>
          <w:p w14:paraId="6A3C0C3C"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Phvul.008G277352</w:t>
            </w:r>
          </w:p>
        </w:tc>
      </w:tr>
      <w:tr w:rsidR="00680D70" w:rsidRPr="0010468F" w14:paraId="372AFF8F" w14:textId="77777777" w:rsidTr="00141A03">
        <w:trPr>
          <w:trHeight w:val="285"/>
        </w:trPr>
        <w:tc>
          <w:tcPr>
            <w:tcW w:w="605" w:type="dxa"/>
            <w:tcBorders>
              <w:top w:val="nil"/>
              <w:left w:val="nil"/>
              <w:bottom w:val="nil"/>
              <w:right w:val="nil"/>
            </w:tcBorders>
            <w:shd w:val="clear" w:color="auto" w:fill="auto"/>
            <w:noWrap/>
            <w:vAlign w:val="center"/>
            <w:hideMark/>
          </w:tcPr>
          <w:p w14:paraId="6663B351"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19E32A1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3AD31511" w14:textId="6748343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C6C488D" w14:textId="784FC5F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9</w:t>
            </w:r>
          </w:p>
        </w:tc>
        <w:tc>
          <w:tcPr>
            <w:tcW w:w="1779" w:type="dxa"/>
            <w:tcBorders>
              <w:top w:val="nil"/>
              <w:left w:val="nil"/>
              <w:bottom w:val="nil"/>
              <w:right w:val="nil"/>
            </w:tcBorders>
            <w:shd w:val="clear" w:color="auto" w:fill="auto"/>
            <w:noWrap/>
            <w:vAlign w:val="center"/>
            <w:hideMark/>
          </w:tcPr>
          <w:p w14:paraId="4EDBFD0C" w14:textId="710EB61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5.42</w:t>
            </w:r>
          </w:p>
        </w:tc>
        <w:tc>
          <w:tcPr>
            <w:tcW w:w="1890" w:type="dxa"/>
            <w:tcBorders>
              <w:top w:val="nil"/>
              <w:left w:val="nil"/>
              <w:bottom w:val="nil"/>
              <w:right w:val="nil"/>
            </w:tcBorders>
            <w:shd w:val="clear" w:color="auto" w:fill="auto"/>
            <w:noWrap/>
            <w:vAlign w:val="center"/>
            <w:hideMark/>
          </w:tcPr>
          <w:p w14:paraId="6887A753"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Phvul.009G022400</w:t>
            </w:r>
          </w:p>
        </w:tc>
      </w:tr>
      <w:tr w:rsidR="00680D70" w:rsidRPr="0010468F" w14:paraId="70772AD3" w14:textId="77777777" w:rsidTr="00141A03">
        <w:trPr>
          <w:trHeight w:val="285"/>
        </w:trPr>
        <w:tc>
          <w:tcPr>
            <w:tcW w:w="605" w:type="dxa"/>
            <w:tcBorders>
              <w:top w:val="nil"/>
              <w:left w:val="nil"/>
              <w:bottom w:val="nil"/>
              <w:right w:val="nil"/>
            </w:tcBorders>
            <w:shd w:val="clear" w:color="auto" w:fill="auto"/>
            <w:noWrap/>
            <w:vAlign w:val="center"/>
            <w:hideMark/>
          </w:tcPr>
          <w:p w14:paraId="079AD3B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9B8C0E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1FCCA127" w14:textId="4457845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2950033F" w14:textId="2769E7B3"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9</w:t>
            </w:r>
          </w:p>
        </w:tc>
        <w:tc>
          <w:tcPr>
            <w:tcW w:w="1779" w:type="dxa"/>
            <w:tcBorders>
              <w:top w:val="nil"/>
              <w:left w:val="nil"/>
              <w:bottom w:val="nil"/>
              <w:right w:val="nil"/>
            </w:tcBorders>
            <w:shd w:val="clear" w:color="auto" w:fill="auto"/>
            <w:noWrap/>
            <w:vAlign w:val="center"/>
            <w:hideMark/>
          </w:tcPr>
          <w:p w14:paraId="084F2319" w14:textId="4A2C8751"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5.85</w:t>
            </w:r>
          </w:p>
        </w:tc>
        <w:tc>
          <w:tcPr>
            <w:tcW w:w="1890" w:type="dxa"/>
            <w:tcBorders>
              <w:top w:val="nil"/>
              <w:left w:val="nil"/>
              <w:bottom w:val="nil"/>
              <w:right w:val="nil"/>
            </w:tcBorders>
            <w:shd w:val="clear" w:color="auto" w:fill="auto"/>
            <w:noWrap/>
            <w:vAlign w:val="center"/>
            <w:hideMark/>
          </w:tcPr>
          <w:p w14:paraId="5F0225F6"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72212232" w14:textId="77777777" w:rsidTr="00141A03">
        <w:trPr>
          <w:trHeight w:val="285"/>
        </w:trPr>
        <w:tc>
          <w:tcPr>
            <w:tcW w:w="605" w:type="dxa"/>
            <w:tcBorders>
              <w:top w:val="nil"/>
              <w:left w:val="nil"/>
              <w:bottom w:val="nil"/>
              <w:right w:val="nil"/>
            </w:tcBorders>
            <w:shd w:val="clear" w:color="auto" w:fill="auto"/>
            <w:noWrap/>
            <w:vAlign w:val="center"/>
            <w:hideMark/>
          </w:tcPr>
          <w:p w14:paraId="26B2E66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83DB9B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yield</w:t>
            </w:r>
          </w:p>
        </w:tc>
        <w:tc>
          <w:tcPr>
            <w:tcW w:w="2461" w:type="dxa"/>
            <w:tcBorders>
              <w:top w:val="nil"/>
              <w:left w:val="nil"/>
              <w:bottom w:val="nil"/>
              <w:right w:val="nil"/>
            </w:tcBorders>
            <w:shd w:val="clear" w:color="auto" w:fill="auto"/>
            <w:noWrap/>
            <w:vAlign w:val="center"/>
            <w:hideMark/>
          </w:tcPr>
          <w:p w14:paraId="330B439B" w14:textId="0EEBA4D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Kamfwa </w:t>
            </w:r>
            <w:r w:rsidR="00956331" w:rsidRPr="0010468F">
              <w:rPr>
                <w:rFonts w:eastAsia="Times New Roman" w:cstheme="minorHAnsi"/>
                <w:i/>
                <w:iCs/>
                <w:sz w:val="24"/>
                <w:szCs w:val="24"/>
              </w:rPr>
              <w:t xml:space="preserve">et al., </w:t>
            </w:r>
            <w:r w:rsidRPr="0010468F">
              <w:rPr>
                <w:rFonts w:eastAsia="Times New Roman" w:cstheme="minorHAnsi"/>
                <w:sz w:val="24"/>
                <w:szCs w:val="24"/>
              </w:rPr>
              <w:t>2015</w:t>
            </w:r>
          </w:p>
        </w:tc>
        <w:tc>
          <w:tcPr>
            <w:tcW w:w="561" w:type="dxa"/>
            <w:tcBorders>
              <w:top w:val="nil"/>
              <w:left w:val="nil"/>
              <w:bottom w:val="nil"/>
              <w:right w:val="nil"/>
            </w:tcBorders>
            <w:vAlign w:val="center"/>
          </w:tcPr>
          <w:p w14:paraId="5C6BCC4E" w14:textId="24EA919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9</w:t>
            </w:r>
          </w:p>
        </w:tc>
        <w:tc>
          <w:tcPr>
            <w:tcW w:w="1779" w:type="dxa"/>
            <w:tcBorders>
              <w:top w:val="nil"/>
              <w:left w:val="nil"/>
              <w:bottom w:val="nil"/>
              <w:right w:val="nil"/>
            </w:tcBorders>
            <w:shd w:val="clear" w:color="auto" w:fill="auto"/>
            <w:noWrap/>
            <w:vAlign w:val="center"/>
            <w:hideMark/>
          </w:tcPr>
          <w:p w14:paraId="522D50C6" w14:textId="4E45877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10.00</w:t>
            </w:r>
          </w:p>
        </w:tc>
        <w:tc>
          <w:tcPr>
            <w:tcW w:w="1890" w:type="dxa"/>
            <w:tcBorders>
              <w:top w:val="nil"/>
              <w:left w:val="nil"/>
              <w:bottom w:val="nil"/>
              <w:right w:val="nil"/>
            </w:tcBorders>
            <w:shd w:val="clear" w:color="auto" w:fill="auto"/>
            <w:noWrap/>
            <w:vAlign w:val="center"/>
            <w:hideMark/>
          </w:tcPr>
          <w:p w14:paraId="2F809000"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Phvul.009G051600</w:t>
            </w:r>
          </w:p>
        </w:tc>
      </w:tr>
      <w:tr w:rsidR="00680D70" w:rsidRPr="0010468F" w14:paraId="4CC98EB0" w14:textId="77777777" w:rsidTr="00141A03">
        <w:trPr>
          <w:trHeight w:val="285"/>
        </w:trPr>
        <w:tc>
          <w:tcPr>
            <w:tcW w:w="605" w:type="dxa"/>
            <w:tcBorders>
              <w:top w:val="nil"/>
              <w:left w:val="nil"/>
              <w:bottom w:val="nil"/>
              <w:right w:val="nil"/>
            </w:tcBorders>
            <w:shd w:val="clear" w:color="auto" w:fill="auto"/>
            <w:noWrap/>
            <w:vAlign w:val="center"/>
            <w:hideMark/>
          </w:tcPr>
          <w:p w14:paraId="7C29BBF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81CF0D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nil"/>
              <w:left w:val="nil"/>
              <w:bottom w:val="nil"/>
              <w:right w:val="nil"/>
            </w:tcBorders>
            <w:shd w:val="clear" w:color="auto" w:fill="auto"/>
            <w:noWrap/>
            <w:vAlign w:val="center"/>
            <w:hideMark/>
          </w:tcPr>
          <w:p w14:paraId="39501031" w14:textId="51434EA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431A8FEB" w14:textId="55DF7C2F"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9</w:t>
            </w:r>
          </w:p>
        </w:tc>
        <w:tc>
          <w:tcPr>
            <w:tcW w:w="1779" w:type="dxa"/>
            <w:tcBorders>
              <w:top w:val="nil"/>
              <w:left w:val="nil"/>
              <w:bottom w:val="nil"/>
              <w:right w:val="nil"/>
            </w:tcBorders>
            <w:shd w:val="clear" w:color="auto" w:fill="auto"/>
            <w:noWrap/>
            <w:vAlign w:val="center"/>
            <w:hideMark/>
          </w:tcPr>
          <w:p w14:paraId="4F8A0875" w14:textId="6181941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27.98</w:t>
            </w:r>
          </w:p>
        </w:tc>
        <w:tc>
          <w:tcPr>
            <w:tcW w:w="1890" w:type="dxa"/>
            <w:tcBorders>
              <w:top w:val="nil"/>
              <w:left w:val="nil"/>
              <w:bottom w:val="nil"/>
              <w:right w:val="nil"/>
            </w:tcBorders>
            <w:shd w:val="clear" w:color="auto" w:fill="auto"/>
            <w:noWrap/>
            <w:vAlign w:val="center"/>
            <w:hideMark/>
          </w:tcPr>
          <w:p w14:paraId="7D73567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Phvul.009G185100</w:t>
            </w:r>
          </w:p>
        </w:tc>
      </w:tr>
      <w:tr w:rsidR="00680D70" w:rsidRPr="0010468F" w14:paraId="02DA7C94" w14:textId="77777777" w:rsidTr="00141A03">
        <w:trPr>
          <w:trHeight w:val="285"/>
        </w:trPr>
        <w:tc>
          <w:tcPr>
            <w:tcW w:w="605" w:type="dxa"/>
            <w:tcBorders>
              <w:top w:val="nil"/>
              <w:left w:val="nil"/>
              <w:bottom w:val="nil"/>
              <w:right w:val="nil"/>
            </w:tcBorders>
            <w:shd w:val="clear" w:color="auto" w:fill="auto"/>
            <w:noWrap/>
            <w:vAlign w:val="center"/>
            <w:hideMark/>
          </w:tcPr>
          <w:p w14:paraId="6B73E64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5855302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5725B278" w14:textId="46EA3DD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48933DAB" w14:textId="04689184"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9</w:t>
            </w:r>
          </w:p>
        </w:tc>
        <w:tc>
          <w:tcPr>
            <w:tcW w:w="1779" w:type="dxa"/>
            <w:tcBorders>
              <w:top w:val="nil"/>
              <w:left w:val="nil"/>
              <w:bottom w:val="nil"/>
              <w:right w:val="nil"/>
            </w:tcBorders>
            <w:shd w:val="clear" w:color="auto" w:fill="auto"/>
            <w:noWrap/>
            <w:vAlign w:val="center"/>
            <w:hideMark/>
          </w:tcPr>
          <w:p w14:paraId="5C3C7F0F" w14:textId="6D39418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30.93</w:t>
            </w:r>
          </w:p>
        </w:tc>
        <w:tc>
          <w:tcPr>
            <w:tcW w:w="1890" w:type="dxa"/>
            <w:tcBorders>
              <w:top w:val="nil"/>
              <w:left w:val="nil"/>
              <w:bottom w:val="nil"/>
              <w:right w:val="nil"/>
            </w:tcBorders>
            <w:shd w:val="clear" w:color="auto" w:fill="auto"/>
            <w:noWrap/>
            <w:vAlign w:val="center"/>
            <w:hideMark/>
          </w:tcPr>
          <w:p w14:paraId="17E337A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Phvul.009G204100</w:t>
            </w:r>
          </w:p>
        </w:tc>
      </w:tr>
      <w:tr w:rsidR="00680D70" w:rsidRPr="0010468F" w14:paraId="34E7427E" w14:textId="77777777" w:rsidTr="00141A03">
        <w:trPr>
          <w:trHeight w:val="285"/>
        </w:trPr>
        <w:tc>
          <w:tcPr>
            <w:tcW w:w="605" w:type="dxa"/>
            <w:tcBorders>
              <w:top w:val="nil"/>
              <w:left w:val="nil"/>
              <w:bottom w:val="nil"/>
              <w:right w:val="nil"/>
            </w:tcBorders>
            <w:shd w:val="clear" w:color="auto" w:fill="auto"/>
            <w:noWrap/>
            <w:vAlign w:val="center"/>
            <w:hideMark/>
          </w:tcPr>
          <w:p w14:paraId="12E9DFC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139CC7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11663B3E" w14:textId="6D95F9A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Soltani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0241A0E6" w14:textId="65C3E586"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19FB619D" w14:textId="5DF45A8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0.60</w:t>
            </w:r>
          </w:p>
        </w:tc>
        <w:tc>
          <w:tcPr>
            <w:tcW w:w="1890" w:type="dxa"/>
            <w:tcBorders>
              <w:top w:val="nil"/>
              <w:left w:val="nil"/>
              <w:bottom w:val="nil"/>
              <w:right w:val="nil"/>
            </w:tcBorders>
            <w:shd w:val="clear" w:color="auto" w:fill="auto"/>
            <w:noWrap/>
            <w:vAlign w:val="center"/>
            <w:hideMark/>
          </w:tcPr>
          <w:p w14:paraId="5BDC7E54"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Phvul.010G003600</w:t>
            </w:r>
          </w:p>
        </w:tc>
      </w:tr>
      <w:tr w:rsidR="00680D70" w:rsidRPr="0010468F" w14:paraId="56F9E027" w14:textId="77777777" w:rsidTr="00141A03">
        <w:trPr>
          <w:trHeight w:val="285"/>
        </w:trPr>
        <w:tc>
          <w:tcPr>
            <w:tcW w:w="605" w:type="dxa"/>
            <w:tcBorders>
              <w:top w:val="nil"/>
              <w:left w:val="nil"/>
              <w:bottom w:val="nil"/>
              <w:right w:val="nil"/>
            </w:tcBorders>
            <w:shd w:val="clear" w:color="auto" w:fill="auto"/>
            <w:noWrap/>
            <w:vAlign w:val="center"/>
            <w:hideMark/>
          </w:tcPr>
          <w:p w14:paraId="26EEBDC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FF36B9D"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weight</w:t>
            </w:r>
          </w:p>
        </w:tc>
        <w:tc>
          <w:tcPr>
            <w:tcW w:w="2461" w:type="dxa"/>
            <w:tcBorders>
              <w:top w:val="nil"/>
              <w:left w:val="nil"/>
              <w:bottom w:val="nil"/>
              <w:right w:val="nil"/>
            </w:tcBorders>
            <w:shd w:val="clear" w:color="auto" w:fill="auto"/>
            <w:noWrap/>
            <w:vAlign w:val="center"/>
            <w:hideMark/>
          </w:tcPr>
          <w:p w14:paraId="2874243A" w14:textId="1E90726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4F348B6C" w14:textId="40E8425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0A9E95C6" w14:textId="40F9EE3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2.60</w:t>
            </w:r>
          </w:p>
        </w:tc>
        <w:tc>
          <w:tcPr>
            <w:tcW w:w="1890" w:type="dxa"/>
            <w:tcBorders>
              <w:top w:val="nil"/>
              <w:left w:val="nil"/>
              <w:bottom w:val="nil"/>
              <w:right w:val="nil"/>
            </w:tcBorders>
            <w:shd w:val="clear" w:color="auto" w:fill="auto"/>
            <w:noWrap/>
            <w:vAlign w:val="center"/>
            <w:hideMark/>
          </w:tcPr>
          <w:p w14:paraId="00E4721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Phvul.010G017600</w:t>
            </w:r>
          </w:p>
        </w:tc>
      </w:tr>
      <w:tr w:rsidR="00680D70" w:rsidRPr="0010468F" w14:paraId="41BD8115" w14:textId="77777777" w:rsidTr="00141A03">
        <w:trPr>
          <w:trHeight w:val="285"/>
        </w:trPr>
        <w:tc>
          <w:tcPr>
            <w:tcW w:w="605" w:type="dxa"/>
            <w:tcBorders>
              <w:top w:val="nil"/>
              <w:left w:val="nil"/>
              <w:bottom w:val="nil"/>
              <w:right w:val="nil"/>
            </w:tcBorders>
            <w:shd w:val="clear" w:color="auto" w:fill="auto"/>
            <w:noWrap/>
            <w:vAlign w:val="center"/>
            <w:hideMark/>
          </w:tcPr>
          <w:p w14:paraId="4B19256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EBD325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B421856" w14:textId="44DE41F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6E70A955" w14:textId="62E66694"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11AC936E" w14:textId="438C0A3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16.40</w:t>
            </w:r>
          </w:p>
        </w:tc>
        <w:tc>
          <w:tcPr>
            <w:tcW w:w="1890" w:type="dxa"/>
            <w:tcBorders>
              <w:top w:val="nil"/>
              <w:left w:val="nil"/>
              <w:bottom w:val="nil"/>
              <w:right w:val="nil"/>
            </w:tcBorders>
            <w:shd w:val="clear" w:color="auto" w:fill="auto"/>
            <w:noWrap/>
            <w:vAlign w:val="center"/>
            <w:hideMark/>
          </w:tcPr>
          <w:p w14:paraId="24A0A3ED"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588EAAC0" w14:textId="77777777" w:rsidTr="00141A03">
        <w:trPr>
          <w:trHeight w:val="285"/>
        </w:trPr>
        <w:tc>
          <w:tcPr>
            <w:tcW w:w="605" w:type="dxa"/>
            <w:tcBorders>
              <w:top w:val="nil"/>
              <w:left w:val="nil"/>
              <w:bottom w:val="nil"/>
              <w:right w:val="nil"/>
            </w:tcBorders>
            <w:shd w:val="clear" w:color="auto" w:fill="auto"/>
            <w:noWrap/>
            <w:vAlign w:val="center"/>
            <w:hideMark/>
          </w:tcPr>
          <w:p w14:paraId="1E0DCF2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2D0104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30D9E8E" w14:textId="6A9FD46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22B61F9E" w14:textId="08547C5C"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4C8885DA" w14:textId="3A13BFE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19.51</w:t>
            </w:r>
          </w:p>
        </w:tc>
        <w:tc>
          <w:tcPr>
            <w:tcW w:w="1890" w:type="dxa"/>
            <w:tcBorders>
              <w:top w:val="nil"/>
              <w:left w:val="nil"/>
              <w:bottom w:val="nil"/>
              <w:right w:val="nil"/>
            </w:tcBorders>
            <w:shd w:val="clear" w:color="auto" w:fill="auto"/>
            <w:noWrap/>
            <w:vAlign w:val="center"/>
            <w:hideMark/>
          </w:tcPr>
          <w:p w14:paraId="2C83D4FD"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110AAEA1" w14:textId="77777777" w:rsidTr="00141A03">
        <w:trPr>
          <w:trHeight w:val="285"/>
        </w:trPr>
        <w:tc>
          <w:tcPr>
            <w:tcW w:w="605" w:type="dxa"/>
            <w:tcBorders>
              <w:top w:val="nil"/>
              <w:left w:val="nil"/>
              <w:bottom w:val="nil"/>
              <w:right w:val="nil"/>
            </w:tcBorders>
            <w:shd w:val="clear" w:color="auto" w:fill="auto"/>
            <w:noWrap/>
            <w:vAlign w:val="center"/>
            <w:hideMark/>
          </w:tcPr>
          <w:p w14:paraId="7439747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B360EF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43E7E408" w14:textId="6FB1FFF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56751930" w14:textId="4DC78BDE"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3223CE64" w14:textId="537BFBB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25.44</w:t>
            </w:r>
          </w:p>
        </w:tc>
        <w:tc>
          <w:tcPr>
            <w:tcW w:w="1890" w:type="dxa"/>
            <w:tcBorders>
              <w:top w:val="nil"/>
              <w:left w:val="nil"/>
              <w:bottom w:val="nil"/>
              <w:right w:val="nil"/>
            </w:tcBorders>
            <w:shd w:val="clear" w:color="auto" w:fill="auto"/>
            <w:noWrap/>
            <w:vAlign w:val="center"/>
            <w:hideMark/>
          </w:tcPr>
          <w:p w14:paraId="22B190BF"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2EBB5814" w14:textId="77777777" w:rsidTr="00141A03">
        <w:trPr>
          <w:trHeight w:val="285"/>
        </w:trPr>
        <w:tc>
          <w:tcPr>
            <w:tcW w:w="605" w:type="dxa"/>
            <w:tcBorders>
              <w:top w:val="nil"/>
              <w:left w:val="nil"/>
              <w:bottom w:val="nil"/>
              <w:right w:val="nil"/>
            </w:tcBorders>
            <w:shd w:val="clear" w:color="auto" w:fill="auto"/>
            <w:noWrap/>
            <w:vAlign w:val="center"/>
            <w:hideMark/>
          </w:tcPr>
          <w:p w14:paraId="61DA15A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67D863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189341C1" w14:textId="60549F2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33EBF8A3" w14:textId="6C4C0E52"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644E450E" w14:textId="39A2C1A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29.88</w:t>
            </w:r>
          </w:p>
        </w:tc>
        <w:tc>
          <w:tcPr>
            <w:tcW w:w="1890" w:type="dxa"/>
            <w:tcBorders>
              <w:top w:val="nil"/>
              <w:left w:val="nil"/>
              <w:bottom w:val="nil"/>
              <w:right w:val="nil"/>
            </w:tcBorders>
            <w:shd w:val="clear" w:color="auto" w:fill="auto"/>
            <w:noWrap/>
            <w:vAlign w:val="center"/>
            <w:hideMark/>
          </w:tcPr>
          <w:p w14:paraId="29BC0FEA"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0F252070" w14:textId="77777777" w:rsidTr="00141A03">
        <w:trPr>
          <w:trHeight w:val="285"/>
        </w:trPr>
        <w:tc>
          <w:tcPr>
            <w:tcW w:w="605" w:type="dxa"/>
            <w:tcBorders>
              <w:top w:val="nil"/>
              <w:left w:val="nil"/>
              <w:bottom w:val="nil"/>
              <w:right w:val="nil"/>
            </w:tcBorders>
            <w:shd w:val="clear" w:color="auto" w:fill="auto"/>
            <w:noWrap/>
            <w:vAlign w:val="center"/>
            <w:hideMark/>
          </w:tcPr>
          <w:p w14:paraId="642EC976"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1F397A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290E793A" w14:textId="7BF0E4F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Soltani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6966E4D9" w14:textId="51AA8306"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2B4D7486" w14:textId="6B9C61F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36.45</w:t>
            </w:r>
          </w:p>
        </w:tc>
        <w:tc>
          <w:tcPr>
            <w:tcW w:w="1890" w:type="dxa"/>
            <w:tcBorders>
              <w:top w:val="nil"/>
              <w:left w:val="nil"/>
              <w:bottom w:val="nil"/>
              <w:right w:val="nil"/>
            </w:tcBorders>
            <w:shd w:val="clear" w:color="auto" w:fill="auto"/>
            <w:noWrap/>
            <w:vAlign w:val="center"/>
            <w:hideMark/>
          </w:tcPr>
          <w:p w14:paraId="557BF2F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Phvul.010G099100</w:t>
            </w:r>
          </w:p>
        </w:tc>
      </w:tr>
      <w:tr w:rsidR="00680D70" w:rsidRPr="0010468F" w14:paraId="48FFD4FC" w14:textId="77777777" w:rsidTr="00141A03">
        <w:trPr>
          <w:trHeight w:val="285"/>
        </w:trPr>
        <w:tc>
          <w:tcPr>
            <w:tcW w:w="605" w:type="dxa"/>
            <w:tcBorders>
              <w:top w:val="nil"/>
              <w:left w:val="nil"/>
              <w:bottom w:val="nil"/>
              <w:right w:val="nil"/>
            </w:tcBorders>
            <w:shd w:val="clear" w:color="auto" w:fill="auto"/>
            <w:noWrap/>
            <w:vAlign w:val="center"/>
            <w:hideMark/>
          </w:tcPr>
          <w:p w14:paraId="1E5A245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3309AD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7AB0C1EE" w14:textId="5AB0125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BC708C6" w14:textId="38AB4669"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6A0CBE86" w14:textId="2043956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41.52</w:t>
            </w:r>
          </w:p>
        </w:tc>
        <w:tc>
          <w:tcPr>
            <w:tcW w:w="1890" w:type="dxa"/>
            <w:tcBorders>
              <w:top w:val="nil"/>
              <w:left w:val="nil"/>
              <w:bottom w:val="nil"/>
              <w:right w:val="nil"/>
            </w:tcBorders>
            <w:shd w:val="clear" w:color="auto" w:fill="auto"/>
            <w:noWrap/>
            <w:vAlign w:val="center"/>
            <w:hideMark/>
          </w:tcPr>
          <w:p w14:paraId="05F5FD37"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Phvul.010G133101</w:t>
            </w:r>
          </w:p>
        </w:tc>
      </w:tr>
      <w:tr w:rsidR="00116969" w:rsidRPr="0010468F" w14:paraId="502CA265" w14:textId="77777777" w:rsidTr="00141A03">
        <w:trPr>
          <w:trHeight w:val="285"/>
        </w:trPr>
        <w:tc>
          <w:tcPr>
            <w:tcW w:w="605" w:type="dxa"/>
            <w:tcBorders>
              <w:top w:val="nil"/>
              <w:left w:val="nil"/>
              <w:bottom w:val="nil"/>
              <w:right w:val="nil"/>
            </w:tcBorders>
            <w:shd w:val="clear" w:color="auto" w:fill="auto"/>
            <w:noWrap/>
            <w:vAlign w:val="center"/>
            <w:hideMark/>
          </w:tcPr>
          <w:p w14:paraId="199AB59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F3641B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flowering</w:t>
            </w:r>
          </w:p>
        </w:tc>
        <w:tc>
          <w:tcPr>
            <w:tcW w:w="2461" w:type="dxa"/>
            <w:tcBorders>
              <w:top w:val="nil"/>
              <w:left w:val="nil"/>
              <w:bottom w:val="nil"/>
              <w:right w:val="nil"/>
            </w:tcBorders>
            <w:shd w:val="clear" w:color="auto" w:fill="auto"/>
            <w:noWrap/>
            <w:vAlign w:val="center"/>
            <w:hideMark/>
          </w:tcPr>
          <w:p w14:paraId="3F840915" w14:textId="1B6C6F7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Nascimento </w:t>
            </w:r>
            <w:r w:rsidR="00956331" w:rsidRPr="0010468F">
              <w:rPr>
                <w:rFonts w:eastAsia="Times New Roman" w:cstheme="minorHAnsi"/>
                <w:i/>
                <w:iCs/>
                <w:sz w:val="24"/>
                <w:szCs w:val="24"/>
              </w:rPr>
              <w:t xml:space="preserve">et al., </w:t>
            </w:r>
            <w:r w:rsidRPr="0010468F">
              <w:rPr>
                <w:rFonts w:eastAsia="Times New Roman" w:cstheme="minorHAnsi"/>
                <w:sz w:val="24"/>
                <w:szCs w:val="24"/>
              </w:rPr>
              <w:t>2018</w:t>
            </w:r>
          </w:p>
        </w:tc>
        <w:tc>
          <w:tcPr>
            <w:tcW w:w="561" w:type="dxa"/>
            <w:tcBorders>
              <w:top w:val="nil"/>
              <w:left w:val="nil"/>
              <w:bottom w:val="nil"/>
              <w:right w:val="nil"/>
            </w:tcBorders>
            <w:vAlign w:val="center"/>
          </w:tcPr>
          <w:p w14:paraId="33BC1985" w14:textId="2D779B34"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475D5148" w14:textId="55A8471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42.50</w:t>
            </w:r>
          </w:p>
        </w:tc>
        <w:tc>
          <w:tcPr>
            <w:tcW w:w="1890" w:type="dxa"/>
            <w:tcBorders>
              <w:top w:val="nil"/>
              <w:left w:val="nil"/>
              <w:bottom w:val="nil"/>
              <w:right w:val="nil"/>
            </w:tcBorders>
            <w:shd w:val="clear" w:color="auto" w:fill="D0CECE" w:themeFill="background2" w:themeFillShade="E6"/>
            <w:noWrap/>
            <w:vAlign w:val="center"/>
            <w:hideMark/>
          </w:tcPr>
          <w:p w14:paraId="62040B26"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Phvul.010G142900</w:t>
            </w:r>
          </w:p>
        </w:tc>
      </w:tr>
      <w:tr w:rsidR="00116969" w:rsidRPr="0010468F" w14:paraId="1D3D9353" w14:textId="77777777" w:rsidTr="00141A03">
        <w:trPr>
          <w:trHeight w:val="285"/>
        </w:trPr>
        <w:tc>
          <w:tcPr>
            <w:tcW w:w="605" w:type="dxa"/>
            <w:tcBorders>
              <w:top w:val="nil"/>
              <w:left w:val="nil"/>
              <w:bottom w:val="nil"/>
              <w:right w:val="nil"/>
            </w:tcBorders>
            <w:shd w:val="clear" w:color="auto" w:fill="auto"/>
            <w:noWrap/>
            <w:vAlign w:val="center"/>
            <w:hideMark/>
          </w:tcPr>
          <w:p w14:paraId="5B5EE49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lastRenderedPageBreak/>
              <w:t>FDR</w:t>
            </w:r>
          </w:p>
        </w:tc>
        <w:tc>
          <w:tcPr>
            <w:tcW w:w="1614" w:type="dxa"/>
            <w:tcBorders>
              <w:top w:val="nil"/>
              <w:left w:val="nil"/>
              <w:bottom w:val="nil"/>
              <w:right w:val="nil"/>
            </w:tcBorders>
            <w:shd w:val="clear" w:color="auto" w:fill="auto"/>
            <w:noWrap/>
            <w:vAlign w:val="center"/>
            <w:hideMark/>
          </w:tcPr>
          <w:p w14:paraId="627558C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4ADB2919" w14:textId="60948DD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6F27109" w14:textId="790923F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54C49260" w14:textId="276C75D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42.79</w:t>
            </w:r>
          </w:p>
        </w:tc>
        <w:tc>
          <w:tcPr>
            <w:tcW w:w="1890" w:type="dxa"/>
            <w:tcBorders>
              <w:top w:val="nil"/>
              <w:left w:val="nil"/>
              <w:bottom w:val="nil"/>
              <w:right w:val="nil"/>
            </w:tcBorders>
            <w:shd w:val="clear" w:color="auto" w:fill="D0CECE" w:themeFill="background2" w:themeFillShade="E6"/>
            <w:noWrap/>
            <w:vAlign w:val="center"/>
            <w:hideMark/>
          </w:tcPr>
          <w:p w14:paraId="1430551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Phvul.010G146500</w:t>
            </w:r>
          </w:p>
        </w:tc>
      </w:tr>
      <w:tr w:rsidR="00680D70" w:rsidRPr="0010468F" w14:paraId="5DFA24A7" w14:textId="77777777" w:rsidTr="00141A03">
        <w:trPr>
          <w:trHeight w:val="285"/>
        </w:trPr>
        <w:tc>
          <w:tcPr>
            <w:tcW w:w="605" w:type="dxa"/>
            <w:tcBorders>
              <w:top w:val="nil"/>
              <w:left w:val="nil"/>
              <w:bottom w:val="nil"/>
              <w:right w:val="nil"/>
            </w:tcBorders>
            <w:shd w:val="clear" w:color="auto" w:fill="auto"/>
            <w:noWrap/>
            <w:vAlign w:val="center"/>
            <w:hideMark/>
          </w:tcPr>
          <w:p w14:paraId="5E49989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86EBC1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5B3331F2" w14:textId="404FF6F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Soltani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432A35F9" w14:textId="772E6C64"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560FFE75" w14:textId="58B8C35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1.59</w:t>
            </w:r>
          </w:p>
        </w:tc>
        <w:tc>
          <w:tcPr>
            <w:tcW w:w="1890" w:type="dxa"/>
            <w:tcBorders>
              <w:top w:val="nil"/>
              <w:left w:val="nil"/>
              <w:bottom w:val="nil"/>
              <w:right w:val="nil"/>
            </w:tcBorders>
            <w:shd w:val="clear" w:color="auto" w:fill="auto"/>
            <w:noWrap/>
            <w:vAlign w:val="center"/>
            <w:hideMark/>
          </w:tcPr>
          <w:p w14:paraId="3EA1BDC6"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Phvul.011G020500</w:t>
            </w:r>
          </w:p>
        </w:tc>
      </w:tr>
      <w:tr w:rsidR="00680D70" w:rsidRPr="0010468F" w14:paraId="7FA954A1" w14:textId="77777777" w:rsidTr="00141A03">
        <w:trPr>
          <w:trHeight w:val="285"/>
        </w:trPr>
        <w:tc>
          <w:tcPr>
            <w:tcW w:w="605" w:type="dxa"/>
            <w:tcBorders>
              <w:top w:val="nil"/>
              <w:left w:val="nil"/>
              <w:bottom w:val="nil"/>
              <w:right w:val="nil"/>
            </w:tcBorders>
            <w:shd w:val="clear" w:color="auto" w:fill="auto"/>
            <w:noWrap/>
            <w:vAlign w:val="center"/>
            <w:hideMark/>
          </w:tcPr>
          <w:p w14:paraId="605CFEB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AA3DF4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2BBAC213" w14:textId="739C8B6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17AAFF63" w14:textId="06EE61A9"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36B42DB7" w14:textId="4498095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4.02</w:t>
            </w:r>
          </w:p>
        </w:tc>
        <w:tc>
          <w:tcPr>
            <w:tcW w:w="1890" w:type="dxa"/>
            <w:tcBorders>
              <w:top w:val="nil"/>
              <w:left w:val="nil"/>
              <w:bottom w:val="nil"/>
              <w:right w:val="nil"/>
            </w:tcBorders>
            <w:shd w:val="clear" w:color="auto" w:fill="auto"/>
            <w:noWrap/>
            <w:vAlign w:val="center"/>
            <w:hideMark/>
          </w:tcPr>
          <w:p w14:paraId="394AA504"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2E81BAA9" w14:textId="77777777" w:rsidTr="00141A03">
        <w:trPr>
          <w:trHeight w:val="285"/>
        </w:trPr>
        <w:tc>
          <w:tcPr>
            <w:tcW w:w="605" w:type="dxa"/>
            <w:tcBorders>
              <w:top w:val="nil"/>
              <w:left w:val="nil"/>
              <w:bottom w:val="nil"/>
              <w:right w:val="nil"/>
            </w:tcBorders>
            <w:shd w:val="clear" w:color="auto" w:fill="auto"/>
            <w:noWrap/>
            <w:vAlign w:val="center"/>
            <w:hideMark/>
          </w:tcPr>
          <w:p w14:paraId="1E209DF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45837A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275D2E8F" w14:textId="407CF66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17492B90" w14:textId="69DD7CDD"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3CCFF2B3" w14:textId="22B866B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4.46</w:t>
            </w:r>
          </w:p>
        </w:tc>
        <w:tc>
          <w:tcPr>
            <w:tcW w:w="1890" w:type="dxa"/>
            <w:tcBorders>
              <w:top w:val="nil"/>
              <w:left w:val="nil"/>
              <w:bottom w:val="nil"/>
              <w:right w:val="nil"/>
            </w:tcBorders>
            <w:shd w:val="clear" w:color="auto" w:fill="auto"/>
            <w:noWrap/>
            <w:vAlign w:val="center"/>
            <w:hideMark/>
          </w:tcPr>
          <w:p w14:paraId="109E9333"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Phvul.011G050300</w:t>
            </w:r>
          </w:p>
        </w:tc>
      </w:tr>
      <w:tr w:rsidR="00680D70" w:rsidRPr="0010468F" w14:paraId="4680F662" w14:textId="77777777" w:rsidTr="00141A03">
        <w:trPr>
          <w:trHeight w:val="285"/>
        </w:trPr>
        <w:tc>
          <w:tcPr>
            <w:tcW w:w="605" w:type="dxa"/>
            <w:tcBorders>
              <w:top w:val="nil"/>
              <w:left w:val="nil"/>
              <w:bottom w:val="nil"/>
              <w:right w:val="nil"/>
            </w:tcBorders>
            <w:shd w:val="clear" w:color="auto" w:fill="auto"/>
            <w:noWrap/>
            <w:vAlign w:val="center"/>
            <w:hideMark/>
          </w:tcPr>
          <w:p w14:paraId="41E2A28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E82440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567792DC" w14:textId="08BF8CF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71985ADA" w14:textId="78909F8F"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4449DA1D" w14:textId="69E782F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10.66</w:t>
            </w:r>
          </w:p>
        </w:tc>
        <w:tc>
          <w:tcPr>
            <w:tcW w:w="1890" w:type="dxa"/>
            <w:tcBorders>
              <w:top w:val="nil"/>
              <w:left w:val="nil"/>
              <w:bottom w:val="nil"/>
              <w:right w:val="nil"/>
            </w:tcBorders>
            <w:shd w:val="clear" w:color="auto" w:fill="auto"/>
            <w:noWrap/>
            <w:vAlign w:val="center"/>
            <w:hideMark/>
          </w:tcPr>
          <w:p w14:paraId="60415C5B"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1DBCA262" w14:textId="77777777" w:rsidTr="00141A03">
        <w:trPr>
          <w:trHeight w:val="285"/>
        </w:trPr>
        <w:tc>
          <w:tcPr>
            <w:tcW w:w="605" w:type="dxa"/>
            <w:tcBorders>
              <w:top w:val="nil"/>
              <w:left w:val="nil"/>
              <w:bottom w:val="nil"/>
              <w:right w:val="nil"/>
            </w:tcBorders>
            <w:shd w:val="clear" w:color="auto" w:fill="auto"/>
            <w:noWrap/>
            <w:vAlign w:val="center"/>
            <w:hideMark/>
          </w:tcPr>
          <w:p w14:paraId="5C78F9F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819ABC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7BDFDC96" w14:textId="22EB23E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3A71A41F" w14:textId="2259FC9B"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779" w:type="dxa"/>
            <w:tcBorders>
              <w:top w:val="nil"/>
              <w:left w:val="nil"/>
              <w:bottom w:val="nil"/>
              <w:right w:val="nil"/>
            </w:tcBorders>
            <w:shd w:val="clear" w:color="auto" w:fill="auto"/>
            <w:noWrap/>
            <w:vAlign w:val="center"/>
            <w:hideMark/>
          </w:tcPr>
          <w:p w14:paraId="561E6AE4" w14:textId="3797179D"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14.8</w:t>
            </w:r>
          </w:p>
        </w:tc>
        <w:tc>
          <w:tcPr>
            <w:tcW w:w="1890" w:type="dxa"/>
            <w:tcBorders>
              <w:top w:val="nil"/>
              <w:left w:val="nil"/>
              <w:bottom w:val="nil"/>
              <w:right w:val="nil"/>
            </w:tcBorders>
            <w:shd w:val="clear" w:color="auto" w:fill="auto"/>
            <w:noWrap/>
            <w:vAlign w:val="center"/>
            <w:hideMark/>
          </w:tcPr>
          <w:p w14:paraId="67F7852B"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213B6325" w14:textId="77777777" w:rsidTr="00141A03">
        <w:trPr>
          <w:trHeight w:val="285"/>
        </w:trPr>
        <w:tc>
          <w:tcPr>
            <w:tcW w:w="605" w:type="dxa"/>
            <w:tcBorders>
              <w:top w:val="nil"/>
              <w:left w:val="nil"/>
              <w:bottom w:val="nil"/>
              <w:right w:val="nil"/>
            </w:tcBorders>
            <w:shd w:val="clear" w:color="auto" w:fill="auto"/>
            <w:noWrap/>
            <w:vAlign w:val="center"/>
            <w:hideMark/>
          </w:tcPr>
          <w:p w14:paraId="68AE425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03330E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46E739EC" w14:textId="11DEB39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509B209A" w14:textId="3D404A55"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2FA5FB30" w14:textId="194D96B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26.41</w:t>
            </w:r>
          </w:p>
        </w:tc>
        <w:tc>
          <w:tcPr>
            <w:tcW w:w="1890" w:type="dxa"/>
            <w:tcBorders>
              <w:top w:val="nil"/>
              <w:left w:val="nil"/>
              <w:bottom w:val="nil"/>
              <w:right w:val="nil"/>
            </w:tcBorders>
            <w:shd w:val="clear" w:color="auto" w:fill="auto"/>
            <w:noWrap/>
            <w:vAlign w:val="center"/>
            <w:hideMark/>
          </w:tcPr>
          <w:p w14:paraId="0DA22A3F"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407F5AFC" w14:textId="77777777" w:rsidTr="00141A03">
        <w:trPr>
          <w:trHeight w:val="285"/>
        </w:trPr>
        <w:tc>
          <w:tcPr>
            <w:tcW w:w="605" w:type="dxa"/>
            <w:tcBorders>
              <w:top w:val="nil"/>
              <w:left w:val="nil"/>
              <w:bottom w:val="nil"/>
              <w:right w:val="nil"/>
            </w:tcBorders>
            <w:shd w:val="clear" w:color="auto" w:fill="auto"/>
            <w:noWrap/>
            <w:vAlign w:val="center"/>
            <w:hideMark/>
          </w:tcPr>
          <w:p w14:paraId="7E573504"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299CB9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11246ADA" w14:textId="63945E4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6BEE5E76" w14:textId="02025178"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779" w:type="dxa"/>
            <w:tcBorders>
              <w:top w:val="nil"/>
              <w:left w:val="nil"/>
              <w:bottom w:val="nil"/>
              <w:right w:val="nil"/>
            </w:tcBorders>
            <w:shd w:val="clear" w:color="auto" w:fill="auto"/>
            <w:noWrap/>
            <w:vAlign w:val="center"/>
            <w:hideMark/>
          </w:tcPr>
          <w:p w14:paraId="3D23DE93" w14:textId="1BD59629"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27.27</w:t>
            </w:r>
          </w:p>
        </w:tc>
        <w:tc>
          <w:tcPr>
            <w:tcW w:w="1890" w:type="dxa"/>
            <w:tcBorders>
              <w:top w:val="nil"/>
              <w:left w:val="nil"/>
              <w:bottom w:val="nil"/>
              <w:right w:val="nil"/>
            </w:tcBorders>
            <w:shd w:val="clear" w:color="auto" w:fill="auto"/>
            <w:noWrap/>
            <w:vAlign w:val="center"/>
            <w:hideMark/>
          </w:tcPr>
          <w:p w14:paraId="241E7BC8"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701B5E75" w14:textId="77777777" w:rsidTr="00141A03">
        <w:trPr>
          <w:trHeight w:val="285"/>
        </w:trPr>
        <w:tc>
          <w:tcPr>
            <w:tcW w:w="605" w:type="dxa"/>
            <w:tcBorders>
              <w:top w:val="nil"/>
              <w:left w:val="nil"/>
              <w:bottom w:val="nil"/>
              <w:right w:val="nil"/>
            </w:tcBorders>
            <w:shd w:val="clear" w:color="auto" w:fill="auto"/>
            <w:noWrap/>
            <w:vAlign w:val="center"/>
            <w:hideMark/>
          </w:tcPr>
          <w:p w14:paraId="70D2394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BEC60C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4649F2EF" w14:textId="25F4901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2E70BAE4" w14:textId="3E0C9659"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779" w:type="dxa"/>
            <w:tcBorders>
              <w:top w:val="nil"/>
              <w:left w:val="nil"/>
              <w:bottom w:val="nil"/>
              <w:right w:val="nil"/>
            </w:tcBorders>
            <w:shd w:val="clear" w:color="auto" w:fill="auto"/>
            <w:noWrap/>
            <w:vAlign w:val="center"/>
            <w:hideMark/>
          </w:tcPr>
          <w:p w14:paraId="1DF99497" w14:textId="2DD3B919"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36.22</w:t>
            </w:r>
          </w:p>
        </w:tc>
        <w:tc>
          <w:tcPr>
            <w:tcW w:w="1890" w:type="dxa"/>
            <w:tcBorders>
              <w:top w:val="nil"/>
              <w:left w:val="nil"/>
              <w:bottom w:val="nil"/>
              <w:right w:val="nil"/>
            </w:tcBorders>
            <w:shd w:val="clear" w:color="auto" w:fill="auto"/>
            <w:noWrap/>
            <w:vAlign w:val="center"/>
            <w:hideMark/>
          </w:tcPr>
          <w:p w14:paraId="0AC62F90"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10CEA4EA" w14:textId="77777777" w:rsidTr="00141A03">
        <w:trPr>
          <w:trHeight w:val="285"/>
        </w:trPr>
        <w:tc>
          <w:tcPr>
            <w:tcW w:w="605" w:type="dxa"/>
            <w:tcBorders>
              <w:top w:val="nil"/>
              <w:left w:val="nil"/>
              <w:bottom w:val="nil"/>
              <w:right w:val="nil"/>
            </w:tcBorders>
            <w:shd w:val="clear" w:color="auto" w:fill="auto"/>
            <w:noWrap/>
            <w:vAlign w:val="center"/>
            <w:hideMark/>
          </w:tcPr>
          <w:p w14:paraId="6503A2B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7863C3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3C00B5A" w14:textId="1B14E0A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2D30B0A5" w14:textId="3FC59987"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09805696" w14:textId="630E0DB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41.36</w:t>
            </w:r>
          </w:p>
        </w:tc>
        <w:tc>
          <w:tcPr>
            <w:tcW w:w="1890" w:type="dxa"/>
            <w:tcBorders>
              <w:top w:val="nil"/>
              <w:left w:val="nil"/>
              <w:bottom w:val="nil"/>
              <w:right w:val="nil"/>
            </w:tcBorders>
            <w:shd w:val="clear" w:color="auto" w:fill="auto"/>
            <w:noWrap/>
            <w:vAlign w:val="center"/>
            <w:hideMark/>
          </w:tcPr>
          <w:p w14:paraId="1B8678A2"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58A1B8C1" w14:textId="77777777" w:rsidTr="00141A03">
        <w:trPr>
          <w:trHeight w:val="285"/>
        </w:trPr>
        <w:tc>
          <w:tcPr>
            <w:tcW w:w="605" w:type="dxa"/>
            <w:tcBorders>
              <w:top w:val="nil"/>
              <w:left w:val="nil"/>
              <w:bottom w:val="nil"/>
              <w:right w:val="nil"/>
            </w:tcBorders>
            <w:shd w:val="clear" w:color="auto" w:fill="auto"/>
            <w:noWrap/>
            <w:vAlign w:val="center"/>
            <w:hideMark/>
          </w:tcPr>
          <w:p w14:paraId="6299521D"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EF009B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49B16987" w14:textId="65AF985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4F9B6532" w14:textId="3ACD8658"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362A34CA" w14:textId="412F534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45.09</w:t>
            </w:r>
          </w:p>
        </w:tc>
        <w:tc>
          <w:tcPr>
            <w:tcW w:w="1890" w:type="dxa"/>
            <w:tcBorders>
              <w:top w:val="nil"/>
              <w:left w:val="nil"/>
              <w:bottom w:val="nil"/>
              <w:right w:val="nil"/>
            </w:tcBorders>
            <w:shd w:val="clear" w:color="000000" w:fill="D0CECE"/>
            <w:noWrap/>
            <w:vAlign w:val="center"/>
            <w:hideMark/>
          </w:tcPr>
          <w:p w14:paraId="0C37ED92"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Phvul.011G158300</w:t>
            </w:r>
          </w:p>
        </w:tc>
      </w:tr>
      <w:tr w:rsidR="00680D70" w:rsidRPr="0010468F" w14:paraId="00E1A517" w14:textId="77777777" w:rsidTr="00141A03">
        <w:trPr>
          <w:trHeight w:val="285"/>
        </w:trPr>
        <w:tc>
          <w:tcPr>
            <w:tcW w:w="605" w:type="dxa"/>
            <w:tcBorders>
              <w:top w:val="nil"/>
              <w:left w:val="nil"/>
              <w:bottom w:val="nil"/>
              <w:right w:val="nil"/>
            </w:tcBorders>
            <w:shd w:val="clear" w:color="auto" w:fill="auto"/>
            <w:noWrap/>
            <w:vAlign w:val="center"/>
            <w:hideMark/>
          </w:tcPr>
          <w:p w14:paraId="4F399F3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09E491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367BD99" w14:textId="2706DE6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75C3FF46" w14:textId="50E06105"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779" w:type="dxa"/>
            <w:tcBorders>
              <w:top w:val="nil"/>
              <w:left w:val="nil"/>
              <w:bottom w:val="nil"/>
              <w:right w:val="nil"/>
            </w:tcBorders>
            <w:shd w:val="clear" w:color="auto" w:fill="auto"/>
            <w:noWrap/>
            <w:vAlign w:val="center"/>
            <w:hideMark/>
          </w:tcPr>
          <w:p w14:paraId="3DE144F7" w14:textId="1A742BE0"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45.29</w:t>
            </w:r>
          </w:p>
        </w:tc>
        <w:tc>
          <w:tcPr>
            <w:tcW w:w="1890" w:type="dxa"/>
            <w:tcBorders>
              <w:top w:val="nil"/>
              <w:left w:val="nil"/>
              <w:bottom w:val="nil"/>
              <w:right w:val="nil"/>
            </w:tcBorders>
            <w:shd w:val="clear" w:color="000000" w:fill="D0CECE"/>
            <w:noWrap/>
            <w:vAlign w:val="center"/>
            <w:hideMark/>
          </w:tcPr>
          <w:p w14:paraId="061F7BEB"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 </w:t>
            </w:r>
          </w:p>
        </w:tc>
      </w:tr>
      <w:tr w:rsidR="00680D70" w:rsidRPr="0010468F" w14:paraId="05F5850A" w14:textId="77777777" w:rsidTr="00141A03">
        <w:trPr>
          <w:trHeight w:val="285"/>
        </w:trPr>
        <w:tc>
          <w:tcPr>
            <w:tcW w:w="605" w:type="dxa"/>
            <w:tcBorders>
              <w:top w:val="nil"/>
              <w:left w:val="nil"/>
              <w:bottom w:val="nil"/>
              <w:right w:val="nil"/>
            </w:tcBorders>
            <w:shd w:val="clear" w:color="auto" w:fill="auto"/>
            <w:noWrap/>
            <w:vAlign w:val="center"/>
            <w:hideMark/>
          </w:tcPr>
          <w:p w14:paraId="6B87181A"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38B498D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0358CEDF" w14:textId="5D35B37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6824D298" w14:textId="7F13DA97"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0104F52A" w14:textId="68CBA92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46.75</w:t>
            </w:r>
          </w:p>
        </w:tc>
        <w:tc>
          <w:tcPr>
            <w:tcW w:w="1890" w:type="dxa"/>
            <w:tcBorders>
              <w:top w:val="nil"/>
              <w:left w:val="nil"/>
              <w:bottom w:val="nil"/>
              <w:right w:val="nil"/>
            </w:tcBorders>
            <w:shd w:val="clear" w:color="auto" w:fill="auto"/>
            <w:noWrap/>
            <w:vAlign w:val="center"/>
            <w:hideMark/>
          </w:tcPr>
          <w:p w14:paraId="363E0FEB"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Phvul.011G164800</w:t>
            </w:r>
          </w:p>
        </w:tc>
      </w:tr>
      <w:tr w:rsidR="00680D70" w:rsidRPr="0010468F" w14:paraId="03490FE8" w14:textId="77777777" w:rsidTr="00141A03">
        <w:trPr>
          <w:trHeight w:val="285"/>
        </w:trPr>
        <w:tc>
          <w:tcPr>
            <w:tcW w:w="605" w:type="dxa"/>
            <w:tcBorders>
              <w:top w:val="nil"/>
              <w:left w:val="nil"/>
              <w:bottom w:val="nil"/>
              <w:right w:val="nil"/>
            </w:tcBorders>
            <w:shd w:val="clear" w:color="auto" w:fill="auto"/>
            <w:noWrap/>
            <w:vAlign w:val="center"/>
            <w:hideMark/>
          </w:tcPr>
          <w:p w14:paraId="36FD875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73D924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5021BC28" w14:textId="7B30FCD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007DCD71" w14:textId="54C7FFB2"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779" w:type="dxa"/>
            <w:tcBorders>
              <w:top w:val="nil"/>
              <w:left w:val="nil"/>
              <w:bottom w:val="nil"/>
              <w:right w:val="nil"/>
            </w:tcBorders>
            <w:shd w:val="clear" w:color="auto" w:fill="auto"/>
            <w:noWrap/>
            <w:vAlign w:val="center"/>
            <w:hideMark/>
          </w:tcPr>
          <w:p w14:paraId="393C28DE" w14:textId="245C3584"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47.3</w:t>
            </w:r>
          </w:p>
        </w:tc>
        <w:tc>
          <w:tcPr>
            <w:tcW w:w="1890" w:type="dxa"/>
            <w:tcBorders>
              <w:top w:val="nil"/>
              <w:left w:val="nil"/>
              <w:bottom w:val="nil"/>
              <w:right w:val="nil"/>
            </w:tcBorders>
            <w:shd w:val="clear" w:color="auto" w:fill="auto"/>
            <w:noWrap/>
            <w:vAlign w:val="center"/>
            <w:hideMark/>
          </w:tcPr>
          <w:p w14:paraId="53F89A6C" w14:textId="77777777" w:rsidR="00680D70" w:rsidRPr="0010468F" w:rsidRDefault="00680D70" w:rsidP="00141A03">
            <w:pPr>
              <w:spacing w:after="0" w:line="276" w:lineRule="auto"/>
              <w:rPr>
                <w:rFonts w:eastAsia="Times New Roman" w:cstheme="minorHAnsi"/>
                <w:i/>
                <w:iCs/>
                <w:color w:val="000000"/>
                <w:sz w:val="24"/>
                <w:szCs w:val="24"/>
              </w:rPr>
            </w:pPr>
          </w:p>
        </w:tc>
      </w:tr>
      <w:tr w:rsidR="00116969" w:rsidRPr="0010468F" w14:paraId="7BDED649" w14:textId="77777777" w:rsidTr="00141A03">
        <w:trPr>
          <w:trHeight w:val="285"/>
        </w:trPr>
        <w:tc>
          <w:tcPr>
            <w:tcW w:w="605" w:type="dxa"/>
            <w:tcBorders>
              <w:top w:val="nil"/>
              <w:left w:val="nil"/>
              <w:bottom w:val="nil"/>
              <w:right w:val="nil"/>
            </w:tcBorders>
            <w:shd w:val="clear" w:color="auto" w:fill="auto"/>
            <w:noWrap/>
            <w:vAlign w:val="center"/>
            <w:hideMark/>
          </w:tcPr>
          <w:p w14:paraId="24F3F5A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E22B36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4492A58" w14:textId="17B6E3B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14E50B5A" w14:textId="5A570CAF"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15EA4717" w14:textId="772D035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50.59</w:t>
            </w:r>
          </w:p>
        </w:tc>
        <w:tc>
          <w:tcPr>
            <w:tcW w:w="1890" w:type="dxa"/>
            <w:tcBorders>
              <w:top w:val="nil"/>
              <w:left w:val="nil"/>
              <w:bottom w:val="nil"/>
              <w:right w:val="nil"/>
            </w:tcBorders>
            <w:shd w:val="clear" w:color="auto" w:fill="D0CECE" w:themeFill="background2" w:themeFillShade="E6"/>
            <w:noWrap/>
            <w:vAlign w:val="center"/>
            <w:hideMark/>
          </w:tcPr>
          <w:p w14:paraId="57B5FE04"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 </w:t>
            </w:r>
          </w:p>
        </w:tc>
      </w:tr>
      <w:tr w:rsidR="00680D70" w:rsidRPr="0010468F" w14:paraId="5A194395" w14:textId="77777777" w:rsidTr="00141A03">
        <w:trPr>
          <w:trHeight w:val="285"/>
        </w:trPr>
        <w:tc>
          <w:tcPr>
            <w:tcW w:w="605" w:type="dxa"/>
            <w:tcBorders>
              <w:top w:val="nil"/>
              <w:left w:val="nil"/>
              <w:bottom w:val="nil"/>
              <w:right w:val="nil"/>
            </w:tcBorders>
            <w:shd w:val="clear" w:color="auto" w:fill="auto"/>
            <w:noWrap/>
            <w:vAlign w:val="center"/>
            <w:hideMark/>
          </w:tcPr>
          <w:p w14:paraId="2ECFB1D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70E77B8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Rust</w:t>
            </w:r>
          </w:p>
        </w:tc>
        <w:tc>
          <w:tcPr>
            <w:tcW w:w="2461" w:type="dxa"/>
            <w:tcBorders>
              <w:top w:val="nil"/>
              <w:left w:val="nil"/>
              <w:bottom w:val="nil"/>
              <w:right w:val="nil"/>
            </w:tcBorders>
            <w:shd w:val="clear" w:color="auto" w:fill="auto"/>
            <w:noWrap/>
            <w:vAlign w:val="center"/>
            <w:hideMark/>
          </w:tcPr>
          <w:p w14:paraId="7B7A9067" w14:textId="4D20A7A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03D194D" w14:textId="03ACDD61"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2802BF9F" w14:textId="120E78C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50.67</w:t>
            </w:r>
          </w:p>
        </w:tc>
        <w:tc>
          <w:tcPr>
            <w:tcW w:w="1890" w:type="dxa"/>
            <w:tcBorders>
              <w:top w:val="nil"/>
              <w:left w:val="nil"/>
              <w:bottom w:val="nil"/>
              <w:right w:val="nil"/>
            </w:tcBorders>
            <w:shd w:val="clear" w:color="000000" w:fill="DDEBF7"/>
            <w:noWrap/>
            <w:vAlign w:val="center"/>
            <w:hideMark/>
          </w:tcPr>
          <w:p w14:paraId="0C7E0883"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Phvul.011G193100</w:t>
            </w:r>
          </w:p>
        </w:tc>
      </w:tr>
      <w:tr w:rsidR="00680D70" w:rsidRPr="0010468F" w14:paraId="13CA1C59" w14:textId="77777777" w:rsidTr="00141A03">
        <w:trPr>
          <w:trHeight w:val="285"/>
        </w:trPr>
        <w:tc>
          <w:tcPr>
            <w:tcW w:w="605" w:type="dxa"/>
            <w:tcBorders>
              <w:top w:val="nil"/>
              <w:left w:val="nil"/>
              <w:right w:val="nil"/>
            </w:tcBorders>
            <w:shd w:val="clear" w:color="auto" w:fill="auto"/>
            <w:noWrap/>
            <w:vAlign w:val="center"/>
            <w:hideMark/>
          </w:tcPr>
          <w:p w14:paraId="16429B9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right w:val="nil"/>
            </w:tcBorders>
            <w:shd w:val="clear" w:color="auto" w:fill="auto"/>
            <w:noWrap/>
            <w:vAlign w:val="center"/>
            <w:hideMark/>
          </w:tcPr>
          <w:p w14:paraId="145808B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Rust</w:t>
            </w:r>
          </w:p>
        </w:tc>
        <w:tc>
          <w:tcPr>
            <w:tcW w:w="2461" w:type="dxa"/>
            <w:tcBorders>
              <w:top w:val="nil"/>
              <w:left w:val="nil"/>
              <w:right w:val="nil"/>
            </w:tcBorders>
            <w:shd w:val="clear" w:color="auto" w:fill="auto"/>
            <w:noWrap/>
            <w:vAlign w:val="center"/>
            <w:hideMark/>
          </w:tcPr>
          <w:p w14:paraId="1052F69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Phil McClean</w:t>
            </w:r>
          </w:p>
        </w:tc>
        <w:tc>
          <w:tcPr>
            <w:tcW w:w="561" w:type="dxa"/>
            <w:tcBorders>
              <w:top w:val="nil"/>
              <w:left w:val="nil"/>
              <w:right w:val="nil"/>
            </w:tcBorders>
            <w:vAlign w:val="center"/>
          </w:tcPr>
          <w:p w14:paraId="4FAB113F" w14:textId="6236C1E7"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right w:val="nil"/>
            </w:tcBorders>
            <w:shd w:val="clear" w:color="auto" w:fill="auto"/>
            <w:noWrap/>
            <w:vAlign w:val="center"/>
            <w:hideMark/>
          </w:tcPr>
          <w:p w14:paraId="59CA31AE" w14:textId="63B2712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50.67</w:t>
            </w:r>
          </w:p>
        </w:tc>
        <w:tc>
          <w:tcPr>
            <w:tcW w:w="1890" w:type="dxa"/>
            <w:tcBorders>
              <w:top w:val="nil"/>
              <w:left w:val="nil"/>
              <w:right w:val="nil"/>
            </w:tcBorders>
            <w:shd w:val="clear" w:color="000000" w:fill="DDEBF7"/>
            <w:noWrap/>
            <w:vAlign w:val="center"/>
            <w:hideMark/>
          </w:tcPr>
          <w:p w14:paraId="3CE0B69B"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Phvul.011G193100</w:t>
            </w:r>
          </w:p>
        </w:tc>
      </w:tr>
      <w:tr w:rsidR="00680D70" w:rsidRPr="0010468F" w14:paraId="3EBECAE7" w14:textId="77777777" w:rsidTr="00141A03">
        <w:trPr>
          <w:trHeight w:val="285"/>
        </w:trPr>
        <w:tc>
          <w:tcPr>
            <w:tcW w:w="605" w:type="dxa"/>
            <w:tcBorders>
              <w:top w:val="nil"/>
              <w:left w:val="nil"/>
              <w:bottom w:val="single" w:sz="4" w:space="0" w:color="auto"/>
              <w:right w:val="nil"/>
            </w:tcBorders>
            <w:shd w:val="clear" w:color="auto" w:fill="auto"/>
            <w:noWrap/>
            <w:vAlign w:val="center"/>
            <w:hideMark/>
          </w:tcPr>
          <w:p w14:paraId="4BAE331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single" w:sz="4" w:space="0" w:color="auto"/>
              <w:right w:val="nil"/>
            </w:tcBorders>
            <w:shd w:val="clear" w:color="auto" w:fill="auto"/>
            <w:noWrap/>
            <w:vAlign w:val="center"/>
            <w:hideMark/>
          </w:tcPr>
          <w:p w14:paraId="74EB9C8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single" w:sz="4" w:space="0" w:color="auto"/>
              <w:right w:val="nil"/>
            </w:tcBorders>
            <w:shd w:val="clear" w:color="auto" w:fill="auto"/>
            <w:noWrap/>
            <w:vAlign w:val="center"/>
            <w:hideMark/>
          </w:tcPr>
          <w:p w14:paraId="0DE0BB57" w14:textId="010FEAC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Soltani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single" w:sz="4" w:space="0" w:color="auto"/>
              <w:right w:val="nil"/>
            </w:tcBorders>
            <w:vAlign w:val="center"/>
          </w:tcPr>
          <w:p w14:paraId="4BABDC5F" w14:textId="20B6AC92"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single" w:sz="4" w:space="0" w:color="auto"/>
              <w:right w:val="nil"/>
            </w:tcBorders>
            <w:shd w:val="clear" w:color="auto" w:fill="auto"/>
            <w:noWrap/>
            <w:vAlign w:val="center"/>
            <w:hideMark/>
          </w:tcPr>
          <w:p w14:paraId="017FB96C" w14:textId="381D009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52.55</w:t>
            </w:r>
          </w:p>
        </w:tc>
        <w:tc>
          <w:tcPr>
            <w:tcW w:w="1890" w:type="dxa"/>
            <w:tcBorders>
              <w:top w:val="nil"/>
              <w:left w:val="nil"/>
              <w:bottom w:val="single" w:sz="4" w:space="0" w:color="auto"/>
              <w:right w:val="nil"/>
            </w:tcBorders>
            <w:shd w:val="clear" w:color="auto" w:fill="auto"/>
            <w:noWrap/>
            <w:vAlign w:val="center"/>
            <w:hideMark/>
          </w:tcPr>
          <w:p w14:paraId="1BF91C4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Phvul.011G207500</w:t>
            </w:r>
          </w:p>
        </w:tc>
      </w:tr>
    </w:tbl>
    <w:p w14:paraId="4146E3BD" w14:textId="77777777" w:rsidR="00D811ED" w:rsidRPr="0010468F" w:rsidRDefault="00D811ED" w:rsidP="0010468F">
      <w:pPr>
        <w:spacing w:line="480" w:lineRule="auto"/>
        <w:rPr>
          <w:rFonts w:cstheme="minorHAnsi"/>
          <w:sz w:val="24"/>
          <w:szCs w:val="24"/>
        </w:rPr>
      </w:pPr>
    </w:p>
    <w:p w14:paraId="7C5ED2C5" w14:textId="7FCED58E" w:rsidR="00564098" w:rsidRPr="0010468F" w:rsidRDefault="00065050" w:rsidP="0010468F">
      <w:pPr>
        <w:spacing w:line="480" w:lineRule="auto"/>
        <w:rPr>
          <w:rFonts w:cstheme="minorHAnsi"/>
          <w:b/>
          <w:sz w:val="24"/>
          <w:szCs w:val="24"/>
        </w:rPr>
      </w:pPr>
      <w:r w:rsidRPr="0010468F">
        <w:rPr>
          <w:rFonts w:cstheme="minorHAnsi"/>
          <w:sz w:val="24"/>
          <w:szCs w:val="24"/>
        </w:rPr>
        <w:br w:type="column"/>
      </w:r>
      <w:r w:rsidRPr="0010468F">
        <w:rPr>
          <w:rFonts w:cstheme="minorHAnsi"/>
          <w:b/>
          <w:sz w:val="24"/>
          <w:szCs w:val="24"/>
        </w:rPr>
        <w:lastRenderedPageBreak/>
        <w:t>References</w:t>
      </w:r>
    </w:p>
    <w:p w14:paraId="4A7B51C6" w14:textId="77777777" w:rsidR="008A7F7B" w:rsidRPr="008A7F7B" w:rsidRDefault="002B28C3" w:rsidP="008A7F7B">
      <w:pPr>
        <w:pStyle w:val="EndNoteBibliography"/>
        <w:spacing w:after="0"/>
        <w:ind w:left="720" w:hanging="720"/>
      </w:pPr>
      <w:r w:rsidRPr="0010468F">
        <w:rPr>
          <w:rFonts w:asciiTheme="minorHAnsi" w:hAnsiTheme="minorHAnsi" w:cstheme="minorHAnsi"/>
          <w:sz w:val="24"/>
          <w:szCs w:val="24"/>
        </w:rPr>
        <w:fldChar w:fldCharType="begin"/>
      </w:r>
      <w:r w:rsidRPr="0010468F">
        <w:rPr>
          <w:rFonts w:asciiTheme="minorHAnsi" w:hAnsiTheme="minorHAnsi" w:cstheme="minorHAnsi"/>
          <w:sz w:val="24"/>
          <w:szCs w:val="24"/>
        </w:rPr>
        <w:instrText xml:space="preserve"> ADDIN EN.REFLIST </w:instrText>
      </w:r>
      <w:r w:rsidRPr="0010468F">
        <w:rPr>
          <w:rFonts w:asciiTheme="minorHAnsi" w:hAnsiTheme="minorHAnsi" w:cstheme="minorHAnsi"/>
          <w:sz w:val="24"/>
          <w:szCs w:val="24"/>
        </w:rPr>
        <w:fldChar w:fldCharType="separate"/>
      </w:r>
      <w:r w:rsidR="008A7F7B" w:rsidRPr="008A7F7B">
        <w:t>Adams, M. W., 1982 Plant architecture and yield breeding in Phaseolus vulgaris L. Iowa State J. Res 56</w:t>
      </w:r>
      <w:r w:rsidR="008A7F7B" w:rsidRPr="008A7F7B">
        <w:rPr>
          <w:b/>
        </w:rPr>
        <w:t>:</w:t>
      </w:r>
      <w:r w:rsidR="008A7F7B" w:rsidRPr="008A7F7B">
        <w:t xml:space="preserve"> 225-254.</w:t>
      </w:r>
    </w:p>
    <w:p w14:paraId="05F663FB" w14:textId="77777777" w:rsidR="008A7F7B" w:rsidRPr="008A7F7B" w:rsidRDefault="008A7F7B" w:rsidP="008A7F7B">
      <w:pPr>
        <w:pStyle w:val="EndNoteBibliography"/>
        <w:spacing w:after="0"/>
        <w:ind w:left="720" w:hanging="720"/>
      </w:pPr>
      <w:r w:rsidRPr="008A7F7B">
        <w:t xml:space="preserve">Annicchiarico, P., 2002 </w:t>
      </w:r>
      <w:r w:rsidRPr="008A7F7B">
        <w:rPr>
          <w:i/>
        </w:rPr>
        <w:t>Genotype x Environment Interactions - Challenges and Opportunities for Plant Breeding and Cultivar Recommendations</w:t>
      </w:r>
      <w:r w:rsidRPr="008A7F7B">
        <w:t>. FOOD AND AGRICULTURE ORGANIZATION OF THE UNITED NATIONS.</w:t>
      </w:r>
    </w:p>
    <w:p w14:paraId="67B5461B" w14:textId="77777777" w:rsidR="008A7F7B" w:rsidRPr="008A7F7B" w:rsidRDefault="008A7F7B" w:rsidP="008A7F7B">
      <w:pPr>
        <w:pStyle w:val="EndNoteBibliography"/>
        <w:spacing w:after="0"/>
        <w:ind w:left="720" w:hanging="720"/>
      </w:pPr>
      <w:r w:rsidRPr="008A7F7B">
        <w:t>Atwell, S., Y. S. Huang, B. J. Vilhjalmsson, G. Willems, M. Horton</w:t>
      </w:r>
      <w:r w:rsidRPr="008A7F7B">
        <w:rPr>
          <w:i/>
        </w:rPr>
        <w:t xml:space="preserve"> et al.</w:t>
      </w:r>
      <w:r w:rsidRPr="008A7F7B">
        <w:t>, 2010 Genome-wide association study of 107 phenotypes in Arabidopsis thaliana inbred lines. Nature 465</w:t>
      </w:r>
      <w:r w:rsidRPr="008A7F7B">
        <w:rPr>
          <w:b/>
        </w:rPr>
        <w:t>:</w:t>
      </w:r>
      <w:r w:rsidRPr="008A7F7B">
        <w:t xml:space="preserve"> 627-631.</w:t>
      </w:r>
    </w:p>
    <w:p w14:paraId="12AA9616" w14:textId="77777777" w:rsidR="008A7F7B" w:rsidRPr="008A7F7B" w:rsidRDefault="008A7F7B" w:rsidP="008A7F7B">
      <w:pPr>
        <w:pStyle w:val="EndNoteBibliography"/>
        <w:spacing w:after="0"/>
        <w:ind w:left="720" w:hanging="720"/>
      </w:pPr>
      <w:r w:rsidRPr="008A7F7B">
        <w:t>Ballantyne, B., 1978 The genetic bases of resistance to rust, caused by Uromyces appendiculatus in beans (Phaseolus vulgaris), pp. University of Sydney, Australia.</w:t>
      </w:r>
    </w:p>
    <w:p w14:paraId="23A8385A" w14:textId="77777777" w:rsidR="008A7F7B" w:rsidRPr="008A7F7B" w:rsidRDefault="008A7F7B" w:rsidP="008A7F7B">
      <w:pPr>
        <w:pStyle w:val="EndNoteBibliography"/>
        <w:spacing w:after="0"/>
        <w:ind w:left="720" w:hanging="720"/>
      </w:pPr>
      <w:r w:rsidRPr="008A7F7B">
        <w:t>Bowman, D. T., 1998 Using Crop Performance Data to Select Hybrids and Varieties. Journal of Production Agriculture 11</w:t>
      </w:r>
      <w:r w:rsidRPr="008A7F7B">
        <w:rPr>
          <w:b/>
        </w:rPr>
        <w:t>:</w:t>
      </w:r>
      <w:r w:rsidRPr="008A7F7B">
        <w:t xml:space="preserve"> 256-259.</w:t>
      </w:r>
    </w:p>
    <w:p w14:paraId="4FBB2ACD" w14:textId="77777777" w:rsidR="008A7F7B" w:rsidRPr="008A7F7B" w:rsidRDefault="008A7F7B" w:rsidP="008A7F7B">
      <w:pPr>
        <w:pStyle w:val="EndNoteBibliography"/>
        <w:spacing w:after="0"/>
        <w:ind w:left="720" w:hanging="720"/>
      </w:pPr>
      <w:r w:rsidRPr="008A7F7B">
        <w:t>Cernac, A., C. Lincoln, D. Lammer and M. Estelle, 1997 The SAR1 gene of Arabidopsis acts downstream of the AXR1 gene in auxin response. Development 124</w:t>
      </w:r>
      <w:r w:rsidRPr="008A7F7B">
        <w:rPr>
          <w:b/>
        </w:rPr>
        <w:t>:</w:t>
      </w:r>
      <w:r w:rsidRPr="008A7F7B">
        <w:t xml:space="preserve"> 1583-1591.</w:t>
      </w:r>
    </w:p>
    <w:p w14:paraId="00BFC52E" w14:textId="77777777" w:rsidR="008A7F7B" w:rsidRPr="008A7F7B" w:rsidRDefault="008A7F7B" w:rsidP="008A7F7B">
      <w:pPr>
        <w:pStyle w:val="EndNoteBibliography"/>
        <w:spacing w:after="0"/>
        <w:ind w:left="720" w:hanging="720"/>
      </w:pPr>
      <w:r w:rsidRPr="008A7F7B">
        <w:t>Cichy, K. A., T. G. Porch, J. S. Beaver, P. Cregan, D. Fourie</w:t>
      </w:r>
      <w:r w:rsidRPr="008A7F7B">
        <w:rPr>
          <w:i/>
        </w:rPr>
        <w:t xml:space="preserve"> et al.</w:t>
      </w:r>
      <w:r w:rsidRPr="008A7F7B">
        <w:t>, 2015 A Diversity Panel for Andean Bean Improvement. Crop Science 55</w:t>
      </w:r>
      <w:r w:rsidRPr="008A7F7B">
        <w:rPr>
          <w:b/>
        </w:rPr>
        <w:t>:</w:t>
      </w:r>
      <w:r w:rsidRPr="008A7F7B">
        <w:t xml:space="preserve"> 2149.</w:t>
      </w:r>
    </w:p>
    <w:p w14:paraId="283DC568" w14:textId="77777777" w:rsidR="008A7F7B" w:rsidRPr="008A7F7B" w:rsidRDefault="008A7F7B" w:rsidP="008A7F7B">
      <w:pPr>
        <w:pStyle w:val="EndNoteBibliography"/>
        <w:spacing w:after="0"/>
        <w:ind w:left="720" w:hanging="720"/>
      </w:pPr>
      <w:r w:rsidRPr="008A7F7B">
        <w:t>Dash, S., J. D. Campbell, E. K. Cannon, A. M. Cleary, W. Huang</w:t>
      </w:r>
      <w:r w:rsidRPr="008A7F7B">
        <w:rPr>
          <w:i/>
        </w:rPr>
        <w:t xml:space="preserve"> et al.</w:t>
      </w:r>
      <w:r w:rsidRPr="008A7F7B">
        <w:t>, 2016 Legume information system (LegumeInfo.org): a key component of a set of federated data resources for the legume family. Nucleic Acids Res 44</w:t>
      </w:r>
      <w:r w:rsidRPr="008A7F7B">
        <w:rPr>
          <w:b/>
        </w:rPr>
        <w:t>:</w:t>
      </w:r>
      <w:r w:rsidRPr="008A7F7B">
        <w:t xml:space="preserve"> D1181-1188.</w:t>
      </w:r>
    </w:p>
    <w:p w14:paraId="57239C21" w14:textId="77777777" w:rsidR="008A7F7B" w:rsidRPr="008A7F7B" w:rsidRDefault="008A7F7B" w:rsidP="008A7F7B">
      <w:pPr>
        <w:pStyle w:val="EndNoteBibliography"/>
        <w:spacing w:after="0"/>
        <w:ind w:left="720" w:hanging="720"/>
      </w:pPr>
      <w:r w:rsidRPr="008A7F7B">
        <w:t>Desai, M., P. Rangarajan, J. L. Donahue, S. P. Williams, E. S. Land</w:t>
      </w:r>
      <w:r w:rsidRPr="008A7F7B">
        <w:rPr>
          <w:i/>
        </w:rPr>
        <w:t xml:space="preserve"> et al.</w:t>
      </w:r>
      <w:r w:rsidRPr="008A7F7B">
        <w:t>, 2014 Two inositol hexakisphosphate kinases drive inositol pyrophosphate synthesis in plants. The Plant Journal 80</w:t>
      </w:r>
      <w:r w:rsidRPr="008A7F7B">
        <w:rPr>
          <w:b/>
        </w:rPr>
        <w:t>:</w:t>
      </w:r>
      <w:r w:rsidRPr="008A7F7B">
        <w:t xml:space="preserve"> 642-653.</w:t>
      </w:r>
    </w:p>
    <w:p w14:paraId="3FF5AE71" w14:textId="77777777" w:rsidR="008A7F7B" w:rsidRPr="008A7F7B" w:rsidRDefault="008A7F7B" w:rsidP="008A7F7B">
      <w:pPr>
        <w:pStyle w:val="EndNoteBibliography"/>
        <w:spacing w:after="0"/>
        <w:ind w:left="720" w:hanging="720"/>
      </w:pPr>
      <w:r w:rsidRPr="008A7F7B">
        <w:t>Donald, C. t., 1968 The breeding of crop ideotypes. Euphytica 17</w:t>
      </w:r>
      <w:r w:rsidRPr="008A7F7B">
        <w:rPr>
          <w:b/>
        </w:rPr>
        <w:t>:</w:t>
      </w:r>
      <w:r w:rsidRPr="008A7F7B">
        <w:t xml:space="preserve"> 385-403.</w:t>
      </w:r>
    </w:p>
    <w:p w14:paraId="4492C563" w14:textId="77777777" w:rsidR="008A7F7B" w:rsidRPr="008A7F7B" w:rsidRDefault="008A7F7B" w:rsidP="008A7F7B">
      <w:pPr>
        <w:pStyle w:val="EndNoteBibliography"/>
        <w:spacing w:after="0"/>
        <w:ind w:left="720" w:hanging="720"/>
      </w:pPr>
      <w:r w:rsidRPr="008A7F7B">
        <w:t>Duitama, J., J. C. Quintero, D. F. Cruz, C. Quintero, G. Hubmann</w:t>
      </w:r>
      <w:r w:rsidRPr="008A7F7B">
        <w:rPr>
          <w:i/>
        </w:rPr>
        <w:t xml:space="preserve"> et al.</w:t>
      </w:r>
      <w:r w:rsidRPr="008A7F7B">
        <w:t>, 2014 An integrated framework for discovery and genotyping of genomic variants from high-throughput sequencing experiments. Nucleic Acids Research 42</w:t>
      </w:r>
      <w:r w:rsidRPr="008A7F7B">
        <w:rPr>
          <w:b/>
        </w:rPr>
        <w:t>:</w:t>
      </w:r>
      <w:r w:rsidRPr="008A7F7B">
        <w:t xml:space="preserve"> e44-e44.</w:t>
      </w:r>
    </w:p>
    <w:p w14:paraId="40183708" w14:textId="77777777" w:rsidR="008A7F7B" w:rsidRPr="008A7F7B" w:rsidRDefault="008A7F7B" w:rsidP="008A7F7B">
      <w:pPr>
        <w:pStyle w:val="EndNoteBibliography"/>
        <w:spacing w:after="0"/>
        <w:ind w:left="720" w:hanging="720"/>
      </w:pPr>
      <w:r w:rsidRPr="008A7F7B">
        <w:t>Eckert, F., H. Kandel, B. Johnson, G. Rojas-Cifuentes, C. Deplazes</w:t>
      </w:r>
      <w:r w:rsidRPr="008A7F7B">
        <w:rPr>
          <w:i/>
        </w:rPr>
        <w:t xml:space="preserve"> et al.</w:t>
      </w:r>
      <w:r w:rsidRPr="008A7F7B">
        <w:t>, 2011 Seed Yield and Loss of Dry Bean Cultivars under Conventional and Direct Harvest. Agronomy Journal 103</w:t>
      </w:r>
      <w:r w:rsidRPr="008A7F7B">
        <w:rPr>
          <w:b/>
        </w:rPr>
        <w:t>:</w:t>
      </w:r>
      <w:r w:rsidRPr="008A7F7B">
        <w:t xml:space="preserve"> 129.</w:t>
      </w:r>
    </w:p>
    <w:p w14:paraId="5ABCD4A5" w14:textId="074601D8" w:rsidR="008A7F7B" w:rsidRPr="008A7F7B" w:rsidRDefault="008A7F7B" w:rsidP="008A7F7B">
      <w:pPr>
        <w:pStyle w:val="EndNoteBibliography"/>
        <w:spacing w:after="0"/>
        <w:ind w:left="720" w:hanging="720"/>
      </w:pPr>
      <w:r w:rsidRPr="008A7F7B">
        <w:t xml:space="preserve">FAOSTAT, 2015 Food and Agriculture Organization of the United Nations, pp., </w:t>
      </w:r>
      <w:hyperlink r:id="rId31" w:history="1">
        <w:r w:rsidRPr="008A7F7B">
          <w:rPr>
            <w:rStyle w:val="Hyperlink"/>
          </w:rPr>
          <w:t>http://faostat3.fao.org/</w:t>
        </w:r>
      </w:hyperlink>
      <w:r w:rsidRPr="008A7F7B">
        <w:t xml:space="preserve"> </w:t>
      </w:r>
    </w:p>
    <w:p w14:paraId="5E7804AE" w14:textId="77777777" w:rsidR="008A7F7B" w:rsidRPr="008A7F7B" w:rsidRDefault="008A7F7B" w:rsidP="008A7F7B">
      <w:pPr>
        <w:pStyle w:val="EndNoteBibliography"/>
        <w:spacing w:after="0"/>
        <w:ind w:left="720" w:hanging="720"/>
      </w:pPr>
      <w:r w:rsidRPr="008A7F7B">
        <w:t>Graybosch, R. A., and C. J. Peterson, 2010 Genetic Improvement in Winter Wheat Yields in the Great Plains of North America, 1959–2008. Crop Science 50</w:t>
      </w:r>
      <w:r w:rsidRPr="008A7F7B">
        <w:rPr>
          <w:b/>
        </w:rPr>
        <w:t>:</w:t>
      </w:r>
      <w:r w:rsidRPr="008A7F7B">
        <w:t xml:space="preserve"> 1882.</w:t>
      </w:r>
    </w:p>
    <w:p w14:paraId="6B1BE5D2" w14:textId="77777777" w:rsidR="008A7F7B" w:rsidRPr="008A7F7B" w:rsidRDefault="008A7F7B" w:rsidP="008A7F7B">
      <w:pPr>
        <w:pStyle w:val="EndNoteBibliography"/>
        <w:spacing w:after="0"/>
        <w:ind w:left="720" w:hanging="720"/>
      </w:pPr>
      <w:r w:rsidRPr="008A7F7B">
        <w:t>Gu, W., J. Zhu, D. H. Wallace, S. P. Singh and N. F. Weeden, 1998 Analysis of genes controlling photoperiod sensitivity in common bean using DNA markers. Euphytica 102</w:t>
      </w:r>
      <w:r w:rsidRPr="008A7F7B">
        <w:rPr>
          <w:b/>
        </w:rPr>
        <w:t>:</w:t>
      </w:r>
      <w:r w:rsidRPr="008A7F7B">
        <w:t xml:space="preserve"> 125-132.</w:t>
      </w:r>
    </w:p>
    <w:p w14:paraId="2792994D" w14:textId="77777777" w:rsidR="008A7F7B" w:rsidRPr="008A7F7B" w:rsidRDefault="008A7F7B" w:rsidP="008A7F7B">
      <w:pPr>
        <w:pStyle w:val="EndNoteBibliography"/>
        <w:spacing w:after="0"/>
        <w:ind w:left="720" w:hanging="720"/>
      </w:pPr>
      <w:r w:rsidRPr="008A7F7B">
        <w:t>Gu, W. K., N. F. Weeden, J. Q. Zhu and D. H. Wallace, 1994 Identification of a DNA marker for Hr, a gene that interacts with Ppd to confer extreme photoperiod sensitivity in common bean. Reports of Bean Improvement Cooperative and National Dry Bean Council Research Conference 37</w:t>
      </w:r>
      <w:r w:rsidRPr="008A7F7B">
        <w:rPr>
          <w:b/>
        </w:rPr>
        <w:t>:</w:t>
      </w:r>
      <w:r w:rsidRPr="008A7F7B">
        <w:t xml:space="preserve"> 125-126.</w:t>
      </w:r>
    </w:p>
    <w:p w14:paraId="677BF844" w14:textId="77777777" w:rsidR="008A7F7B" w:rsidRPr="008A7F7B" w:rsidRDefault="008A7F7B" w:rsidP="008A7F7B">
      <w:pPr>
        <w:pStyle w:val="EndNoteBibliography"/>
        <w:spacing w:after="0"/>
        <w:ind w:left="720" w:hanging="720"/>
      </w:pPr>
      <w:r w:rsidRPr="008A7F7B">
        <w:t>Hamblin, M. T., T. J. Close, P. R. Bhat, S. Chao, J. G. Kling</w:t>
      </w:r>
      <w:r w:rsidRPr="008A7F7B">
        <w:rPr>
          <w:i/>
        </w:rPr>
        <w:t xml:space="preserve"> et al.</w:t>
      </w:r>
      <w:r w:rsidRPr="008A7F7B">
        <w:t>, 2010 Population Structure and Linkage Disequilibrium in U.S. Barley Germplasm: Implications for Association Mapping. Crop Science 50</w:t>
      </w:r>
      <w:r w:rsidRPr="008A7F7B">
        <w:rPr>
          <w:b/>
        </w:rPr>
        <w:t>:</w:t>
      </w:r>
      <w:r w:rsidRPr="008A7F7B">
        <w:t xml:space="preserve"> 556-566.</w:t>
      </w:r>
    </w:p>
    <w:p w14:paraId="29DE46BE" w14:textId="77777777" w:rsidR="008A7F7B" w:rsidRPr="008A7F7B" w:rsidRDefault="008A7F7B" w:rsidP="008A7F7B">
      <w:pPr>
        <w:pStyle w:val="EndNoteBibliography"/>
        <w:spacing w:after="0"/>
        <w:ind w:left="720" w:hanging="720"/>
      </w:pPr>
      <w:r w:rsidRPr="008A7F7B">
        <w:t>Hancock, A. M., B. Brachi, N. Faure, M. W. Horton, L. B. Jarymowycz</w:t>
      </w:r>
      <w:r w:rsidRPr="008A7F7B">
        <w:rPr>
          <w:i/>
        </w:rPr>
        <w:t xml:space="preserve"> et al.</w:t>
      </w:r>
      <w:r w:rsidRPr="008A7F7B">
        <w:t>, 2011 Adaptation to climate across the Arabidopsis thaliana genome. Science 334</w:t>
      </w:r>
      <w:r w:rsidRPr="008A7F7B">
        <w:rPr>
          <w:b/>
        </w:rPr>
        <w:t>:</w:t>
      </w:r>
      <w:r w:rsidRPr="008A7F7B">
        <w:t xml:space="preserve"> 83-86.</w:t>
      </w:r>
    </w:p>
    <w:p w14:paraId="2B77CC3D" w14:textId="77777777" w:rsidR="008A7F7B" w:rsidRPr="008A7F7B" w:rsidRDefault="008A7F7B" w:rsidP="008A7F7B">
      <w:pPr>
        <w:pStyle w:val="EndNoteBibliography"/>
        <w:spacing w:after="0"/>
        <w:ind w:left="720" w:hanging="720"/>
      </w:pPr>
      <w:r w:rsidRPr="008A7F7B">
        <w:t xml:space="preserve">Hedges, L. V., and I. Olkin, 1985 CHAPTER 5 - Estimation of a Single Effect Size: Parametric and Nonparametric Methods, pp. 75-106 in </w:t>
      </w:r>
      <w:r w:rsidRPr="008A7F7B">
        <w:rPr>
          <w:i/>
        </w:rPr>
        <w:t>Statistical Methods for Meta-Analysis</w:t>
      </w:r>
      <w:r w:rsidRPr="008A7F7B">
        <w:t>, edited by L. V. Hedges and I. Olkin. Academic Press, San Diego.</w:t>
      </w:r>
    </w:p>
    <w:p w14:paraId="778F7B8A" w14:textId="77777777" w:rsidR="008A7F7B" w:rsidRPr="008A7F7B" w:rsidRDefault="008A7F7B" w:rsidP="008A7F7B">
      <w:pPr>
        <w:pStyle w:val="EndNoteBibliography"/>
        <w:spacing w:after="0"/>
        <w:ind w:left="720" w:hanging="720"/>
      </w:pPr>
      <w:r w:rsidRPr="008A7F7B">
        <w:lastRenderedPageBreak/>
        <w:t>Huang, H.-R., P.-C. Yan, M. Lascoux and X.-J. Ge, 2012 Flowering time and transcriptome variation in Capsella bursa-pastoris (Brassicaceae). New Phytologist 194</w:t>
      </w:r>
      <w:r w:rsidRPr="008A7F7B">
        <w:rPr>
          <w:b/>
        </w:rPr>
        <w:t>:</w:t>
      </w:r>
      <w:r w:rsidRPr="008A7F7B">
        <w:t xml:space="preserve"> 676-689.</w:t>
      </w:r>
    </w:p>
    <w:p w14:paraId="06C9F92B" w14:textId="77777777" w:rsidR="008A7F7B" w:rsidRPr="008A7F7B" w:rsidRDefault="008A7F7B" w:rsidP="008A7F7B">
      <w:pPr>
        <w:pStyle w:val="EndNoteBibliography"/>
        <w:spacing w:after="0"/>
        <w:ind w:left="720" w:hanging="720"/>
      </w:pPr>
      <w:r w:rsidRPr="008A7F7B">
        <w:t>Hurtado-Gonzales, O. P., G. Valentini, T. A. S. Gilio, A. M. Martins, Q. Song</w:t>
      </w:r>
      <w:r w:rsidRPr="008A7F7B">
        <w:rPr>
          <w:i/>
        </w:rPr>
        <w:t xml:space="preserve"> et al.</w:t>
      </w:r>
      <w:r w:rsidRPr="008A7F7B">
        <w:t xml:space="preserve">, 2017 Fine Mapping of </w:t>
      </w:r>
      <w:r w:rsidRPr="008A7F7B">
        <w:rPr>
          <w:i/>
        </w:rPr>
        <w:t>Ur-3</w:t>
      </w:r>
      <w:r w:rsidRPr="008A7F7B">
        <w:t>, a Historically Important Rust Resistance Locus in Common Bean. G3: Genes|Genomes|Genetics 7</w:t>
      </w:r>
      <w:r w:rsidRPr="008A7F7B">
        <w:rPr>
          <w:b/>
        </w:rPr>
        <w:t>:</w:t>
      </w:r>
      <w:r w:rsidRPr="008A7F7B">
        <w:t xml:space="preserve"> 557-569.</w:t>
      </w:r>
    </w:p>
    <w:p w14:paraId="0EC457FF" w14:textId="77777777" w:rsidR="008A7F7B" w:rsidRPr="008A7F7B" w:rsidRDefault="008A7F7B" w:rsidP="008A7F7B">
      <w:pPr>
        <w:pStyle w:val="EndNoteBibliography"/>
        <w:spacing w:after="0"/>
        <w:ind w:left="720" w:hanging="720"/>
      </w:pPr>
      <w:r w:rsidRPr="008A7F7B">
        <w:t>Jing, Y., and R. Lin, 2015 The VQ Motif-Containing Protein Family of Plant-Specific Transcriptional Regulators. Plant physiology 169</w:t>
      </w:r>
      <w:r w:rsidRPr="008A7F7B">
        <w:rPr>
          <w:b/>
        </w:rPr>
        <w:t>:</w:t>
      </w:r>
      <w:r w:rsidRPr="008A7F7B">
        <w:t xml:space="preserve"> 371-378.</w:t>
      </w:r>
    </w:p>
    <w:p w14:paraId="03A09954" w14:textId="77777777" w:rsidR="008A7F7B" w:rsidRPr="008A7F7B" w:rsidRDefault="008A7F7B" w:rsidP="008A7F7B">
      <w:pPr>
        <w:pStyle w:val="EndNoteBibliography"/>
        <w:spacing w:after="0"/>
        <w:ind w:left="720" w:hanging="720"/>
      </w:pPr>
      <w:r w:rsidRPr="008A7F7B">
        <w:t>Joshi, N., and J. Fass, 2011 Sickle: A sliding-window, adaptive, quality-based trimming tool for FastQ files, pp.</w:t>
      </w:r>
    </w:p>
    <w:p w14:paraId="217C110D" w14:textId="77777777" w:rsidR="008A7F7B" w:rsidRPr="008A7F7B" w:rsidRDefault="008A7F7B" w:rsidP="008A7F7B">
      <w:pPr>
        <w:pStyle w:val="EndNoteBibliography"/>
        <w:spacing w:after="0"/>
        <w:ind w:left="720" w:hanging="720"/>
      </w:pPr>
      <w:r w:rsidRPr="008A7F7B">
        <w:t>Kamfwa, K., K. A. Cichy and J. D. Kelly, 2015a Genome-wide association analysis of symbiotic nitrogen fixation in common bean. Theor Appl Genet 128</w:t>
      </w:r>
      <w:r w:rsidRPr="008A7F7B">
        <w:rPr>
          <w:b/>
        </w:rPr>
        <w:t>:</w:t>
      </w:r>
      <w:r w:rsidRPr="008A7F7B">
        <w:t xml:space="preserve"> 1999-2017.</w:t>
      </w:r>
    </w:p>
    <w:p w14:paraId="3345408C" w14:textId="77777777" w:rsidR="008A7F7B" w:rsidRPr="008A7F7B" w:rsidRDefault="008A7F7B" w:rsidP="008A7F7B">
      <w:pPr>
        <w:pStyle w:val="EndNoteBibliography"/>
        <w:spacing w:after="0"/>
        <w:ind w:left="720" w:hanging="720"/>
      </w:pPr>
      <w:r w:rsidRPr="008A7F7B">
        <w:t>Kamfwa, K., K. A. Cichy and J. D. Kelly, 2015b Genome-Wide Association Study of Agronomic Traits in Common Bean. The Plant Genome 8</w:t>
      </w:r>
      <w:r w:rsidRPr="008A7F7B">
        <w:rPr>
          <w:b/>
        </w:rPr>
        <w:t>:</w:t>
      </w:r>
      <w:r w:rsidRPr="008A7F7B">
        <w:t xml:space="preserve"> 0.</w:t>
      </w:r>
    </w:p>
    <w:p w14:paraId="130AD066" w14:textId="77777777" w:rsidR="008A7F7B" w:rsidRPr="008A7F7B" w:rsidRDefault="008A7F7B" w:rsidP="008A7F7B">
      <w:pPr>
        <w:pStyle w:val="EndNoteBibliography"/>
        <w:spacing w:after="0"/>
        <w:ind w:left="720" w:hanging="720"/>
      </w:pPr>
      <w:r w:rsidRPr="008A7F7B">
        <w:t>Kass, R. E., and A. E. Raftery, 1995 Bayes Factors. Journal of the American Statistical Association 90</w:t>
      </w:r>
      <w:r w:rsidRPr="008A7F7B">
        <w:rPr>
          <w:b/>
        </w:rPr>
        <w:t>:</w:t>
      </w:r>
      <w:r w:rsidRPr="008A7F7B">
        <w:t xml:space="preserve"> 773-795.</w:t>
      </w:r>
    </w:p>
    <w:p w14:paraId="3CAC98F7" w14:textId="77777777" w:rsidR="008A7F7B" w:rsidRPr="008A7F7B" w:rsidRDefault="008A7F7B" w:rsidP="008A7F7B">
      <w:pPr>
        <w:pStyle w:val="EndNoteBibliography"/>
        <w:spacing w:after="0"/>
        <w:ind w:left="720" w:hanging="720"/>
      </w:pPr>
      <w:r w:rsidRPr="008A7F7B">
        <w:t xml:space="preserve">Kelly, J. D., 2001 Remaking bean plant architecture for efficient production, pp. 109-143 in </w:t>
      </w:r>
      <w:r w:rsidRPr="008A7F7B">
        <w:rPr>
          <w:i/>
        </w:rPr>
        <w:t>Advances in Agronomy</w:t>
      </w:r>
      <w:r w:rsidRPr="008A7F7B">
        <w:t>. Academic Press.</w:t>
      </w:r>
    </w:p>
    <w:p w14:paraId="78FA9DD3" w14:textId="77777777" w:rsidR="008A7F7B" w:rsidRPr="008A7F7B" w:rsidRDefault="008A7F7B" w:rsidP="008A7F7B">
      <w:pPr>
        <w:pStyle w:val="EndNoteBibliography"/>
        <w:spacing w:after="0"/>
        <w:ind w:left="720" w:hanging="720"/>
      </w:pPr>
      <w:r w:rsidRPr="008A7F7B">
        <w:t>Kirby, A., H. M. Kang, C. M. Wade, C. Cotsapas, E. Kostem</w:t>
      </w:r>
      <w:r w:rsidRPr="008A7F7B">
        <w:rPr>
          <w:i/>
        </w:rPr>
        <w:t xml:space="preserve"> et al.</w:t>
      </w:r>
      <w:r w:rsidRPr="008A7F7B">
        <w:t>, 2010 Fine mapping in 94 inbred mouse strains using a high-density haplotype resource. Genetics 185</w:t>
      </w:r>
      <w:r w:rsidRPr="008A7F7B">
        <w:rPr>
          <w:b/>
        </w:rPr>
        <w:t>:</w:t>
      </w:r>
      <w:r w:rsidRPr="008A7F7B">
        <w:t xml:space="preserve"> 1081-1095.</w:t>
      </w:r>
    </w:p>
    <w:p w14:paraId="4EF20E48" w14:textId="77777777" w:rsidR="008A7F7B" w:rsidRPr="008A7F7B" w:rsidRDefault="008A7F7B" w:rsidP="008A7F7B">
      <w:pPr>
        <w:pStyle w:val="EndNoteBibliography"/>
        <w:spacing w:after="0"/>
        <w:ind w:left="720" w:hanging="720"/>
      </w:pPr>
      <w:r w:rsidRPr="008A7F7B">
        <w:t>Kwak, M., O. Toro, D. G. Debouck and P. Gepts, 2012 Multiple origins of the determinate growth habit in domesticated common bean (Phaseolus vulgaris). Ann Bot 110</w:t>
      </w:r>
      <w:r w:rsidRPr="008A7F7B">
        <w:rPr>
          <w:b/>
        </w:rPr>
        <w:t>:</w:t>
      </w:r>
      <w:r w:rsidRPr="008A7F7B">
        <w:t xml:space="preserve"> 1573-1580.</w:t>
      </w:r>
    </w:p>
    <w:p w14:paraId="1A8E9895" w14:textId="77777777" w:rsidR="008A7F7B" w:rsidRPr="008A7F7B" w:rsidRDefault="008A7F7B" w:rsidP="008A7F7B">
      <w:pPr>
        <w:pStyle w:val="EndNoteBibliography"/>
        <w:spacing w:after="0"/>
        <w:ind w:left="720" w:hanging="720"/>
      </w:pPr>
      <w:r w:rsidRPr="008A7F7B">
        <w:t>Lex, A., N. Gehlenborg, H. Strobelt, R. Vuillemot and H. Pfister, 2014 UpSet: Visualization of Intersecting Sets. IEEE transactions on visualization and computer graphics 20</w:t>
      </w:r>
      <w:r w:rsidRPr="008A7F7B">
        <w:rPr>
          <w:b/>
        </w:rPr>
        <w:t>:</w:t>
      </w:r>
      <w:r w:rsidRPr="008A7F7B">
        <w:t xml:space="preserve"> 1983-1992.</w:t>
      </w:r>
    </w:p>
    <w:p w14:paraId="5FCAADAD" w14:textId="77777777" w:rsidR="008A7F7B" w:rsidRPr="008A7F7B" w:rsidRDefault="008A7F7B" w:rsidP="008A7F7B">
      <w:pPr>
        <w:pStyle w:val="EndNoteBibliography"/>
        <w:spacing w:after="0"/>
        <w:ind w:left="720" w:hanging="720"/>
      </w:pPr>
      <w:r w:rsidRPr="008A7F7B">
        <w:t>Li, H., and R. Durbin, 2010 Fast and accurate long-read alignment with Burrows-Wheeler transform. Bioinformatics 26</w:t>
      </w:r>
      <w:r w:rsidRPr="008A7F7B">
        <w:rPr>
          <w:b/>
        </w:rPr>
        <w:t>:</w:t>
      </w:r>
      <w:r w:rsidRPr="008A7F7B">
        <w:t xml:space="preserve"> 589-595.</w:t>
      </w:r>
    </w:p>
    <w:p w14:paraId="3A6AF690" w14:textId="77777777" w:rsidR="008A7F7B" w:rsidRPr="008A7F7B" w:rsidRDefault="008A7F7B" w:rsidP="008A7F7B">
      <w:pPr>
        <w:pStyle w:val="EndNoteBibliography"/>
        <w:spacing w:after="0"/>
        <w:ind w:left="720" w:hanging="720"/>
      </w:pPr>
      <w:r w:rsidRPr="008A7F7B">
        <w:t>Li, X., S. Redline, X. Zhang, S. Williams and X. Zhu, 2017 Height associated variants demonstrate assortative mating in human populations. Scientific reports 7</w:t>
      </w:r>
      <w:r w:rsidRPr="008A7F7B">
        <w:rPr>
          <w:b/>
        </w:rPr>
        <w:t>:</w:t>
      </w:r>
      <w:r w:rsidRPr="008A7F7B">
        <w:t xml:space="preserve"> 15689-15689.</w:t>
      </w:r>
    </w:p>
    <w:p w14:paraId="6EECCF18" w14:textId="77777777" w:rsidR="008A7F7B" w:rsidRPr="008A7F7B" w:rsidRDefault="008A7F7B" w:rsidP="008A7F7B">
      <w:pPr>
        <w:pStyle w:val="EndNoteBibliography"/>
        <w:spacing w:after="0"/>
        <w:ind w:left="720" w:hanging="720"/>
      </w:pPr>
      <w:r w:rsidRPr="008A7F7B">
        <w:t>Lin, T., G. Zhu, J. Zhang, X. Xu, Q. Yu</w:t>
      </w:r>
      <w:r w:rsidRPr="008A7F7B">
        <w:rPr>
          <w:i/>
        </w:rPr>
        <w:t xml:space="preserve"> et al.</w:t>
      </w:r>
      <w:r w:rsidRPr="008A7F7B">
        <w:t>, 2014 Genomic analyses provide insights into the history of tomato breeding. Nat Genet 46</w:t>
      </w:r>
      <w:r w:rsidRPr="008A7F7B">
        <w:rPr>
          <w:b/>
        </w:rPr>
        <w:t>:</w:t>
      </w:r>
      <w:r w:rsidRPr="008A7F7B">
        <w:t xml:space="preserve"> 1220-1226.</w:t>
      </w:r>
    </w:p>
    <w:p w14:paraId="35690C92" w14:textId="77777777" w:rsidR="008A7F7B" w:rsidRPr="008A7F7B" w:rsidRDefault="008A7F7B" w:rsidP="008A7F7B">
      <w:pPr>
        <w:pStyle w:val="EndNoteBibliography"/>
        <w:spacing w:after="0"/>
        <w:ind w:left="720" w:hanging="720"/>
      </w:pPr>
      <w:r w:rsidRPr="008A7F7B">
        <w:t>Lipka, A. E., F. Tian, Q. Wang, J. Peiffer, M. Li</w:t>
      </w:r>
      <w:r w:rsidRPr="008A7F7B">
        <w:rPr>
          <w:i/>
        </w:rPr>
        <w:t xml:space="preserve"> et al.</w:t>
      </w:r>
      <w:r w:rsidRPr="008A7F7B">
        <w:t>, 2012 GAPIT: genome association and prediction integrated tool. Bioinformatics 28</w:t>
      </w:r>
      <w:r w:rsidRPr="008A7F7B">
        <w:rPr>
          <w:b/>
        </w:rPr>
        <w:t>:</w:t>
      </w:r>
      <w:r w:rsidRPr="008A7F7B">
        <w:t xml:space="preserve"> 2397-2399.</w:t>
      </w:r>
    </w:p>
    <w:p w14:paraId="0DCF29E0" w14:textId="77777777" w:rsidR="008A7F7B" w:rsidRPr="008A7F7B" w:rsidRDefault="008A7F7B" w:rsidP="008A7F7B">
      <w:pPr>
        <w:pStyle w:val="EndNoteBibliography"/>
        <w:spacing w:after="0"/>
        <w:ind w:left="720" w:hanging="720"/>
      </w:pPr>
      <w:r w:rsidRPr="008A7F7B">
        <w:t>Lotta, L. A., P. Gulati, F. R. Day, F. Payne, H. Ongen</w:t>
      </w:r>
      <w:r w:rsidRPr="008A7F7B">
        <w:rPr>
          <w:i/>
        </w:rPr>
        <w:t xml:space="preserve"> et al.</w:t>
      </w:r>
      <w:r w:rsidRPr="008A7F7B">
        <w:t>, 2017 Integrative genomic analysis implicates limited peripheral adipose storage capacity in the pathogenesis of human insulin resistance. Nat Genet 49</w:t>
      </w:r>
      <w:r w:rsidRPr="008A7F7B">
        <w:rPr>
          <w:b/>
        </w:rPr>
        <w:t>:</w:t>
      </w:r>
      <w:r w:rsidRPr="008A7F7B">
        <w:t xml:space="preserve"> 17-26.</w:t>
      </w:r>
    </w:p>
    <w:p w14:paraId="3BE8E05F" w14:textId="77777777" w:rsidR="008A7F7B" w:rsidRPr="008A7F7B" w:rsidRDefault="008A7F7B" w:rsidP="008A7F7B">
      <w:pPr>
        <w:pStyle w:val="EndNoteBibliography"/>
        <w:spacing w:after="0"/>
        <w:ind w:left="720" w:hanging="720"/>
      </w:pPr>
      <w:r w:rsidRPr="008A7F7B">
        <w:t>MacArthur, J., E. Bowler, M. Cerezo, L. Gil, P. Hall</w:t>
      </w:r>
      <w:r w:rsidRPr="008A7F7B">
        <w:rPr>
          <w:i/>
        </w:rPr>
        <w:t xml:space="preserve"> et al.</w:t>
      </w:r>
      <w:r w:rsidRPr="008A7F7B">
        <w:t>, 2017 The new NHGRI-EBI Catalog of published genome-wide association studies (GWAS Catalog). Nucleic Acids Res 45</w:t>
      </w:r>
      <w:r w:rsidRPr="008A7F7B">
        <w:rPr>
          <w:b/>
        </w:rPr>
        <w:t>:</w:t>
      </w:r>
      <w:r w:rsidRPr="008A7F7B">
        <w:t xml:space="preserve"> D896-D901.</w:t>
      </w:r>
    </w:p>
    <w:p w14:paraId="64AD1451" w14:textId="77777777" w:rsidR="008A7F7B" w:rsidRPr="008A7F7B" w:rsidRDefault="008A7F7B" w:rsidP="008A7F7B">
      <w:pPr>
        <w:pStyle w:val="EndNoteBibliography"/>
        <w:spacing w:after="0"/>
        <w:ind w:left="720" w:hanging="720"/>
      </w:pPr>
      <w:r w:rsidRPr="008A7F7B">
        <w:t>Mackay, T. F., S. Richards, E. A. Stone, A. Barbadilla, J. F. Ayroles</w:t>
      </w:r>
      <w:r w:rsidRPr="008A7F7B">
        <w:rPr>
          <w:i/>
        </w:rPr>
        <w:t xml:space="preserve"> et al.</w:t>
      </w:r>
      <w:r w:rsidRPr="008A7F7B">
        <w:t>, 2012 The Drosophila melanogaster Genetic Reference Panel. Nature 482</w:t>
      </w:r>
      <w:r w:rsidRPr="008A7F7B">
        <w:rPr>
          <w:b/>
        </w:rPr>
        <w:t>:</w:t>
      </w:r>
      <w:r w:rsidRPr="008A7F7B">
        <w:t xml:space="preserve"> 173-178.</w:t>
      </w:r>
    </w:p>
    <w:p w14:paraId="62042593" w14:textId="77777777" w:rsidR="008A7F7B" w:rsidRPr="008A7F7B" w:rsidRDefault="008A7F7B" w:rsidP="008A7F7B">
      <w:pPr>
        <w:pStyle w:val="EndNoteBibliography"/>
        <w:spacing w:after="0"/>
        <w:ind w:left="720" w:hanging="720"/>
      </w:pPr>
      <w:r w:rsidRPr="008A7F7B">
        <w:t>Mamidi, S., M. Rossi, D. Annam, S. Moghaddam, R. Lee</w:t>
      </w:r>
      <w:r w:rsidRPr="008A7F7B">
        <w:rPr>
          <w:i/>
        </w:rPr>
        <w:t xml:space="preserve"> et al.</w:t>
      </w:r>
      <w:r w:rsidRPr="008A7F7B">
        <w:t>, 2011 Investigation of the domestication of common bean (Phaseolus vulgaris) using multilocus sequence data. Functional Plant Biology 38</w:t>
      </w:r>
      <w:r w:rsidRPr="008A7F7B">
        <w:rPr>
          <w:b/>
        </w:rPr>
        <w:t>:</w:t>
      </w:r>
      <w:r w:rsidRPr="008A7F7B">
        <w:t xml:space="preserve"> 953.</w:t>
      </w:r>
    </w:p>
    <w:p w14:paraId="451E5629" w14:textId="77777777" w:rsidR="008A7F7B" w:rsidRPr="008A7F7B" w:rsidRDefault="008A7F7B" w:rsidP="008A7F7B">
      <w:pPr>
        <w:pStyle w:val="EndNoteBibliography"/>
        <w:spacing w:after="0"/>
        <w:ind w:left="720" w:hanging="720"/>
      </w:pPr>
      <w:r w:rsidRPr="008A7F7B">
        <w:t>Marcel, M., 2011 Cutadapt removes adapter sequences from high-throughput sequencing reads. EMBnet.journal 17</w:t>
      </w:r>
      <w:r w:rsidRPr="008A7F7B">
        <w:rPr>
          <w:b/>
        </w:rPr>
        <w:t>:</w:t>
      </w:r>
      <w:r w:rsidRPr="008A7F7B">
        <w:t xml:space="preserve"> 10-12 </w:t>
      </w:r>
    </w:p>
    <w:p w14:paraId="0C18B713" w14:textId="77777777" w:rsidR="008A7F7B" w:rsidRPr="008A7F7B" w:rsidRDefault="008A7F7B" w:rsidP="008A7F7B">
      <w:pPr>
        <w:pStyle w:val="EndNoteBibliography"/>
        <w:spacing w:after="0"/>
        <w:ind w:left="720" w:hanging="720"/>
      </w:pPr>
      <w:r w:rsidRPr="008A7F7B">
        <w:t>McCouch, S. R., M. H. Wright, C. W. Tung, L. G. Maron, K. L. McNally</w:t>
      </w:r>
      <w:r w:rsidRPr="008A7F7B">
        <w:rPr>
          <w:i/>
        </w:rPr>
        <w:t xml:space="preserve"> et al.</w:t>
      </w:r>
      <w:r w:rsidRPr="008A7F7B">
        <w:t>, 2016 Open access resources for genome-wide association mapping in rice. Nat Commun 7</w:t>
      </w:r>
      <w:r w:rsidRPr="008A7F7B">
        <w:rPr>
          <w:b/>
        </w:rPr>
        <w:t>:</w:t>
      </w:r>
      <w:r w:rsidRPr="008A7F7B">
        <w:t xml:space="preserve"> 10532.</w:t>
      </w:r>
    </w:p>
    <w:p w14:paraId="06428375" w14:textId="77777777" w:rsidR="008A7F7B" w:rsidRPr="008A7F7B" w:rsidRDefault="008A7F7B" w:rsidP="008A7F7B">
      <w:pPr>
        <w:pStyle w:val="EndNoteBibliography"/>
        <w:spacing w:after="0"/>
        <w:ind w:left="720" w:hanging="720"/>
      </w:pPr>
      <w:r w:rsidRPr="008A7F7B">
        <w:t>Mefford, J., and J. Witte, 2012 The Covariate's Dilemma. PLoS Genet 8</w:t>
      </w:r>
      <w:r w:rsidRPr="008A7F7B">
        <w:rPr>
          <w:b/>
        </w:rPr>
        <w:t>:</w:t>
      </w:r>
      <w:r w:rsidRPr="008A7F7B">
        <w:t xml:space="preserve"> e1003096.</w:t>
      </w:r>
    </w:p>
    <w:p w14:paraId="075657E7" w14:textId="77777777" w:rsidR="008A7F7B" w:rsidRPr="008A7F7B" w:rsidRDefault="008A7F7B" w:rsidP="008A7F7B">
      <w:pPr>
        <w:pStyle w:val="EndNoteBibliography"/>
        <w:spacing w:after="0"/>
        <w:ind w:left="720" w:hanging="720"/>
      </w:pPr>
      <w:r w:rsidRPr="008A7F7B">
        <w:t>Mittl, P. R. E., and W. Schneider-Brachert, 2007 Sel1-like repeat proteins in signal transduction. Cellular Signalling 19</w:t>
      </w:r>
      <w:r w:rsidRPr="008A7F7B">
        <w:rPr>
          <w:b/>
        </w:rPr>
        <w:t>:</w:t>
      </w:r>
      <w:r w:rsidRPr="008A7F7B">
        <w:t xml:space="preserve"> 20-31.</w:t>
      </w:r>
    </w:p>
    <w:p w14:paraId="3F258CE7" w14:textId="77777777" w:rsidR="008A7F7B" w:rsidRPr="008A7F7B" w:rsidRDefault="008A7F7B" w:rsidP="008A7F7B">
      <w:pPr>
        <w:pStyle w:val="EndNoteBibliography"/>
        <w:spacing w:after="0"/>
        <w:ind w:left="720" w:hanging="720"/>
      </w:pPr>
      <w:r w:rsidRPr="008A7F7B">
        <w:lastRenderedPageBreak/>
        <w:t>Moghaddam, S. M., S. Mamidi, J. M. Osorno, R. Lee, M. Brick</w:t>
      </w:r>
      <w:r w:rsidRPr="008A7F7B">
        <w:rPr>
          <w:i/>
        </w:rPr>
        <w:t xml:space="preserve"> et al.</w:t>
      </w:r>
      <w:r w:rsidRPr="008A7F7B">
        <w:t>, 2016 Genome-Wide Association Study Identifies Candidate Loci Underlying Agronomic Traits in a Middle American Diversity Panel of Common Bean. Plant Genome 9.</w:t>
      </w:r>
    </w:p>
    <w:p w14:paraId="07A969A2" w14:textId="77777777" w:rsidR="008A7F7B" w:rsidRPr="008A7F7B" w:rsidRDefault="008A7F7B" w:rsidP="008A7F7B">
      <w:pPr>
        <w:pStyle w:val="EndNoteBibliography"/>
        <w:spacing w:after="0"/>
        <w:ind w:left="720" w:hanging="720"/>
      </w:pPr>
      <w:r w:rsidRPr="008A7F7B">
        <w:t>Morris, G. P., P. Ramu, S. P. Deshpande, C. T. Hash, T. Shah</w:t>
      </w:r>
      <w:r w:rsidRPr="008A7F7B">
        <w:rPr>
          <w:i/>
        </w:rPr>
        <w:t xml:space="preserve"> et al.</w:t>
      </w:r>
      <w:r w:rsidRPr="008A7F7B">
        <w:t>, 2013 Population genomic and genome-wide association studies of agroclimatic traits in sorghum. Proceedings of the National Academy of Sciences 110</w:t>
      </w:r>
      <w:r w:rsidRPr="008A7F7B">
        <w:rPr>
          <w:b/>
        </w:rPr>
        <w:t>:</w:t>
      </w:r>
      <w:r w:rsidRPr="008A7F7B">
        <w:t xml:space="preserve"> 453-458.</w:t>
      </w:r>
    </w:p>
    <w:p w14:paraId="625D88FD" w14:textId="77777777" w:rsidR="008A7F7B" w:rsidRPr="008A7F7B" w:rsidRDefault="008A7F7B" w:rsidP="008A7F7B">
      <w:pPr>
        <w:pStyle w:val="EndNoteBibliography"/>
        <w:spacing w:after="0"/>
        <w:ind w:left="720" w:hanging="720"/>
      </w:pPr>
      <w:r w:rsidRPr="008A7F7B">
        <w:t>Myers, J., 1988 The Cooperative Dry Bean Nursery. Reports of the Bean Improvement Cooperative 209-210.</w:t>
      </w:r>
    </w:p>
    <w:p w14:paraId="4E5CFB8C" w14:textId="77777777" w:rsidR="008A7F7B" w:rsidRPr="008A7F7B" w:rsidRDefault="008A7F7B" w:rsidP="008A7F7B">
      <w:pPr>
        <w:pStyle w:val="EndNoteBibliography"/>
        <w:spacing w:after="0"/>
        <w:ind w:left="720" w:hanging="720"/>
      </w:pPr>
      <w:r w:rsidRPr="008A7F7B">
        <w:t>Nascimento, M., A. C. C. Nascimento, F. F. e. Silva, L. D. Barili, N. M. d. Vale</w:t>
      </w:r>
      <w:r w:rsidRPr="008A7F7B">
        <w:rPr>
          <w:i/>
        </w:rPr>
        <w:t xml:space="preserve"> et al.</w:t>
      </w:r>
      <w:r w:rsidRPr="008A7F7B">
        <w:t>, 2018 Quantile regression for genome-wide association study of flowering time-related traits in common bean. PLOS ONE 13</w:t>
      </w:r>
      <w:r w:rsidRPr="008A7F7B">
        <w:rPr>
          <w:b/>
        </w:rPr>
        <w:t>:</w:t>
      </w:r>
      <w:r w:rsidRPr="008A7F7B">
        <w:t xml:space="preserve"> e0190303.</w:t>
      </w:r>
    </w:p>
    <w:p w14:paraId="70251A12" w14:textId="77777777" w:rsidR="008A7F7B" w:rsidRPr="008A7F7B" w:rsidRDefault="008A7F7B" w:rsidP="008A7F7B">
      <w:pPr>
        <w:pStyle w:val="EndNoteBibliography"/>
        <w:spacing w:after="0"/>
        <w:ind w:left="720" w:hanging="720"/>
      </w:pPr>
      <w:r w:rsidRPr="008A7F7B">
        <w:t>NPGS, 2017 The National Plant Germplasm System. NPGS. , pp., edited by U. A. R. Service. USDA Agricultural Research Service.</w:t>
      </w:r>
    </w:p>
    <w:p w14:paraId="452CF4A5" w14:textId="77777777" w:rsidR="008A7F7B" w:rsidRPr="008A7F7B" w:rsidRDefault="008A7F7B" w:rsidP="008A7F7B">
      <w:pPr>
        <w:pStyle w:val="EndNoteBibliography"/>
        <w:spacing w:after="0"/>
        <w:ind w:left="720" w:hanging="720"/>
      </w:pPr>
      <w:r w:rsidRPr="008A7F7B">
        <w:t>O’Rourke, J. A., L. P. Iniguez, F. Fu, B. Bucciarelli, S. S. Miller</w:t>
      </w:r>
      <w:r w:rsidRPr="008A7F7B">
        <w:rPr>
          <w:i/>
        </w:rPr>
        <w:t xml:space="preserve"> et al.</w:t>
      </w:r>
      <w:r w:rsidRPr="008A7F7B">
        <w:t>, 2014 An RNA-Seq based gene expression atlas of the common bean. BMC Genomics 15</w:t>
      </w:r>
      <w:r w:rsidRPr="008A7F7B">
        <w:rPr>
          <w:b/>
        </w:rPr>
        <w:t>:</w:t>
      </w:r>
      <w:r w:rsidRPr="008A7F7B">
        <w:t xml:space="preserve"> 866.</w:t>
      </w:r>
    </w:p>
    <w:p w14:paraId="4AA82F77" w14:textId="77777777" w:rsidR="008A7F7B" w:rsidRPr="008A7F7B" w:rsidRDefault="008A7F7B" w:rsidP="008A7F7B">
      <w:pPr>
        <w:pStyle w:val="EndNoteBibliography"/>
        <w:spacing w:after="0"/>
        <w:ind w:left="720" w:hanging="720"/>
      </w:pPr>
      <w:r w:rsidRPr="008A7F7B">
        <w:t xml:space="preserve">Oh, S., H. Zhang, P. Ludwig and S. van Nocker, 2004 A Mechanism Related to the Yeast Transcriptional Regulator Paf1c Is Required for Expression of the </w:t>
      </w:r>
      <w:r w:rsidRPr="008A7F7B">
        <w:rPr>
          <w:i/>
        </w:rPr>
        <w:t>Arabidopsis</w:t>
      </w:r>
      <w:r w:rsidRPr="008A7F7B">
        <w:t xml:space="preserve"> </w:t>
      </w:r>
      <w:r w:rsidRPr="008A7F7B">
        <w:rPr>
          <w:i/>
        </w:rPr>
        <w:t>FLC/MAF</w:t>
      </w:r>
      <w:r w:rsidRPr="008A7F7B">
        <w:t xml:space="preserve"> MADS Box Gene Family. The Plant Cell 16</w:t>
      </w:r>
      <w:r w:rsidRPr="008A7F7B">
        <w:rPr>
          <w:b/>
        </w:rPr>
        <w:t>:</w:t>
      </w:r>
      <w:r w:rsidRPr="008A7F7B">
        <w:t xml:space="preserve"> 2940-2953.</w:t>
      </w:r>
    </w:p>
    <w:p w14:paraId="6548CAC6" w14:textId="77777777" w:rsidR="008A7F7B" w:rsidRPr="008A7F7B" w:rsidRDefault="008A7F7B" w:rsidP="008A7F7B">
      <w:pPr>
        <w:pStyle w:val="EndNoteBibliography"/>
        <w:spacing w:after="0"/>
        <w:ind w:left="720" w:hanging="720"/>
      </w:pPr>
      <w:r w:rsidRPr="008A7F7B">
        <w:t>Oladzad, A., T. Porch, J. C. Rosas, S. M. Moghaddam, J. Beaver</w:t>
      </w:r>
      <w:r w:rsidRPr="008A7F7B">
        <w:rPr>
          <w:i/>
        </w:rPr>
        <w:t xml:space="preserve"> et al.</w:t>
      </w:r>
      <w:r w:rsidRPr="008A7F7B">
        <w:t>, 2019a Single and Multi-trait GWAS Identify Genetic Factors Associated with Production Traits in Common Bean Under Abiotic Stress Environments. G3: Genes|Genomes|Genetics 9</w:t>
      </w:r>
      <w:r w:rsidRPr="008A7F7B">
        <w:rPr>
          <w:b/>
        </w:rPr>
        <w:t>:</w:t>
      </w:r>
      <w:r w:rsidRPr="008A7F7B">
        <w:t xml:space="preserve"> 1881-1892.</w:t>
      </w:r>
    </w:p>
    <w:p w14:paraId="0BF2BD57" w14:textId="77777777" w:rsidR="008A7F7B" w:rsidRPr="008A7F7B" w:rsidRDefault="008A7F7B" w:rsidP="008A7F7B">
      <w:pPr>
        <w:pStyle w:val="EndNoteBibliography"/>
        <w:spacing w:after="0"/>
        <w:ind w:left="720" w:hanging="720"/>
      </w:pPr>
      <w:r w:rsidRPr="008A7F7B">
        <w:t>Oladzad, A., K. Zitnick-Anderson, S. Jain, K. Simons, J. M. Osorno</w:t>
      </w:r>
      <w:r w:rsidRPr="008A7F7B">
        <w:rPr>
          <w:i/>
        </w:rPr>
        <w:t xml:space="preserve"> et al.</w:t>
      </w:r>
      <w:r w:rsidRPr="008A7F7B">
        <w:t>, 2019b Genotypes and Genomic Regions Associated With Rhizoctonia solani Resistance in Common Bean. Frontiers in Plant Science 10.</w:t>
      </w:r>
    </w:p>
    <w:p w14:paraId="5F66277F" w14:textId="77777777" w:rsidR="008A7F7B" w:rsidRPr="008A7F7B" w:rsidRDefault="008A7F7B" w:rsidP="008A7F7B">
      <w:pPr>
        <w:pStyle w:val="EndNoteBibliography"/>
        <w:spacing w:after="0"/>
        <w:ind w:left="720" w:hanging="720"/>
      </w:pPr>
      <w:r w:rsidRPr="008A7F7B">
        <w:t>Parry, G., and M. Estelle, 2006 Auxin receptors: a new role for F-box proteins. Current Opinion in Cell Biology 18</w:t>
      </w:r>
      <w:r w:rsidRPr="008A7F7B">
        <w:rPr>
          <w:b/>
        </w:rPr>
        <w:t>:</w:t>
      </w:r>
      <w:r w:rsidRPr="008A7F7B">
        <w:t xml:space="preserve"> 152-156.</w:t>
      </w:r>
    </w:p>
    <w:p w14:paraId="06A83577" w14:textId="77777777" w:rsidR="008A7F7B" w:rsidRPr="008A7F7B" w:rsidRDefault="008A7F7B" w:rsidP="008A7F7B">
      <w:pPr>
        <w:pStyle w:val="EndNoteBibliography"/>
        <w:spacing w:after="0"/>
        <w:ind w:left="720" w:hanging="720"/>
      </w:pPr>
      <w:r w:rsidRPr="008A7F7B">
        <w:t xml:space="preserve">Parry, G., S. Ward, A. Cernac, S. Dharmasiri and M. Estelle, 2006 The </w:t>
      </w:r>
      <w:r w:rsidRPr="008A7F7B">
        <w:rPr>
          <w:i/>
        </w:rPr>
        <w:t xml:space="preserve">Arabidopsis </w:t>
      </w:r>
      <w:r w:rsidRPr="008A7F7B">
        <w:t>SUPPRESSOR OF AUXIN RESISTANCE Proteins Are Nucleoporins with an Important Role in Hormone Signaling and Development. The Plant Cell 18</w:t>
      </w:r>
      <w:r w:rsidRPr="008A7F7B">
        <w:rPr>
          <w:b/>
        </w:rPr>
        <w:t>:</w:t>
      </w:r>
      <w:r w:rsidRPr="008A7F7B">
        <w:t xml:space="preserve"> 1590-1603.</w:t>
      </w:r>
    </w:p>
    <w:p w14:paraId="4062CF6B" w14:textId="77777777" w:rsidR="008A7F7B" w:rsidRPr="008A7F7B" w:rsidRDefault="008A7F7B" w:rsidP="008A7F7B">
      <w:pPr>
        <w:pStyle w:val="EndNoteBibliography"/>
        <w:spacing w:after="0"/>
        <w:ind w:left="720" w:hanging="720"/>
      </w:pPr>
      <w:r w:rsidRPr="008A7F7B">
        <w:t>Pastor-Corrales, J., R. Steadman and J. Kelly, 2003 Common bean gene pool information provides guidance for effective deployment of disease resistance genes. Phytopathology 93.</w:t>
      </w:r>
    </w:p>
    <w:p w14:paraId="2E520789" w14:textId="77777777" w:rsidR="008A7F7B" w:rsidRPr="008A7F7B" w:rsidRDefault="008A7F7B" w:rsidP="008A7F7B">
      <w:pPr>
        <w:pStyle w:val="EndNoteBibliography"/>
        <w:spacing w:after="0"/>
        <w:ind w:left="720" w:hanging="720"/>
      </w:pPr>
      <w:r w:rsidRPr="008A7F7B">
        <w:t>Raggi, L., L. Caproni, A. Carboni and V. Negri, 2019 Genome-Wide Association Study Reveals Candidate Genes for Flowering Time Variation in Common Bean (Phaseolus vulgaris L.). Frontiers in Plant Science 10.</w:t>
      </w:r>
    </w:p>
    <w:p w14:paraId="0DBE5A39" w14:textId="77777777" w:rsidR="008A7F7B" w:rsidRPr="008A7F7B" w:rsidRDefault="008A7F7B" w:rsidP="008A7F7B">
      <w:pPr>
        <w:pStyle w:val="EndNoteBibliography"/>
        <w:spacing w:after="0"/>
        <w:ind w:left="720" w:hanging="720"/>
      </w:pPr>
      <w:r w:rsidRPr="008A7F7B">
        <w:t>Repinski, S. L., M. Kwak and P. Gepts, 2012 The common bean growth habit gene PvTFL1y is a functional homolog of Arabidopsis TFL1. Theoretical and Applied Genetics 124</w:t>
      </w:r>
      <w:r w:rsidRPr="008A7F7B">
        <w:rPr>
          <w:b/>
        </w:rPr>
        <w:t>:</w:t>
      </w:r>
      <w:r w:rsidRPr="008A7F7B">
        <w:t xml:space="preserve"> 1539-1547.</w:t>
      </w:r>
    </w:p>
    <w:p w14:paraId="65161E1A" w14:textId="77777777" w:rsidR="008A7F7B" w:rsidRPr="008A7F7B" w:rsidRDefault="008A7F7B" w:rsidP="008A7F7B">
      <w:pPr>
        <w:pStyle w:val="EndNoteBibliography"/>
        <w:spacing w:after="0"/>
        <w:ind w:left="720" w:hanging="720"/>
      </w:pPr>
      <w:r w:rsidRPr="008A7F7B">
        <w:t>Rife, T., R. Graybosch and J. Poland, 2018 Genomic Analysis and Prediction within a US Public Collaborative Winter Wheat Regional Testing Nursery. The Plant Genome 11.</w:t>
      </w:r>
    </w:p>
    <w:p w14:paraId="0C9651CA" w14:textId="77777777" w:rsidR="008A7F7B" w:rsidRPr="008A7F7B" w:rsidRDefault="008A7F7B" w:rsidP="008A7F7B">
      <w:pPr>
        <w:pStyle w:val="EndNoteBibliography"/>
        <w:spacing w:after="0"/>
        <w:ind w:left="720" w:hanging="720"/>
      </w:pPr>
      <w:r w:rsidRPr="008A7F7B">
        <w:t>Schmutz, J., P. E. McClean, S. Mamidi, G. A. Wu, S. B. Cannon</w:t>
      </w:r>
      <w:r w:rsidRPr="008A7F7B">
        <w:rPr>
          <w:i/>
        </w:rPr>
        <w:t xml:space="preserve"> et al.</w:t>
      </w:r>
      <w:r w:rsidRPr="008A7F7B">
        <w:t>, 2014 A reference genome for common bean and genome-wide analysis of dual domestications. Nature Genetics 46</w:t>
      </w:r>
      <w:r w:rsidRPr="008A7F7B">
        <w:rPr>
          <w:b/>
        </w:rPr>
        <w:t>:</w:t>
      </w:r>
      <w:r w:rsidRPr="008A7F7B">
        <w:t xml:space="preserve"> 707-713.</w:t>
      </w:r>
    </w:p>
    <w:p w14:paraId="24EB2BEB" w14:textId="77777777" w:rsidR="008A7F7B" w:rsidRPr="008A7F7B" w:rsidRDefault="008A7F7B" w:rsidP="008A7F7B">
      <w:pPr>
        <w:pStyle w:val="EndNoteBibliography"/>
        <w:spacing w:after="0"/>
        <w:ind w:left="720" w:hanging="720"/>
      </w:pPr>
      <w:r w:rsidRPr="008A7F7B">
        <w:t>Schork, N. J., S. S. Murray, K. A. Frazer and E. J. Topol, 2009 Common vs. rare allele hypotheses for complex diseases. Curr Opin Genet Dev 19</w:t>
      </w:r>
      <w:r w:rsidRPr="008A7F7B">
        <w:rPr>
          <w:b/>
        </w:rPr>
        <w:t>:</w:t>
      </w:r>
      <w:r w:rsidRPr="008A7F7B">
        <w:t xml:space="preserve"> 212-219.</w:t>
      </w:r>
    </w:p>
    <w:p w14:paraId="1014D5AB" w14:textId="77777777" w:rsidR="008A7F7B" w:rsidRPr="008A7F7B" w:rsidRDefault="008A7F7B" w:rsidP="008A7F7B">
      <w:pPr>
        <w:pStyle w:val="EndNoteBibliography"/>
        <w:spacing w:after="0"/>
        <w:ind w:left="720" w:hanging="720"/>
      </w:pPr>
      <w:r w:rsidRPr="008A7F7B">
        <w:t>Schröder, S., S. Mamidi, R. Lee, M. R. McKain, P. E. McClean</w:t>
      </w:r>
      <w:r w:rsidRPr="008A7F7B">
        <w:rPr>
          <w:i/>
        </w:rPr>
        <w:t xml:space="preserve"> et al.</w:t>
      </w:r>
      <w:r w:rsidRPr="008A7F7B">
        <w:t>, 2016 Optimization of genotyping by sequencing (GBS) data in common bean (Phaseolus vulgaris L.). Molecular Breeding 36.</w:t>
      </w:r>
    </w:p>
    <w:p w14:paraId="70ECA2FB" w14:textId="77777777" w:rsidR="008A7F7B" w:rsidRPr="008A7F7B" w:rsidRDefault="008A7F7B" w:rsidP="008A7F7B">
      <w:pPr>
        <w:pStyle w:val="EndNoteBibliography"/>
        <w:spacing w:after="0"/>
        <w:ind w:left="720" w:hanging="720"/>
      </w:pPr>
      <w:r w:rsidRPr="008A7F7B">
        <w:t>Singh, B., and R. A. Sharma, 2015 Plant terpenes: defense responses, phylogenetic analysis, regulation and clinical applications. 3 Biotech 5</w:t>
      </w:r>
      <w:r w:rsidRPr="008A7F7B">
        <w:rPr>
          <w:b/>
        </w:rPr>
        <w:t>:</w:t>
      </w:r>
      <w:r w:rsidRPr="008A7F7B">
        <w:t xml:space="preserve"> 129-151.</w:t>
      </w:r>
    </w:p>
    <w:p w14:paraId="37830D22" w14:textId="77777777" w:rsidR="008A7F7B" w:rsidRPr="008A7F7B" w:rsidRDefault="008A7F7B" w:rsidP="008A7F7B">
      <w:pPr>
        <w:pStyle w:val="EndNoteBibliography"/>
        <w:spacing w:after="0"/>
        <w:ind w:left="720" w:hanging="720"/>
      </w:pPr>
      <w:r w:rsidRPr="008A7F7B">
        <w:t>Singh, S., 2000 50 years of the Cooperative Dry Bean Nursery. Reports of the Bean Improvement Cooperative</w:t>
      </w:r>
      <w:r w:rsidRPr="008A7F7B">
        <w:rPr>
          <w:b/>
        </w:rPr>
        <w:t>:</w:t>
      </w:r>
      <w:r w:rsidRPr="008A7F7B">
        <w:t xml:space="preserve"> 110-111.</w:t>
      </w:r>
    </w:p>
    <w:p w14:paraId="4B1BFAB2" w14:textId="77777777" w:rsidR="008A7F7B" w:rsidRPr="008A7F7B" w:rsidRDefault="008A7F7B" w:rsidP="008A7F7B">
      <w:pPr>
        <w:pStyle w:val="EndNoteBibliography"/>
        <w:spacing w:after="0"/>
        <w:ind w:left="720" w:hanging="720"/>
      </w:pPr>
      <w:r w:rsidRPr="008A7F7B">
        <w:lastRenderedPageBreak/>
        <w:t>Sivakumaran, S., F. Agakov, E. Theodoratou, James G. Prendergast, L. Zgaga</w:t>
      </w:r>
      <w:r w:rsidRPr="008A7F7B">
        <w:rPr>
          <w:i/>
        </w:rPr>
        <w:t xml:space="preserve"> et al.</w:t>
      </w:r>
      <w:r w:rsidRPr="008A7F7B">
        <w:t>, 2011 Abundant Pleiotropy in Human Complex Diseases and Traits. The American Journal of Human Genetics 89</w:t>
      </w:r>
      <w:r w:rsidRPr="008A7F7B">
        <w:rPr>
          <w:b/>
        </w:rPr>
        <w:t>:</w:t>
      </w:r>
      <w:r w:rsidRPr="008A7F7B">
        <w:t xml:space="preserve"> 607-618.</w:t>
      </w:r>
    </w:p>
    <w:p w14:paraId="0EA9B6E8" w14:textId="77777777" w:rsidR="008A7F7B" w:rsidRPr="008A7F7B" w:rsidRDefault="008A7F7B" w:rsidP="008A7F7B">
      <w:pPr>
        <w:pStyle w:val="EndNoteBibliography"/>
        <w:spacing w:after="0"/>
        <w:ind w:left="720" w:hanging="720"/>
      </w:pPr>
      <w:r w:rsidRPr="008A7F7B">
        <w:t>Soltani, A., M. Bello, E. Mndolwa, S. Schroder, S. M. Moghaddam</w:t>
      </w:r>
      <w:r w:rsidRPr="008A7F7B">
        <w:rPr>
          <w:i/>
        </w:rPr>
        <w:t xml:space="preserve"> et al.</w:t>
      </w:r>
      <w:r w:rsidRPr="008A7F7B">
        <w:t>, 2016 Targeted Analysis of Dry Bean Growth Habit: Interrelationship among Architectural, Phenological, and Yield Components. Crop Science 56</w:t>
      </w:r>
      <w:r w:rsidRPr="008A7F7B">
        <w:rPr>
          <w:b/>
        </w:rPr>
        <w:t>:</w:t>
      </w:r>
      <w:r w:rsidRPr="008A7F7B">
        <w:t xml:space="preserve"> 3005.</w:t>
      </w:r>
    </w:p>
    <w:p w14:paraId="215F31C0" w14:textId="77777777" w:rsidR="008A7F7B" w:rsidRPr="008A7F7B" w:rsidRDefault="008A7F7B" w:rsidP="008A7F7B">
      <w:pPr>
        <w:pStyle w:val="EndNoteBibliography"/>
        <w:spacing w:after="0"/>
        <w:ind w:left="720" w:hanging="720"/>
      </w:pPr>
      <w:r w:rsidRPr="008A7F7B">
        <w:t>Soltani, A., S. MafiMoghaddam, A. Oladzad-Abbasabadi, K. Walter, P. J. Kearns</w:t>
      </w:r>
      <w:r w:rsidRPr="008A7F7B">
        <w:rPr>
          <w:i/>
        </w:rPr>
        <w:t xml:space="preserve"> et al.</w:t>
      </w:r>
      <w:r w:rsidRPr="008A7F7B">
        <w:t>, 2018 Genetic Analysis of Flooding Tolerance in an Andean Diversity Panel of Dry Bean (Phaseolus vulgaris L.). Front Plant Sci 9</w:t>
      </w:r>
      <w:r w:rsidRPr="008A7F7B">
        <w:rPr>
          <w:b/>
        </w:rPr>
        <w:t>:</w:t>
      </w:r>
      <w:r w:rsidRPr="008A7F7B">
        <w:t xml:space="preserve"> 767.</w:t>
      </w:r>
    </w:p>
    <w:p w14:paraId="3F87D16E" w14:textId="77777777" w:rsidR="008A7F7B" w:rsidRPr="008A7F7B" w:rsidRDefault="008A7F7B" w:rsidP="008A7F7B">
      <w:pPr>
        <w:pStyle w:val="EndNoteBibliography"/>
        <w:spacing w:after="0"/>
        <w:ind w:left="720" w:hanging="720"/>
      </w:pPr>
      <w:r w:rsidRPr="008A7F7B">
        <w:t>Soltani, A., S. MafiMoghaddam, K. Walter, D. Restrepo-Montoya, S. Mamidi</w:t>
      </w:r>
      <w:r w:rsidRPr="008A7F7B">
        <w:rPr>
          <w:i/>
        </w:rPr>
        <w:t xml:space="preserve"> et al.</w:t>
      </w:r>
      <w:r w:rsidRPr="008A7F7B">
        <w:t>, 2017 Genetic Architecture of Flooding Tolerance in the Dry Bean Middle-American Diversity Panel. Front Plant Sci 8</w:t>
      </w:r>
      <w:r w:rsidRPr="008A7F7B">
        <w:rPr>
          <w:b/>
        </w:rPr>
        <w:t>:</w:t>
      </w:r>
      <w:r w:rsidRPr="008A7F7B">
        <w:t xml:space="preserve"> 1183.</w:t>
      </w:r>
    </w:p>
    <w:p w14:paraId="5944A6C9" w14:textId="77777777" w:rsidR="008A7F7B" w:rsidRPr="008A7F7B" w:rsidRDefault="008A7F7B" w:rsidP="008A7F7B">
      <w:pPr>
        <w:pStyle w:val="EndNoteBibliography"/>
        <w:spacing w:after="0"/>
        <w:ind w:left="720" w:hanging="720"/>
      </w:pPr>
      <w:r w:rsidRPr="008A7F7B">
        <w:t>Stephens, M., 2017 False discovery rates: a new deal. Biostatistics (Oxford, England) 18</w:t>
      </w:r>
      <w:r w:rsidRPr="008A7F7B">
        <w:rPr>
          <w:b/>
        </w:rPr>
        <w:t>:</w:t>
      </w:r>
      <w:r w:rsidRPr="008A7F7B">
        <w:t xml:space="preserve"> 275-294.</w:t>
      </w:r>
    </w:p>
    <w:p w14:paraId="7AB80453" w14:textId="77777777" w:rsidR="008A7F7B" w:rsidRPr="008A7F7B" w:rsidRDefault="008A7F7B" w:rsidP="008A7F7B">
      <w:pPr>
        <w:pStyle w:val="EndNoteBibliography"/>
        <w:spacing w:after="0"/>
        <w:ind w:left="720" w:hanging="720"/>
      </w:pPr>
      <w:r w:rsidRPr="008A7F7B">
        <w:t>Sukumaran, S., M. Lopes, S. Dreisigacker and M. Reynolds, 2018 Genetic analysis of multi-environmental spring wheat trials identifies genomic regions for locus-specific trade-offs for grain weight and grain number. Theor Appl Genet 131</w:t>
      </w:r>
      <w:r w:rsidRPr="008A7F7B">
        <w:rPr>
          <w:b/>
        </w:rPr>
        <w:t>:</w:t>
      </w:r>
      <w:r w:rsidRPr="008A7F7B">
        <w:t xml:space="preserve"> 985-998.</w:t>
      </w:r>
    </w:p>
    <w:p w14:paraId="3B473FA2" w14:textId="77777777" w:rsidR="008A7F7B" w:rsidRPr="008A7F7B" w:rsidRDefault="008A7F7B" w:rsidP="008A7F7B">
      <w:pPr>
        <w:pStyle w:val="EndNoteBibliography"/>
        <w:spacing w:after="0"/>
        <w:ind w:left="720" w:hanging="720"/>
      </w:pPr>
      <w:r w:rsidRPr="008A7F7B">
        <w:t>Tock, A. J., D. Fourie, P. G. Walley, E. B. Holub, A. Soler</w:t>
      </w:r>
      <w:r w:rsidRPr="008A7F7B">
        <w:rPr>
          <w:i/>
        </w:rPr>
        <w:t xml:space="preserve"> et al.</w:t>
      </w:r>
      <w:r w:rsidRPr="008A7F7B">
        <w:t>, 2017 Genome-Wide Linkage and Association Mapping of Halo Blight Resistance in Common Bean to Race 6 of the Globally Important Bacterial Pathogen. Front Plant Sci 8</w:t>
      </w:r>
      <w:r w:rsidRPr="008A7F7B">
        <w:rPr>
          <w:b/>
        </w:rPr>
        <w:t>:</w:t>
      </w:r>
      <w:r w:rsidRPr="008A7F7B">
        <w:t xml:space="preserve"> 1170.</w:t>
      </w:r>
    </w:p>
    <w:p w14:paraId="1EFCF8CE" w14:textId="77777777" w:rsidR="008A7F7B" w:rsidRPr="008A7F7B" w:rsidRDefault="008A7F7B" w:rsidP="008A7F7B">
      <w:pPr>
        <w:pStyle w:val="EndNoteBibliography"/>
        <w:spacing w:after="0"/>
        <w:ind w:left="720" w:hanging="720"/>
      </w:pPr>
      <w:r w:rsidRPr="008A7F7B">
        <w:t>Togninalli, M., U. Seren, D. Meng, J. Fitz, M. Nordborg</w:t>
      </w:r>
      <w:r w:rsidRPr="008A7F7B">
        <w:rPr>
          <w:i/>
        </w:rPr>
        <w:t xml:space="preserve"> et al.</w:t>
      </w:r>
      <w:r w:rsidRPr="008A7F7B">
        <w:t>, 2018 The AraGWAS Catalog: a curated and standardized Arabidopsis thaliana GWAS catalog. Nucleic Acids Res 46</w:t>
      </w:r>
      <w:r w:rsidRPr="008A7F7B">
        <w:rPr>
          <w:b/>
        </w:rPr>
        <w:t>:</w:t>
      </w:r>
      <w:r w:rsidRPr="008A7F7B">
        <w:t xml:space="preserve"> D1150-D1156.</w:t>
      </w:r>
    </w:p>
    <w:p w14:paraId="4DE49928" w14:textId="77777777" w:rsidR="008A7F7B" w:rsidRPr="008A7F7B" w:rsidRDefault="008A7F7B" w:rsidP="008A7F7B">
      <w:pPr>
        <w:pStyle w:val="EndNoteBibliography"/>
        <w:spacing w:after="0"/>
        <w:ind w:left="720" w:hanging="720"/>
      </w:pPr>
      <w:r w:rsidRPr="008A7F7B">
        <w:t>Trapp, J. J., C. A. Urrea, P. B. Cregan and P. N. Miklas, 2015 Quantitative Trait Loci for Yield under Multiple Stress and Drought Conditions in a Dry Bean Population. Crop Science 55</w:t>
      </w:r>
      <w:r w:rsidRPr="008A7F7B">
        <w:rPr>
          <w:b/>
        </w:rPr>
        <w:t>:</w:t>
      </w:r>
      <w:r w:rsidRPr="008A7F7B">
        <w:t xml:space="preserve"> 1596.</w:t>
      </w:r>
    </w:p>
    <w:p w14:paraId="3DE1C3C5" w14:textId="77777777" w:rsidR="008A7F7B" w:rsidRPr="008A7F7B" w:rsidRDefault="008A7F7B" w:rsidP="008A7F7B">
      <w:pPr>
        <w:pStyle w:val="EndNoteBibliography"/>
        <w:spacing w:after="0"/>
        <w:ind w:left="720" w:hanging="720"/>
      </w:pPr>
      <w:r w:rsidRPr="008A7F7B">
        <w:t>Trapp, J. J., C. A. Urrea, J. Zhou, L. R. Khot, S. Sankaran</w:t>
      </w:r>
      <w:r w:rsidRPr="008A7F7B">
        <w:rPr>
          <w:i/>
        </w:rPr>
        <w:t xml:space="preserve"> et al.</w:t>
      </w:r>
      <w:r w:rsidRPr="008A7F7B">
        <w:t>, 2016 Selective Phenotyping Traits Related to Multiple Stress and Drought Response in Dry Bean. Crop Science 56</w:t>
      </w:r>
      <w:r w:rsidRPr="008A7F7B">
        <w:rPr>
          <w:b/>
        </w:rPr>
        <w:t>:</w:t>
      </w:r>
      <w:r w:rsidRPr="008A7F7B">
        <w:t xml:space="preserve"> 1460.</w:t>
      </w:r>
    </w:p>
    <w:p w14:paraId="3EC864F8" w14:textId="77777777" w:rsidR="008A7F7B" w:rsidRPr="008A7F7B" w:rsidRDefault="008A7F7B" w:rsidP="008A7F7B">
      <w:pPr>
        <w:pStyle w:val="EndNoteBibliography"/>
        <w:spacing w:after="0"/>
        <w:ind w:left="720" w:hanging="720"/>
      </w:pPr>
      <w:r w:rsidRPr="008A7F7B">
        <w:t>Urbut, S. M., G. Wang, P. Carbonetto and M. Stephens, 2019 Flexible statistical methods for estimating and testing effects in genomic studies with multiple conditions. Nat Genet 51</w:t>
      </w:r>
      <w:r w:rsidRPr="008A7F7B">
        <w:rPr>
          <w:b/>
        </w:rPr>
        <w:t>:</w:t>
      </w:r>
      <w:r w:rsidRPr="008A7F7B">
        <w:t xml:space="preserve"> 187-195.</w:t>
      </w:r>
    </w:p>
    <w:p w14:paraId="40013421" w14:textId="77777777" w:rsidR="008A7F7B" w:rsidRPr="008A7F7B" w:rsidRDefault="008A7F7B" w:rsidP="008A7F7B">
      <w:pPr>
        <w:pStyle w:val="EndNoteBibliography"/>
        <w:spacing w:after="0"/>
        <w:ind w:left="720" w:hanging="720"/>
      </w:pPr>
      <w:r w:rsidRPr="008A7F7B">
        <w:t>Vandemark, G. J., M. A. Brick, J. M. Osorno, J. D. Kelly, C. A. Urrea</w:t>
      </w:r>
      <w:r w:rsidRPr="008A7F7B">
        <w:rPr>
          <w:i/>
        </w:rPr>
        <w:t xml:space="preserve"> et al.</w:t>
      </w:r>
      <w:r w:rsidRPr="008A7F7B">
        <w:t>, 2014 Edible Grain Legumes.</w:t>
      </w:r>
    </w:p>
    <w:p w14:paraId="0A200840" w14:textId="77777777" w:rsidR="008A7F7B" w:rsidRPr="008A7F7B" w:rsidRDefault="008A7F7B" w:rsidP="008A7F7B">
      <w:pPr>
        <w:pStyle w:val="EndNoteBibliography"/>
        <w:spacing w:after="0"/>
        <w:ind w:left="720" w:hanging="720"/>
      </w:pPr>
      <w:r w:rsidRPr="008A7F7B">
        <w:t>Visscher, P. M., N. R. Wray, Q. Zhang, P. Sklar, M. I. McCarthy</w:t>
      </w:r>
      <w:r w:rsidRPr="008A7F7B">
        <w:rPr>
          <w:i/>
        </w:rPr>
        <w:t xml:space="preserve"> et al.</w:t>
      </w:r>
      <w:r w:rsidRPr="008A7F7B">
        <w:t>, 2017 10 Years of GWAS Discovery: Biology, Function, and Translation. Am J Hum Genet 101</w:t>
      </w:r>
      <w:r w:rsidRPr="008A7F7B">
        <w:rPr>
          <w:b/>
        </w:rPr>
        <w:t>:</w:t>
      </w:r>
      <w:r w:rsidRPr="008A7F7B">
        <w:t xml:space="preserve"> 5-22.</w:t>
      </w:r>
    </w:p>
    <w:p w14:paraId="502F738E" w14:textId="77777777" w:rsidR="008A7F7B" w:rsidRPr="008A7F7B" w:rsidRDefault="008A7F7B" w:rsidP="008A7F7B">
      <w:pPr>
        <w:pStyle w:val="EndNoteBibliography"/>
        <w:spacing w:after="0"/>
        <w:ind w:left="720" w:hanging="720"/>
      </w:pPr>
      <w:r w:rsidRPr="008A7F7B">
        <w:t xml:space="preserve">Wallace, D. H., K. S. Yourstone, P. N. Masaya and R. Zobel, 1993 </w:t>
      </w:r>
      <w:r w:rsidRPr="008A7F7B">
        <w:rPr>
          <w:i/>
        </w:rPr>
        <w:t>Photoperiod gene control over partitioning between reproductive and vegetative growth</w:t>
      </w:r>
      <w:r w:rsidRPr="008A7F7B">
        <w:t>.</w:t>
      </w:r>
    </w:p>
    <w:p w14:paraId="5141652D" w14:textId="77777777" w:rsidR="008A7F7B" w:rsidRPr="008A7F7B" w:rsidRDefault="008A7F7B" w:rsidP="008A7F7B">
      <w:pPr>
        <w:pStyle w:val="EndNoteBibliography"/>
        <w:spacing w:after="0"/>
        <w:ind w:left="720" w:hanging="720"/>
      </w:pPr>
      <w:r w:rsidRPr="008A7F7B">
        <w:t>Weller, J. L., J. K. Vander Schoor, E. C. Perez-Wright, V. Hecht, A. M. González</w:t>
      </w:r>
      <w:r w:rsidRPr="008A7F7B">
        <w:rPr>
          <w:i/>
        </w:rPr>
        <w:t xml:space="preserve"> et al.</w:t>
      </w:r>
      <w:r w:rsidRPr="008A7F7B">
        <w:t>, 2019 Parallel origins of photoperiod adaptation following dual domestications of common bean. Journal of Experimental Botany 70</w:t>
      </w:r>
      <w:r w:rsidRPr="008A7F7B">
        <w:rPr>
          <w:b/>
        </w:rPr>
        <w:t>:</w:t>
      </w:r>
      <w:r w:rsidRPr="008A7F7B">
        <w:t xml:space="preserve"> 1209-1219.</w:t>
      </w:r>
    </w:p>
    <w:p w14:paraId="2835BF1F" w14:textId="77777777" w:rsidR="008A7F7B" w:rsidRPr="008A7F7B" w:rsidRDefault="008A7F7B" w:rsidP="008A7F7B">
      <w:pPr>
        <w:pStyle w:val="EndNoteBibliography"/>
        <w:spacing w:after="0"/>
        <w:ind w:left="720" w:hanging="720"/>
      </w:pPr>
      <w:r w:rsidRPr="008A7F7B">
        <w:t>Xiao, Y., H. Liu, L. Wu, M. Warburton and J. Yan, 2017 Genome-wide Association Studies in Maize: Praise and Stargaze. Mol Plant 10</w:t>
      </w:r>
      <w:r w:rsidRPr="008A7F7B">
        <w:rPr>
          <w:b/>
        </w:rPr>
        <w:t>:</w:t>
      </w:r>
      <w:r w:rsidRPr="008A7F7B">
        <w:t xml:space="preserve"> 359-374.</w:t>
      </w:r>
    </w:p>
    <w:p w14:paraId="492E601E" w14:textId="77777777" w:rsidR="008A7F7B" w:rsidRPr="008A7F7B" w:rsidRDefault="008A7F7B" w:rsidP="008A7F7B">
      <w:pPr>
        <w:pStyle w:val="EndNoteBibliography"/>
        <w:spacing w:after="0"/>
        <w:ind w:left="720" w:hanging="720"/>
      </w:pPr>
      <w:r w:rsidRPr="008A7F7B">
        <w:t>Zaitlen, N., S. Lindstrom, B. Pasaniuc, M. Cornelis, G. Genovese</w:t>
      </w:r>
      <w:r w:rsidRPr="008A7F7B">
        <w:rPr>
          <w:i/>
        </w:rPr>
        <w:t xml:space="preserve"> et al.</w:t>
      </w:r>
      <w:r w:rsidRPr="008A7F7B">
        <w:t>, 2012 Informed conditioning on clinical covariates increases power in case-control association studies. PLoS Genet 8</w:t>
      </w:r>
      <w:r w:rsidRPr="008A7F7B">
        <w:rPr>
          <w:b/>
        </w:rPr>
        <w:t>:</w:t>
      </w:r>
      <w:r w:rsidRPr="008A7F7B">
        <w:t xml:space="preserve"> e1003032.</w:t>
      </w:r>
    </w:p>
    <w:p w14:paraId="2724C51F" w14:textId="77777777" w:rsidR="008A7F7B" w:rsidRPr="008A7F7B" w:rsidRDefault="008A7F7B" w:rsidP="008A7F7B">
      <w:pPr>
        <w:pStyle w:val="EndNoteBibliography"/>
        <w:spacing w:after="0"/>
        <w:ind w:left="720" w:hanging="720"/>
      </w:pPr>
      <w:r w:rsidRPr="008A7F7B">
        <w:t>Zaumeyer, W., 1947 Control of bean diseases. U. S. Dept. Agr. Yearbook</w:t>
      </w:r>
      <w:r w:rsidRPr="008A7F7B">
        <w:rPr>
          <w:b/>
        </w:rPr>
        <w:t>:</w:t>
      </w:r>
      <w:r w:rsidRPr="008A7F7B">
        <w:t xml:space="preserve"> 333-337 </w:t>
      </w:r>
    </w:p>
    <w:p w14:paraId="65422ADE" w14:textId="77777777" w:rsidR="008A7F7B" w:rsidRPr="008A7F7B" w:rsidRDefault="008A7F7B" w:rsidP="008A7F7B">
      <w:pPr>
        <w:pStyle w:val="EndNoteBibliography"/>
        <w:spacing w:after="0"/>
        <w:ind w:left="720" w:hanging="720"/>
      </w:pPr>
      <w:r w:rsidRPr="008A7F7B">
        <w:t>Zhang, Z., E. Ersoz, C.-Q. Lai, R. J. Todhunter, H. K. Tiwari</w:t>
      </w:r>
      <w:r w:rsidRPr="008A7F7B">
        <w:rPr>
          <w:i/>
        </w:rPr>
        <w:t xml:space="preserve"> et al.</w:t>
      </w:r>
      <w:r w:rsidRPr="008A7F7B">
        <w:t>, 2010 Mixed linear model approach adapted for genome-wide association studies. Nature Genetics 42</w:t>
      </w:r>
      <w:r w:rsidRPr="008A7F7B">
        <w:rPr>
          <w:b/>
        </w:rPr>
        <w:t>:</w:t>
      </w:r>
      <w:r w:rsidRPr="008A7F7B">
        <w:t xml:space="preserve"> 355.</w:t>
      </w:r>
    </w:p>
    <w:p w14:paraId="077E843A" w14:textId="77777777" w:rsidR="008A7F7B" w:rsidRPr="008A7F7B" w:rsidRDefault="008A7F7B" w:rsidP="008A7F7B">
      <w:pPr>
        <w:pStyle w:val="EndNoteBibliography"/>
        <w:ind w:left="720" w:hanging="720"/>
      </w:pPr>
      <w:r w:rsidRPr="008A7F7B">
        <w:t>Zhou, Q.-H., D. Fu, A. Mason, Y.-J. Zeng, C. Zhao</w:t>
      </w:r>
      <w:r w:rsidRPr="008A7F7B">
        <w:rPr>
          <w:i/>
        </w:rPr>
        <w:t xml:space="preserve"> et al.</w:t>
      </w:r>
      <w:r w:rsidRPr="008A7F7B">
        <w:t xml:space="preserve">, 2014 </w:t>
      </w:r>
      <w:r w:rsidRPr="008A7F7B">
        <w:rPr>
          <w:i/>
        </w:rPr>
        <w:t>In silico integration of quantitative trait loci for seed yield and yield-related traits in Brassica napus</w:t>
      </w:r>
      <w:r w:rsidRPr="008A7F7B">
        <w:t>.</w:t>
      </w:r>
    </w:p>
    <w:p w14:paraId="5E200011" w14:textId="03E1C63B" w:rsidR="005419DB" w:rsidRPr="0010468F" w:rsidRDefault="002B28C3" w:rsidP="0010468F">
      <w:pPr>
        <w:pStyle w:val="EndNoteBibliography"/>
        <w:spacing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fldChar w:fldCharType="end"/>
      </w:r>
    </w:p>
    <w:p w14:paraId="60D6671E" w14:textId="57626965" w:rsidR="00411E77" w:rsidRPr="00DC2964" w:rsidRDefault="00411E77" w:rsidP="0010468F">
      <w:pPr>
        <w:pStyle w:val="EndNoteBibliography"/>
        <w:spacing w:line="480" w:lineRule="auto"/>
        <w:ind w:left="720" w:hanging="720"/>
        <w:rPr>
          <w:rFonts w:asciiTheme="minorHAnsi" w:hAnsiTheme="minorHAnsi" w:cstheme="minorHAnsi"/>
          <w:bCs/>
          <w:sz w:val="24"/>
          <w:szCs w:val="24"/>
        </w:rPr>
      </w:pPr>
      <w:r w:rsidRPr="0010468F">
        <w:rPr>
          <w:rFonts w:asciiTheme="minorHAnsi" w:hAnsiTheme="minorHAnsi" w:cstheme="minorHAnsi"/>
          <w:sz w:val="24"/>
          <w:szCs w:val="24"/>
        </w:rPr>
        <w:br w:type="column"/>
      </w:r>
      <w:r w:rsidRPr="0010468F">
        <w:rPr>
          <w:rFonts w:asciiTheme="minorHAnsi" w:hAnsiTheme="minorHAnsi" w:cstheme="minorHAnsi"/>
          <w:b/>
          <w:sz w:val="24"/>
          <w:szCs w:val="24"/>
        </w:rPr>
        <w:lastRenderedPageBreak/>
        <w:t>Supporting Information</w:t>
      </w:r>
    </w:p>
    <w:p w14:paraId="5E64869A" w14:textId="77777777" w:rsidR="00C249D5" w:rsidRPr="0069063B" w:rsidRDefault="00C249D5" w:rsidP="00C249D5">
      <w:pPr>
        <w:spacing w:after="0" w:line="480" w:lineRule="auto"/>
        <w:rPr>
          <w:rFonts w:cstheme="minorHAnsi"/>
          <w:sz w:val="24"/>
          <w:szCs w:val="24"/>
        </w:rPr>
      </w:pPr>
      <w:r w:rsidRPr="0069063B">
        <w:rPr>
          <w:rFonts w:cstheme="minorHAnsi"/>
          <w:sz w:val="24"/>
          <w:szCs w:val="24"/>
        </w:rPr>
        <w:t xml:space="preserve">Supplementary data for this manuscript is available at: </w:t>
      </w:r>
      <w:hyperlink r:id="rId32" w:tgtFrame="_blank" w:history="1">
        <w:r w:rsidRPr="0069063B">
          <w:rPr>
            <w:rStyle w:val="Hyperlink"/>
            <w:sz w:val="24"/>
            <w:szCs w:val="24"/>
          </w:rPr>
          <w:t>https://doi.org/10.18738/T8/KZFZ6K</w:t>
        </w:r>
      </w:hyperlink>
      <w:r>
        <w:rPr>
          <w:sz w:val="24"/>
          <w:szCs w:val="24"/>
        </w:rPr>
        <w:t>.</w:t>
      </w:r>
    </w:p>
    <w:p w14:paraId="555E6024" w14:textId="77777777" w:rsidR="00C249D5" w:rsidRDefault="00C249D5" w:rsidP="0010468F">
      <w:pPr>
        <w:spacing w:line="480" w:lineRule="auto"/>
        <w:rPr>
          <w:rFonts w:cstheme="minorHAnsi"/>
          <w:b/>
          <w:sz w:val="24"/>
          <w:szCs w:val="24"/>
        </w:rPr>
      </w:pPr>
    </w:p>
    <w:p w14:paraId="7E07989A" w14:textId="3DED5839" w:rsidR="00411E77" w:rsidRPr="0010468F" w:rsidRDefault="00C50180" w:rsidP="0010468F">
      <w:pPr>
        <w:spacing w:line="480" w:lineRule="auto"/>
        <w:rPr>
          <w:rFonts w:cstheme="minorHAnsi"/>
          <w:sz w:val="24"/>
          <w:szCs w:val="24"/>
        </w:rPr>
      </w:pPr>
      <w:r w:rsidRPr="0010468F">
        <w:rPr>
          <w:rFonts w:cstheme="minorHAnsi"/>
          <w:b/>
          <w:sz w:val="24"/>
          <w:szCs w:val="24"/>
        </w:rPr>
        <w:t>Notes.</w:t>
      </w:r>
      <w:r w:rsidR="00ED032E" w:rsidRPr="0010468F">
        <w:rPr>
          <w:rFonts w:cstheme="minorHAnsi"/>
          <w:sz w:val="24"/>
          <w:szCs w:val="24"/>
        </w:rPr>
        <w:t xml:space="preserve"> </w:t>
      </w:r>
      <w:r w:rsidR="00E80BB7" w:rsidRPr="0010468F">
        <w:rPr>
          <w:rFonts w:cstheme="minorHAnsi"/>
          <w:sz w:val="24"/>
          <w:szCs w:val="24"/>
        </w:rPr>
        <w:t>Further details on the methods used to</w:t>
      </w:r>
      <w:r w:rsidR="00ED032E" w:rsidRPr="0010468F">
        <w:rPr>
          <w:rFonts w:cstheme="minorHAnsi"/>
          <w:sz w:val="24"/>
          <w:szCs w:val="24"/>
        </w:rPr>
        <w:t xml:space="preserve"> generate 22 phenotypes from the Cooperative Dry Bean Nursery </w:t>
      </w:r>
      <w:r w:rsidR="00E05863" w:rsidRPr="0010468F">
        <w:rPr>
          <w:rFonts w:cstheme="minorHAnsi"/>
          <w:sz w:val="24"/>
          <w:szCs w:val="24"/>
        </w:rPr>
        <w:t>dataset of common bean (</w:t>
      </w:r>
      <w:r w:rsidR="00E05863" w:rsidRPr="0010468F">
        <w:rPr>
          <w:rFonts w:cstheme="minorHAnsi"/>
          <w:i/>
          <w:sz w:val="24"/>
          <w:szCs w:val="24"/>
        </w:rPr>
        <w:t>Phaseolus vulgaris</w:t>
      </w:r>
      <w:r w:rsidR="00E05863" w:rsidRPr="0010468F">
        <w:rPr>
          <w:rFonts w:cstheme="minorHAnsi"/>
          <w:sz w:val="24"/>
          <w:szCs w:val="24"/>
        </w:rPr>
        <w:t>)</w:t>
      </w:r>
      <w:r w:rsidR="00ED032E" w:rsidRPr="0010468F">
        <w:rPr>
          <w:rFonts w:cstheme="minorHAnsi"/>
          <w:sz w:val="24"/>
          <w:szCs w:val="24"/>
        </w:rPr>
        <w:t>.</w:t>
      </w:r>
      <w:r w:rsidRPr="0010468F">
        <w:rPr>
          <w:rFonts w:cstheme="minorHAnsi"/>
          <w:sz w:val="24"/>
          <w:szCs w:val="24"/>
        </w:rPr>
        <w:t xml:space="preserve"> </w:t>
      </w:r>
      <w:r w:rsidR="00323BEB" w:rsidRPr="0010468F">
        <w:rPr>
          <w:rFonts w:cstheme="minorHAnsi"/>
          <w:sz w:val="24"/>
          <w:szCs w:val="24"/>
        </w:rPr>
        <w:t>Additional materials and methods concerning phenotypic data processing, greenhouse phenotypes, single nucleotide polymorphism imputation and significance and candidate gene identification criteria.</w:t>
      </w:r>
    </w:p>
    <w:p w14:paraId="70D947ED" w14:textId="77777777" w:rsidR="00AF24D9" w:rsidRPr="0010468F" w:rsidRDefault="00AF24D9" w:rsidP="0010468F">
      <w:pPr>
        <w:spacing w:line="480" w:lineRule="auto"/>
        <w:rPr>
          <w:rFonts w:cstheme="minorHAnsi"/>
          <w:sz w:val="24"/>
          <w:szCs w:val="24"/>
        </w:rPr>
      </w:pPr>
    </w:p>
    <w:p w14:paraId="213EB9B2" w14:textId="2F0B9DD9" w:rsidR="00AF24D9" w:rsidRPr="0010468F" w:rsidRDefault="00AF24D9" w:rsidP="0010468F">
      <w:pPr>
        <w:spacing w:line="480" w:lineRule="auto"/>
        <w:rPr>
          <w:rFonts w:cstheme="minorHAnsi"/>
          <w:sz w:val="24"/>
          <w:szCs w:val="24"/>
        </w:rPr>
      </w:pPr>
      <w:r w:rsidRPr="0010468F">
        <w:rPr>
          <w:rFonts w:cstheme="minorHAnsi"/>
          <w:b/>
          <w:sz w:val="24"/>
          <w:szCs w:val="24"/>
        </w:rPr>
        <w:t>Table S1</w:t>
      </w:r>
      <w:r w:rsidRPr="0010468F">
        <w:rPr>
          <w:rFonts w:cstheme="minorHAnsi"/>
          <w:sz w:val="24"/>
          <w:szCs w:val="24"/>
        </w:rPr>
        <w:t xml:space="preserve"> </w:t>
      </w:r>
      <w:r w:rsidR="00C50180" w:rsidRPr="0010468F">
        <w:rPr>
          <w:rFonts w:cstheme="minorHAnsi"/>
          <w:sz w:val="24"/>
          <w:szCs w:val="24"/>
        </w:rPr>
        <w:t>Summary of the Cooperative Dry Bean Nursery Dataset of common bean (</w:t>
      </w:r>
      <w:r w:rsidR="00C50180" w:rsidRPr="0010468F">
        <w:rPr>
          <w:rFonts w:cstheme="minorHAnsi"/>
          <w:i/>
          <w:sz w:val="24"/>
          <w:szCs w:val="24"/>
        </w:rPr>
        <w:t>Phaseolus vulgaris</w:t>
      </w:r>
      <w:r w:rsidR="00C50180" w:rsidRPr="0010468F">
        <w:rPr>
          <w:rFonts w:cstheme="minorHAnsi"/>
          <w:sz w:val="24"/>
          <w:szCs w:val="24"/>
        </w:rPr>
        <w:t>) phenotypes and the subset used in the present analysis.</w:t>
      </w:r>
    </w:p>
    <w:p w14:paraId="7E66B50E" w14:textId="333A45AC" w:rsidR="00AF24D9" w:rsidRPr="0010468F" w:rsidRDefault="00AF24D9" w:rsidP="0010468F">
      <w:pPr>
        <w:spacing w:line="480" w:lineRule="auto"/>
        <w:rPr>
          <w:rFonts w:cstheme="minorHAnsi"/>
          <w:sz w:val="24"/>
          <w:szCs w:val="24"/>
        </w:rPr>
      </w:pPr>
      <w:r w:rsidRPr="0010468F">
        <w:rPr>
          <w:rFonts w:cstheme="minorHAnsi"/>
          <w:b/>
          <w:sz w:val="24"/>
          <w:szCs w:val="24"/>
        </w:rPr>
        <w:t>Tables S2</w:t>
      </w:r>
      <w:r w:rsidRPr="0010468F">
        <w:rPr>
          <w:rFonts w:cstheme="minorHAnsi"/>
          <w:sz w:val="24"/>
          <w:szCs w:val="24"/>
        </w:rPr>
        <w:t xml:space="preserve"> </w:t>
      </w:r>
      <w:r w:rsidR="00C50180" w:rsidRPr="0010468F">
        <w:rPr>
          <w:rFonts w:cstheme="minorHAnsi"/>
          <w:sz w:val="24"/>
          <w:szCs w:val="24"/>
        </w:rPr>
        <w:t>Excel File. Location information, genotyped Cooperative Dry Bean Nursery germplasm information, and corrected phenotype medians for 22 phenotypes used for each entry for genome-wide association on common bean (</w:t>
      </w:r>
      <w:r w:rsidR="00C50180" w:rsidRPr="0010468F">
        <w:rPr>
          <w:rFonts w:cstheme="minorHAnsi"/>
          <w:i/>
          <w:sz w:val="24"/>
          <w:szCs w:val="24"/>
        </w:rPr>
        <w:t>Phaseolus vulgaris</w:t>
      </w:r>
      <w:r w:rsidR="00C50180" w:rsidRPr="0010468F">
        <w:rPr>
          <w:rFonts w:cstheme="minorHAnsi"/>
          <w:sz w:val="24"/>
          <w:szCs w:val="24"/>
        </w:rPr>
        <w:t>).</w:t>
      </w:r>
    </w:p>
    <w:p w14:paraId="453CE0A8" w14:textId="22796052" w:rsidR="00AF24D9" w:rsidRPr="0010468F" w:rsidRDefault="00AF24D9" w:rsidP="0010468F">
      <w:pPr>
        <w:spacing w:line="480" w:lineRule="auto"/>
        <w:rPr>
          <w:rFonts w:cstheme="minorHAnsi"/>
          <w:sz w:val="24"/>
          <w:szCs w:val="24"/>
        </w:rPr>
      </w:pPr>
      <w:r w:rsidRPr="0010468F">
        <w:rPr>
          <w:rFonts w:cstheme="minorHAnsi"/>
          <w:b/>
          <w:sz w:val="24"/>
          <w:szCs w:val="24"/>
        </w:rPr>
        <w:t>Table S3</w:t>
      </w:r>
      <w:r w:rsidRPr="0010468F">
        <w:rPr>
          <w:rFonts w:cstheme="minorHAnsi"/>
          <w:sz w:val="24"/>
          <w:szCs w:val="24"/>
        </w:rPr>
        <w:t xml:space="preserve"> </w:t>
      </w:r>
      <w:r w:rsidR="00C50180" w:rsidRPr="0010468F">
        <w:rPr>
          <w:rFonts w:cstheme="minorHAnsi"/>
          <w:sz w:val="24"/>
          <w:szCs w:val="24"/>
        </w:rPr>
        <w:t>Number of principle components that maximized the Bayesian Information Criterion for model selection in GAPIT, for each set of BLUPs derived from phenotypes in the Cooperative Dry Bean Nursery dataset.</w:t>
      </w:r>
    </w:p>
    <w:p w14:paraId="0C5BBBAF" w14:textId="13B90DF1" w:rsidR="00AF24D9" w:rsidRPr="0010468F" w:rsidRDefault="00AF24D9" w:rsidP="0010468F">
      <w:pPr>
        <w:spacing w:line="480" w:lineRule="auto"/>
        <w:rPr>
          <w:rFonts w:cstheme="minorHAnsi"/>
          <w:sz w:val="24"/>
          <w:szCs w:val="24"/>
        </w:rPr>
      </w:pPr>
      <w:r w:rsidRPr="0010468F">
        <w:rPr>
          <w:rFonts w:cstheme="minorHAnsi"/>
          <w:b/>
          <w:sz w:val="24"/>
          <w:szCs w:val="24"/>
        </w:rPr>
        <w:t>Table S4</w:t>
      </w:r>
      <w:r w:rsidRPr="0010468F">
        <w:rPr>
          <w:rFonts w:cstheme="minorHAnsi"/>
          <w:sz w:val="24"/>
          <w:szCs w:val="24"/>
        </w:rPr>
        <w:t xml:space="preserve"> </w:t>
      </w:r>
      <w:r w:rsidR="00C50180" w:rsidRPr="0010468F">
        <w:rPr>
          <w:rFonts w:cstheme="minorHAnsi"/>
          <w:sz w:val="24"/>
          <w:szCs w:val="24"/>
        </w:rPr>
        <w:t>Excel File. Associations from single phenotype genome-wide association significant using a Benjamini-Hochberg false discovery rate threshold of 10%. Separate tabs of the document are associations for separate phenotypes.</w:t>
      </w:r>
    </w:p>
    <w:p w14:paraId="363BF048" w14:textId="56E065C7" w:rsidR="00AF24D9" w:rsidRPr="0010468F" w:rsidRDefault="00AF24D9" w:rsidP="0010468F">
      <w:pPr>
        <w:spacing w:line="480" w:lineRule="auto"/>
        <w:rPr>
          <w:rFonts w:cstheme="minorHAnsi"/>
          <w:sz w:val="24"/>
          <w:szCs w:val="24"/>
        </w:rPr>
      </w:pPr>
      <w:r w:rsidRPr="0010468F">
        <w:rPr>
          <w:rFonts w:cstheme="minorHAnsi"/>
          <w:b/>
          <w:sz w:val="24"/>
          <w:szCs w:val="24"/>
        </w:rPr>
        <w:lastRenderedPageBreak/>
        <w:t>Tables S</w:t>
      </w:r>
      <w:r w:rsidR="00C50180" w:rsidRPr="0010468F">
        <w:rPr>
          <w:rFonts w:cstheme="minorHAnsi"/>
          <w:b/>
          <w:sz w:val="24"/>
          <w:szCs w:val="24"/>
        </w:rPr>
        <w:t>5</w:t>
      </w:r>
      <w:r w:rsidRPr="0010468F">
        <w:rPr>
          <w:rFonts w:cstheme="minorHAnsi"/>
          <w:sz w:val="24"/>
          <w:szCs w:val="24"/>
        </w:rPr>
        <w:t xml:space="preserve"> </w:t>
      </w:r>
      <w:r w:rsidR="00C50180" w:rsidRPr="0010468F">
        <w:rPr>
          <w:rFonts w:cstheme="minorHAnsi"/>
          <w:sz w:val="24"/>
          <w:szCs w:val="24"/>
        </w:rPr>
        <w:t>Excel File. Associations from the multivariate shrinkage analysis significant using a local false sign rate threshold of 5%.</w:t>
      </w:r>
    </w:p>
    <w:p w14:paraId="5D4E6F22" w14:textId="77777777" w:rsidR="00AF24D9" w:rsidRPr="0010468F" w:rsidRDefault="00AF24D9" w:rsidP="0010468F">
      <w:pPr>
        <w:spacing w:line="480" w:lineRule="auto"/>
        <w:rPr>
          <w:rFonts w:cstheme="minorHAnsi"/>
          <w:b/>
          <w:sz w:val="24"/>
          <w:szCs w:val="24"/>
        </w:rPr>
      </w:pPr>
    </w:p>
    <w:p w14:paraId="629A6589" w14:textId="044BF01E" w:rsidR="00411E77" w:rsidRPr="0010468F" w:rsidRDefault="00411E77" w:rsidP="0010468F">
      <w:pPr>
        <w:spacing w:line="480" w:lineRule="auto"/>
        <w:rPr>
          <w:rFonts w:cstheme="minorHAnsi"/>
          <w:sz w:val="24"/>
          <w:szCs w:val="24"/>
        </w:rPr>
      </w:pPr>
      <w:r w:rsidRPr="0010468F">
        <w:rPr>
          <w:rFonts w:cstheme="minorHAnsi"/>
          <w:b/>
          <w:sz w:val="24"/>
          <w:szCs w:val="24"/>
        </w:rPr>
        <w:t>Fig. S1</w:t>
      </w:r>
      <w:r w:rsidR="000631C8" w:rsidRPr="0010468F">
        <w:rPr>
          <w:rFonts w:cstheme="minorHAnsi"/>
          <w:sz w:val="24"/>
          <w:szCs w:val="24"/>
        </w:rPr>
        <w:t xml:space="preserve"> </w:t>
      </w:r>
      <w:r w:rsidR="00C50180" w:rsidRPr="0010468F">
        <w:rPr>
          <w:rFonts w:cstheme="minorHAnsi"/>
          <w:sz w:val="24"/>
          <w:szCs w:val="24"/>
        </w:rPr>
        <w:t>Correlations between best linear unbiased predictors (BLUPs) for each phenotyped entry in the Cooperative Dry Bean Nursery.</w:t>
      </w:r>
    </w:p>
    <w:p w14:paraId="136451D0" w14:textId="5D540849" w:rsidR="00AF5EF2" w:rsidRPr="0010468F" w:rsidRDefault="00411E77" w:rsidP="0010468F">
      <w:pPr>
        <w:spacing w:line="480" w:lineRule="auto"/>
        <w:rPr>
          <w:rFonts w:cstheme="minorHAnsi"/>
          <w:sz w:val="24"/>
          <w:szCs w:val="24"/>
        </w:rPr>
      </w:pPr>
      <w:r w:rsidRPr="0010468F">
        <w:rPr>
          <w:rFonts w:cstheme="minorHAnsi"/>
          <w:b/>
          <w:sz w:val="24"/>
          <w:szCs w:val="24"/>
        </w:rPr>
        <w:t>Fig. S2</w:t>
      </w:r>
      <w:r w:rsidR="000631C8" w:rsidRPr="0010468F">
        <w:rPr>
          <w:rFonts w:cstheme="minorHAnsi"/>
          <w:sz w:val="24"/>
          <w:szCs w:val="24"/>
        </w:rPr>
        <w:t xml:space="preserve"> </w:t>
      </w:r>
      <w:r w:rsidR="002E13BE" w:rsidRPr="0010468F">
        <w:rPr>
          <w:rFonts w:cstheme="minorHAnsi"/>
          <w:sz w:val="24"/>
          <w:szCs w:val="24"/>
        </w:rPr>
        <w:t xml:space="preserve">Genomic associations </w:t>
      </w:r>
      <w:r w:rsidR="00E80BB7" w:rsidRPr="0010468F">
        <w:rPr>
          <w:rFonts w:cstheme="minorHAnsi"/>
          <w:sz w:val="24"/>
          <w:szCs w:val="24"/>
        </w:rPr>
        <w:t>for</w:t>
      </w:r>
      <w:r w:rsidR="002E13BE" w:rsidRPr="0010468F">
        <w:rPr>
          <w:rFonts w:cstheme="minorHAnsi"/>
          <w:sz w:val="24"/>
          <w:szCs w:val="24"/>
        </w:rPr>
        <w:t xml:space="preserve"> six additional phenotypes with associations above a Benjamini-Hochberg false discovery rate correction.</w:t>
      </w:r>
    </w:p>
    <w:p w14:paraId="0D36DCE8" w14:textId="77777777" w:rsidR="002E13BE" w:rsidRPr="0010468F" w:rsidRDefault="001B4F1B" w:rsidP="0010468F">
      <w:pPr>
        <w:spacing w:line="480" w:lineRule="auto"/>
        <w:rPr>
          <w:rFonts w:cstheme="minorHAnsi"/>
          <w:sz w:val="24"/>
          <w:szCs w:val="24"/>
        </w:rPr>
      </w:pPr>
      <w:r w:rsidRPr="0010468F">
        <w:rPr>
          <w:rFonts w:cstheme="minorHAnsi"/>
          <w:b/>
          <w:sz w:val="24"/>
          <w:szCs w:val="24"/>
        </w:rPr>
        <w:t>Fig. S3</w:t>
      </w:r>
      <w:r w:rsidR="000631C8" w:rsidRPr="0010468F">
        <w:rPr>
          <w:rFonts w:cstheme="minorHAnsi"/>
          <w:sz w:val="24"/>
          <w:szCs w:val="24"/>
        </w:rPr>
        <w:t xml:space="preserve"> </w:t>
      </w:r>
      <w:r w:rsidR="002E13BE" w:rsidRPr="0010468F">
        <w:rPr>
          <w:rFonts w:cstheme="minorHAnsi"/>
          <w:sz w:val="24"/>
          <w:szCs w:val="24"/>
        </w:rPr>
        <w:t>Specific effects of top associations for four phenotypes in the Cooperative Dry Bean Nursery dataset of common bean (</w:t>
      </w:r>
      <w:r w:rsidR="002E13BE" w:rsidRPr="0010468F">
        <w:rPr>
          <w:rFonts w:cstheme="minorHAnsi"/>
          <w:i/>
          <w:sz w:val="24"/>
          <w:szCs w:val="24"/>
        </w:rPr>
        <w:t>Phaseolus vulgaris</w:t>
      </w:r>
      <w:r w:rsidR="002E13BE" w:rsidRPr="0010468F">
        <w:rPr>
          <w:rFonts w:cstheme="minorHAnsi"/>
          <w:sz w:val="24"/>
          <w:szCs w:val="24"/>
        </w:rPr>
        <w:t>).</w:t>
      </w:r>
    </w:p>
    <w:p w14:paraId="56CFDB39" w14:textId="746A5525" w:rsidR="00411E77" w:rsidRPr="0010468F" w:rsidRDefault="001B4F1B" w:rsidP="0010468F">
      <w:pPr>
        <w:spacing w:line="480" w:lineRule="auto"/>
        <w:rPr>
          <w:rFonts w:cstheme="minorHAnsi"/>
          <w:sz w:val="24"/>
          <w:szCs w:val="24"/>
        </w:rPr>
      </w:pPr>
      <w:r w:rsidRPr="0010468F">
        <w:rPr>
          <w:rFonts w:cstheme="minorHAnsi"/>
          <w:b/>
          <w:sz w:val="24"/>
          <w:szCs w:val="24"/>
        </w:rPr>
        <w:t>Fig. S4</w:t>
      </w:r>
      <w:r w:rsidR="000631C8" w:rsidRPr="0010468F">
        <w:rPr>
          <w:rFonts w:cstheme="minorHAnsi"/>
          <w:sz w:val="24"/>
          <w:szCs w:val="24"/>
        </w:rPr>
        <w:t xml:space="preserve"> </w:t>
      </w:r>
      <w:r w:rsidR="00E4496C" w:rsidRPr="0010468F">
        <w:rPr>
          <w:rFonts w:cstheme="minorHAnsi"/>
          <w:sz w:val="24"/>
          <w:szCs w:val="24"/>
        </w:rPr>
        <w:t xml:space="preserve">Overlap between </w:t>
      </w:r>
      <w:r w:rsidR="00E80BB7" w:rsidRPr="0010468F">
        <w:rPr>
          <w:rFonts w:cstheme="minorHAnsi"/>
          <w:noProof/>
          <w:sz w:val="24"/>
          <w:szCs w:val="24"/>
        </w:rPr>
        <w:t>genetic</w:t>
      </w:r>
      <w:r w:rsidR="00AF5EF2" w:rsidRPr="0010468F">
        <w:rPr>
          <w:rFonts w:cstheme="minorHAnsi"/>
          <w:noProof/>
          <w:sz w:val="24"/>
          <w:szCs w:val="24"/>
        </w:rPr>
        <w:t xml:space="preserve"> correlation and effect size correlation groups. </w:t>
      </w:r>
    </w:p>
    <w:sectPr w:rsidR="00411E77" w:rsidRPr="0010468F" w:rsidSect="001B3160">
      <w:headerReference w:type="default" r:id="rId33"/>
      <w:footerReference w:type="default" r:id="rId3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DD3DCE" w14:textId="77777777" w:rsidR="0059142E" w:rsidRDefault="0059142E" w:rsidP="00BF5998">
      <w:pPr>
        <w:spacing w:after="0" w:line="240" w:lineRule="auto"/>
      </w:pPr>
      <w:r>
        <w:separator/>
      </w:r>
    </w:p>
  </w:endnote>
  <w:endnote w:type="continuationSeparator" w:id="0">
    <w:p w14:paraId="3E6C099A" w14:textId="77777777" w:rsidR="0059142E" w:rsidRDefault="0059142E" w:rsidP="00BF5998">
      <w:pPr>
        <w:spacing w:after="0" w:line="240" w:lineRule="auto"/>
      </w:pPr>
      <w:r>
        <w:continuationSeparator/>
      </w:r>
    </w:p>
  </w:endnote>
  <w:endnote w:type="continuationNotice" w:id="1">
    <w:p w14:paraId="4620BA3F" w14:textId="77777777" w:rsidR="0059142E" w:rsidRDefault="005914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844959"/>
      <w:docPartObj>
        <w:docPartGallery w:val="Page Numbers (Bottom of Page)"/>
        <w:docPartUnique/>
      </w:docPartObj>
    </w:sdtPr>
    <w:sdtEndPr>
      <w:rPr>
        <w:noProof/>
      </w:rPr>
    </w:sdtEndPr>
    <w:sdtContent>
      <w:p w14:paraId="6E54312A" w14:textId="4CFF533B" w:rsidR="008A7F7B" w:rsidRDefault="008A7F7B">
        <w:pPr>
          <w:pStyle w:val="Footer"/>
          <w:jc w:val="center"/>
        </w:pPr>
        <w:r>
          <w:fldChar w:fldCharType="begin"/>
        </w:r>
        <w:r>
          <w:instrText xml:space="preserve"> PAGE   \* MERGEFORMAT </w:instrText>
        </w:r>
        <w:r>
          <w:fldChar w:fldCharType="separate"/>
        </w:r>
        <w:r w:rsidR="006A2B7A">
          <w:rPr>
            <w:noProof/>
          </w:rPr>
          <w:t>23</w:t>
        </w:r>
        <w:r>
          <w:rPr>
            <w:noProof/>
          </w:rPr>
          <w:fldChar w:fldCharType="end"/>
        </w:r>
      </w:p>
    </w:sdtContent>
  </w:sdt>
  <w:p w14:paraId="45DC4156" w14:textId="77777777" w:rsidR="008A7F7B" w:rsidRDefault="008A7F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E5E8C3" w14:textId="77777777" w:rsidR="0059142E" w:rsidRDefault="0059142E" w:rsidP="00BF5998">
      <w:pPr>
        <w:spacing w:after="0" w:line="240" w:lineRule="auto"/>
      </w:pPr>
      <w:r>
        <w:separator/>
      </w:r>
    </w:p>
  </w:footnote>
  <w:footnote w:type="continuationSeparator" w:id="0">
    <w:p w14:paraId="2408674B" w14:textId="77777777" w:rsidR="0059142E" w:rsidRDefault="0059142E" w:rsidP="00BF5998">
      <w:pPr>
        <w:spacing w:after="0" w:line="240" w:lineRule="auto"/>
      </w:pPr>
      <w:r>
        <w:continuationSeparator/>
      </w:r>
    </w:p>
  </w:footnote>
  <w:footnote w:type="continuationNotice" w:id="1">
    <w:p w14:paraId="5AC4FB5B" w14:textId="77777777" w:rsidR="0059142E" w:rsidRDefault="005914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841F3" w14:textId="77777777" w:rsidR="008A7F7B" w:rsidRDefault="008A7F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2045F"/>
    <w:multiLevelType w:val="hybridMultilevel"/>
    <w:tmpl w:val="82825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3F117A"/>
    <w:multiLevelType w:val="hybridMultilevel"/>
    <w:tmpl w:val="AAFADFF2"/>
    <w:lvl w:ilvl="0" w:tplc="C98CAC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B57A49"/>
    <w:multiLevelType w:val="multilevel"/>
    <w:tmpl w:val="236E9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cQueen, Alice H">
    <w15:presenceInfo w15:providerId="AD" w15:userId="S-1-5-21-527237240-963894560-725345543-4343186"/>
  </w15:person>
  <w15:person w15:author="Alice MacQueen">
    <w15:presenceInfo w15:providerId="None" w15:userId="Alice MacQu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sx5ewatt59z0be9dwbppxxsd0pp9wttfxp9&quot;&gt;My EndNote Library-cns-r-pat874037&lt;record-ids&gt;&lt;item&gt;29&lt;/item&gt;&lt;item&gt;44&lt;/item&gt;&lt;item&gt;56&lt;/item&gt;&lt;item&gt;57&lt;/item&gt;&lt;item&gt;60&lt;/item&gt;&lt;item&gt;77&lt;/item&gt;&lt;item&gt;80&lt;/item&gt;&lt;item&gt;86&lt;/item&gt;&lt;item&gt;87&lt;/item&gt;&lt;item&gt;88&lt;/item&gt;&lt;item&gt;89&lt;/item&gt;&lt;item&gt;92&lt;/item&gt;&lt;item&gt;98&lt;/item&gt;&lt;item&gt;106&lt;/item&gt;&lt;item&gt;254&lt;/item&gt;&lt;item&gt;360&lt;/item&gt;&lt;item&gt;551&lt;/item&gt;&lt;item&gt;555&lt;/item&gt;&lt;item&gt;556&lt;/item&gt;&lt;item&gt;557&lt;/item&gt;&lt;item&gt;558&lt;/item&gt;&lt;item&gt;561&lt;/item&gt;&lt;item&gt;562&lt;/item&gt;&lt;item&gt;597&lt;/item&gt;&lt;item&gt;814&lt;/item&gt;&lt;item&gt;816&lt;/item&gt;&lt;item&gt;818&lt;/item&gt;&lt;item&gt;819&lt;/item&gt;&lt;item&gt;820&lt;/item&gt;&lt;item&gt;821&lt;/item&gt;&lt;item&gt;822&lt;/item&gt;&lt;item&gt;823&lt;/item&gt;&lt;item&gt;824&lt;/item&gt;&lt;item&gt;825&lt;/item&gt;&lt;item&gt;826&lt;/item&gt;&lt;item&gt;827&lt;/item&gt;&lt;item&gt;831&lt;/item&gt;&lt;item&gt;832&lt;/item&gt;&lt;item&gt;834&lt;/item&gt;&lt;item&gt;835&lt;/item&gt;&lt;item&gt;837&lt;/item&gt;&lt;item&gt;839&lt;/item&gt;&lt;item&gt;840&lt;/item&gt;&lt;item&gt;841&lt;/item&gt;&lt;item&gt;859&lt;/item&gt;&lt;item&gt;864&lt;/item&gt;&lt;item&gt;865&lt;/item&gt;&lt;item&gt;866&lt;/item&gt;&lt;item&gt;868&lt;/item&gt;&lt;item&gt;871&lt;/item&gt;&lt;item&gt;872&lt;/item&gt;&lt;item&gt;873&lt;/item&gt;&lt;item&gt;874&lt;/item&gt;&lt;item&gt;875&lt;/item&gt;&lt;item&gt;876&lt;/item&gt;&lt;item&gt;877&lt;/item&gt;&lt;item&gt;878&lt;/item&gt;&lt;item&gt;880&lt;/item&gt;&lt;item&gt;885&lt;/item&gt;&lt;item&gt;886&lt;/item&gt;&lt;item&gt;971&lt;/item&gt;&lt;item&gt;972&lt;/item&gt;&lt;item&gt;975&lt;/item&gt;&lt;item&gt;976&lt;/item&gt;&lt;item&gt;977&lt;/item&gt;&lt;item&gt;978&lt;/item&gt;&lt;item&gt;979&lt;/item&gt;&lt;item&gt;980&lt;/item&gt;&lt;item&gt;981&lt;/item&gt;&lt;item&gt;982&lt;/item&gt;&lt;item&gt;983&lt;/item&gt;&lt;item&gt;985&lt;/item&gt;&lt;item&gt;986&lt;/item&gt;&lt;item&gt;987&lt;/item&gt;&lt;item&gt;988&lt;/item&gt;&lt;item&gt;989&lt;/item&gt;&lt;item&gt;990&lt;/item&gt;&lt;item&gt;992&lt;/item&gt;&lt;/record-ids&gt;&lt;/item&gt;&lt;/Libraries&gt;"/>
  </w:docVars>
  <w:rsids>
    <w:rsidRoot w:val="009035D2"/>
    <w:rsid w:val="0000046B"/>
    <w:rsid w:val="000008F3"/>
    <w:rsid w:val="0000092E"/>
    <w:rsid w:val="00001A99"/>
    <w:rsid w:val="00001ADA"/>
    <w:rsid w:val="00001D97"/>
    <w:rsid w:val="0000220C"/>
    <w:rsid w:val="00002B2C"/>
    <w:rsid w:val="00002F45"/>
    <w:rsid w:val="000033FD"/>
    <w:rsid w:val="00005B72"/>
    <w:rsid w:val="00005DA0"/>
    <w:rsid w:val="00006FF0"/>
    <w:rsid w:val="000077D5"/>
    <w:rsid w:val="00010127"/>
    <w:rsid w:val="000110CB"/>
    <w:rsid w:val="000118D7"/>
    <w:rsid w:val="00012B33"/>
    <w:rsid w:val="000138FC"/>
    <w:rsid w:val="00013AFE"/>
    <w:rsid w:val="00013C67"/>
    <w:rsid w:val="0001448B"/>
    <w:rsid w:val="000148EB"/>
    <w:rsid w:val="000159F1"/>
    <w:rsid w:val="000163A9"/>
    <w:rsid w:val="0001773D"/>
    <w:rsid w:val="00017757"/>
    <w:rsid w:val="0002018D"/>
    <w:rsid w:val="00021407"/>
    <w:rsid w:val="00022981"/>
    <w:rsid w:val="00026583"/>
    <w:rsid w:val="00026F76"/>
    <w:rsid w:val="0002762A"/>
    <w:rsid w:val="000306FB"/>
    <w:rsid w:val="00030E54"/>
    <w:rsid w:val="000324F5"/>
    <w:rsid w:val="000324F6"/>
    <w:rsid w:val="000331EC"/>
    <w:rsid w:val="00033374"/>
    <w:rsid w:val="00034B02"/>
    <w:rsid w:val="00035146"/>
    <w:rsid w:val="00035A16"/>
    <w:rsid w:val="00035BD5"/>
    <w:rsid w:val="00035CD5"/>
    <w:rsid w:val="00035FCD"/>
    <w:rsid w:val="0003624F"/>
    <w:rsid w:val="00036397"/>
    <w:rsid w:val="0003709A"/>
    <w:rsid w:val="00037A38"/>
    <w:rsid w:val="00037AE1"/>
    <w:rsid w:val="00037CDE"/>
    <w:rsid w:val="0004090A"/>
    <w:rsid w:val="00040A8B"/>
    <w:rsid w:val="000418C8"/>
    <w:rsid w:val="00041F28"/>
    <w:rsid w:val="00042535"/>
    <w:rsid w:val="00043447"/>
    <w:rsid w:val="00043B75"/>
    <w:rsid w:val="00043F99"/>
    <w:rsid w:val="00044481"/>
    <w:rsid w:val="00044A4E"/>
    <w:rsid w:val="00044E9F"/>
    <w:rsid w:val="0004593A"/>
    <w:rsid w:val="0004686D"/>
    <w:rsid w:val="00046C19"/>
    <w:rsid w:val="00047405"/>
    <w:rsid w:val="000476A2"/>
    <w:rsid w:val="00050E97"/>
    <w:rsid w:val="00051563"/>
    <w:rsid w:val="000515C7"/>
    <w:rsid w:val="000535A8"/>
    <w:rsid w:val="000538DF"/>
    <w:rsid w:val="000563BA"/>
    <w:rsid w:val="000563FD"/>
    <w:rsid w:val="00056865"/>
    <w:rsid w:val="00057CB9"/>
    <w:rsid w:val="000603EF"/>
    <w:rsid w:val="000609E6"/>
    <w:rsid w:val="000613A5"/>
    <w:rsid w:val="00061D87"/>
    <w:rsid w:val="0006240C"/>
    <w:rsid w:val="000631C8"/>
    <w:rsid w:val="00063F56"/>
    <w:rsid w:val="00064ADA"/>
    <w:rsid w:val="00065050"/>
    <w:rsid w:val="000653CA"/>
    <w:rsid w:val="00065FFB"/>
    <w:rsid w:val="000700F9"/>
    <w:rsid w:val="000703FA"/>
    <w:rsid w:val="00070C1D"/>
    <w:rsid w:val="00070D51"/>
    <w:rsid w:val="00071942"/>
    <w:rsid w:val="00072048"/>
    <w:rsid w:val="0007297D"/>
    <w:rsid w:val="00074ED5"/>
    <w:rsid w:val="00075240"/>
    <w:rsid w:val="0007577E"/>
    <w:rsid w:val="000758D1"/>
    <w:rsid w:val="0007667D"/>
    <w:rsid w:val="0007705B"/>
    <w:rsid w:val="00077070"/>
    <w:rsid w:val="000779B0"/>
    <w:rsid w:val="00077BF7"/>
    <w:rsid w:val="00077E34"/>
    <w:rsid w:val="00081C18"/>
    <w:rsid w:val="00082696"/>
    <w:rsid w:val="000831B7"/>
    <w:rsid w:val="00083B0C"/>
    <w:rsid w:val="00084171"/>
    <w:rsid w:val="00085C89"/>
    <w:rsid w:val="00086004"/>
    <w:rsid w:val="00086288"/>
    <w:rsid w:val="000862B8"/>
    <w:rsid w:val="0008631D"/>
    <w:rsid w:val="0008659D"/>
    <w:rsid w:val="000866A9"/>
    <w:rsid w:val="00087559"/>
    <w:rsid w:val="00087A33"/>
    <w:rsid w:val="00087EAE"/>
    <w:rsid w:val="00090EA1"/>
    <w:rsid w:val="00090F38"/>
    <w:rsid w:val="00091310"/>
    <w:rsid w:val="00091DEE"/>
    <w:rsid w:val="000921A6"/>
    <w:rsid w:val="00092D85"/>
    <w:rsid w:val="00092EF1"/>
    <w:rsid w:val="00093062"/>
    <w:rsid w:val="000931D2"/>
    <w:rsid w:val="00093BDF"/>
    <w:rsid w:val="00093C32"/>
    <w:rsid w:val="00093F1A"/>
    <w:rsid w:val="00094470"/>
    <w:rsid w:val="00094901"/>
    <w:rsid w:val="000951FE"/>
    <w:rsid w:val="00095304"/>
    <w:rsid w:val="0009546B"/>
    <w:rsid w:val="000954BC"/>
    <w:rsid w:val="00096572"/>
    <w:rsid w:val="0009671E"/>
    <w:rsid w:val="00096B64"/>
    <w:rsid w:val="0009727F"/>
    <w:rsid w:val="000A00E3"/>
    <w:rsid w:val="000A0632"/>
    <w:rsid w:val="000A0A28"/>
    <w:rsid w:val="000A1C28"/>
    <w:rsid w:val="000A1F0B"/>
    <w:rsid w:val="000A2A08"/>
    <w:rsid w:val="000A2F31"/>
    <w:rsid w:val="000A2FA2"/>
    <w:rsid w:val="000A3C38"/>
    <w:rsid w:val="000A4F0A"/>
    <w:rsid w:val="000A52AF"/>
    <w:rsid w:val="000A5564"/>
    <w:rsid w:val="000A61EE"/>
    <w:rsid w:val="000A7BBC"/>
    <w:rsid w:val="000A7C3A"/>
    <w:rsid w:val="000A7EF6"/>
    <w:rsid w:val="000B24AD"/>
    <w:rsid w:val="000B2A19"/>
    <w:rsid w:val="000B2F01"/>
    <w:rsid w:val="000B3242"/>
    <w:rsid w:val="000B35CA"/>
    <w:rsid w:val="000B35F1"/>
    <w:rsid w:val="000B4E15"/>
    <w:rsid w:val="000B5D21"/>
    <w:rsid w:val="000B64EA"/>
    <w:rsid w:val="000B684D"/>
    <w:rsid w:val="000C04DD"/>
    <w:rsid w:val="000C0BAF"/>
    <w:rsid w:val="000C0CA1"/>
    <w:rsid w:val="000C113D"/>
    <w:rsid w:val="000C1511"/>
    <w:rsid w:val="000C15FE"/>
    <w:rsid w:val="000C2361"/>
    <w:rsid w:val="000C2BDE"/>
    <w:rsid w:val="000C30E5"/>
    <w:rsid w:val="000C3331"/>
    <w:rsid w:val="000C378B"/>
    <w:rsid w:val="000C3932"/>
    <w:rsid w:val="000C61F0"/>
    <w:rsid w:val="000C71ED"/>
    <w:rsid w:val="000C7807"/>
    <w:rsid w:val="000D0CC7"/>
    <w:rsid w:val="000D1855"/>
    <w:rsid w:val="000D19BF"/>
    <w:rsid w:val="000D1A59"/>
    <w:rsid w:val="000D3D87"/>
    <w:rsid w:val="000D4AB9"/>
    <w:rsid w:val="000D4E23"/>
    <w:rsid w:val="000D4FA3"/>
    <w:rsid w:val="000D6C5E"/>
    <w:rsid w:val="000D7139"/>
    <w:rsid w:val="000D7281"/>
    <w:rsid w:val="000D75EC"/>
    <w:rsid w:val="000D77EE"/>
    <w:rsid w:val="000D7928"/>
    <w:rsid w:val="000D7CFC"/>
    <w:rsid w:val="000E0014"/>
    <w:rsid w:val="000E0029"/>
    <w:rsid w:val="000E06D8"/>
    <w:rsid w:val="000E08AD"/>
    <w:rsid w:val="000E1619"/>
    <w:rsid w:val="000E1983"/>
    <w:rsid w:val="000E2662"/>
    <w:rsid w:val="000E2713"/>
    <w:rsid w:val="000E2E77"/>
    <w:rsid w:val="000E3201"/>
    <w:rsid w:val="000E429B"/>
    <w:rsid w:val="000E51FD"/>
    <w:rsid w:val="000E52CA"/>
    <w:rsid w:val="000E6F56"/>
    <w:rsid w:val="000E75EA"/>
    <w:rsid w:val="000E7AF1"/>
    <w:rsid w:val="000F05F3"/>
    <w:rsid w:val="000F0769"/>
    <w:rsid w:val="000F09D3"/>
    <w:rsid w:val="000F0C5E"/>
    <w:rsid w:val="000F1AB0"/>
    <w:rsid w:val="000F22C8"/>
    <w:rsid w:val="000F245E"/>
    <w:rsid w:val="000F3174"/>
    <w:rsid w:val="000F33FF"/>
    <w:rsid w:val="000F4C8D"/>
    <w:rsid w:val="000F5214"/>
    <w:rsid w:val="000F66AF"/>
    <w:rsid w:val="000F6764"/>
    <w:rsid w:val="000F6EA1"/>
    <w:rsid w:val="000F73C8"/>
    <w:rsid w:val="000F77B8"/>
    <w:rsid w:val="0010087D"/>
    <w:rsid w:val="00100AFA"/>
    <w:rsid w:val="00101137"/>
    <w:rsid w:val="001011B4"/>
    <w:rsid w:val="001012C3"/>
    <w:rsid w:val="001014B2"/>
    <w:rsid w:val="00102540"/>
    <w:rsid w:val="00103435"/>
    <w:rsid w:val="00103D07"/>
    <w:rsid w:val="0010429D"/>
    <w:rsid w:val="0010438C"/>
    <w:rsid w:val="0010468F"/>
    <w:rsid w:val="00106E2D"/>
    <w:rsid w:val="00106FF4"/>
    <w:rsid w:val="0010749F"/>
    <w:rsid w:val="00107A67"/>
    <w:rsid w:val="0011023F"/>
    <w:rsid w:val="001107D4"/>
    <w:rsid w:val="00112DD8"/>
    <w:rsid w:val="00114462"/>
    <w:rsid w:val="0011477E"/>
    <w:rsid w:val="00114C18"/>
    <w:rsid w:val="00115F32"/>
    <w:rsid w:val="00116969"/>
    <w:rsid w:val="00116DDF"/>
    <w:rsid w:val="00117D50"/>
    <w:rsid w:val="00120517"/>
    <w:rsid w:val="00120A0D"/>
    <w:rsid w:val="00122ABB"/>
    <w:rsid w:val="00123796"/>
    <w:rsid w:val="0012493D"/>
    <w:rsid w:val="0012506E"/>
    <w:rsid w:val="001269E1"/>
    <w:rsid w:val="001271BE"/>
    <w:rsid w:val="001273F1"/>
    <w:rsid w:val="001275CA"/>
    <w:rsid w:val="00127BA2"/>
    <w:rsid w:val="00130FBF"/>
    <w:rsid w:val="00131408"/>
    <w:rsid w:val="00131E7D"/>
    <w:rsid w:val="001324F9"/>
    <w:rsid w:val="00132D76"/>
    <w:rsid w:val="00132D84"/>
    <w:rsid w:val="00133355"/>
    <w:rsid w:val="001348E5"/>
    <w:rsid w:val="00134A45"/>
    <w:rsid w:val="00134C19"/>
    <w:rsid w:val="001352DE"/>
    <w:rsid w:val="00136772"/>
    <w:rsid w:val="00136A4B"/>
    <w:rsid w:val="00136A8A"/>
    <w:rsid w:val="0013723A"/>
    <w:rsid w:val="00137525"/>
    <w:rsid w:val="00137B13"/>
    <w:rsid w:val="00137D2E"/>
    <w:rsid w:val="00137F2E"/>
    <w:rsid w:val="00140012"/>
    <w:rsid w:val="00140885"/>
    <w:rsid w:val="00140CD0"/>
    <w:rsid w:val="00140D7E"/>
    <w:rsid w:val="001415E6"/>
    <w:rsid w:val="00141A03"/>
    <w:rsid w:val="00141F28"/>
    <w:rsid w:val="00142420"/>
    <w:rsid w:val="00142A5E"/>
    <w:rsid w:val="00142FF2"/>
    <w:rsid w:val="0014356B"/>
    <w:rsid w:val="00143930"/>
    <w:rsid w:val="00143B6C"/>
    <w:rsid w:val="00145154"/>
    <w:rsid w:val="00146392"/>
    <w:rsid w:val="00147751"/>
    <w:rsid w:val="001502B8"/>
    <w:rsid w:val="00150370"/>
    <w:rsid w:val="00150906"/>
    <w:rsid w:val="0015149A"/>
    <w:rsid w:val="00151E0B"/>
    <w:rsid w:val="001523A5"/>
    <w:rsid w:val="00152B77"/>
    <w:rsid w:val="00152EF3"/>
    <w:rsid w:val="00152FD0"/>
    <w:rsid w:val="0015317F"/>
    <w:rsid w:val="00153C18"/>
    <w:rsid w:val="001542AA"/>
    <w:rsid w:val="001542F5"/>
    <w:rsid w:val="001543F8"/>
    <w:rsid w:val="001545F5"/>
    <w:rsid w:val="00154CDA"/>
    <w:rsid w:val="001552BB"/>
    <w:rsid w:val="00155ED5"/>
    <w:rsid w:val="00157256"/>
    <w:rsid w:val="001573C2"/>
    <w:rsid w:val="0015785A"/>
    <w:rsid w:val="00160A64"/>
    <w:rsid w:val="0016120D"/>
    <w:rsid w:val="001612CB"/>
    <w:rsid w:val="001614E9"/>
    <w:rsid w:val="00161578"/>
    <w:rsid w:val="001618B8"/>
    <w:rsid w:val="0016292E"/>
    <w:rsid w:val="00162ECD"/>
    <w:rsid w:val="001644E1"/>
    <w:rsid w:val="001647CF"/>
    <w:rsid w:val="00164CF9"/>
    <w:rsid w:val="00164D99"/>
    <w:rsid w:val="001666E0"/>
    <w:rsid w:val="0016768A"/>
    <w:rsid w:val="00167910"/>
    <w:rsid w:val="0017008E"/>
    <w:rsid w:val="00170448"/>
    <w:rsid w:val="001705C3"/>
    <w:rsid w:val="0017134C"/>
    <w:rsid w:val="00171B7E"/>
    <w:rsid w:val="00172541"/>
    <w:rsid w:val="00172CD8"/>
    <w:rsid w:val="00172D8F"/>
    <w:rsid w:val="0017339B"/>
    <w:rsid w:val="001737EB"/>
    <w:rsid w:val="00173916"/>
    <w:rsid w:val="00173E35"/>
    <w:rsid w:val="0017439E"/>
    <w:rsid w:val="00174C96"/>
    <w:rsid w:val="00175423"/>
    <w:rsid w:val="00176010"/>
    <w:rsid w:val="00177152"/>
    <w:rsid w:val="00177A99"/>
    <w:rsid w:val="00180499"/>
    <w:rsid w:val="00180A49"/>
    <w:rsid w:val="001816CE"/>
    <w:rsid w:val="001819C9"/>
    <w:rsid w:val="00181CE7"/>
    <w:rsid w:val="00182521"/>
    <w:rsid w:val="001826BC"/>
    <w:rsid w:val="0018310F"/>
    <w:rsid w:val="00183D0B"/>
    <w:rsid w:val="00183DFC"/>
    <w:rsid w:val="00184725"/>
    <w:rsid w:val="0018509C"/>
    <w:rsid w:val="001853D3"/>
    <w:rsid w:val="001854CA"/>
    <w:rsid w:val="001854FE"/>
    <w:rsid w:val="00185CFC"/>
    <w:rsid w:val="0018751D"/>
    <w:rsid w:val="00190313"/>
    <w:rsid w:val="00190FF6"/>
    <w:rsid w:val="00191A19"/>
    <w:rsid w:val="00191E8B"/>
    <w:rsid w:val="0019242A"/>
    <w:rsid w:val="001929C4"/>
    <w:rsid w:val="001961FD"/>
    <w:rsid w:val="001A03B7"/>
    <w:rsid w:val="001A100F"/>
    <w:rsid w:val="001A12EE"/>
    <w:rsid w:val="001A16B7"/>
    <w:rsid w:val="001A271D"/>
    <w:rsid w:val="001A27DE"/>
    <w:rsid w:val="001A41F5"/>
    <w:rsid w:val="001A5183"/>
    <w:rsid w:val="001A525A"/>
    <w:rsid w:val="001A5F93"/>
    <w:rsid w:val="001A5FB2"/>
    <w:rsid w:val="001A6E73"/>
    <w:rsid w:val="001B08C2"/>
    <w:rsid w:val="001B0E22"/>
    <w:rsid w:val="001B15E7"/>
    <w:rsid w:val="001B1C52"/>
    <w:rsid w:val="001B1F8B"/>
    <w:rsid w:val="001B3160"/>
    <w:rsid w:val="001B3728"/>
    <w:rsid w:val="001B4F09"/>
    <w:rsid w:val="001B4F1B"/>
    <w:rsid w:val="001B56BA"/>
    <w:rsid w:val="001B5F7D"/>
    <w:rsid w:val="001B6708"/>
    <w:rsid w:val="001B671A"/>
    <w:rsid w:val="001B6A7C"/>
    <w:rsid w:val="001B7299"/>
    <w:rsid w:val="001B7708"/>
    <w:rsid w:val="001C0F3E"/>
    <w:rsid w:val="001C103C"/>
    <w:rsid w:val="001C1262"/>
    <w:rsid w:val="001C18C7"/>
    <w:rsid w:val="001C2582"/>
    <w:rsid w:val="001C2A0C"/>
    <w:rsid w:val="001C2D4D"/>
    <w:rsid w:val="001C2D88"/>
    <w:rsid w:val="001C2DAE"/>
    <w:rsid w:val="001C349E"/>
    <w:rsid w:val="001C3F1D"/>
    <w:rsid w:val="001C58F7"/>
    <w:rsid w:val="001C7B31"/>
    <w:rsid w:val="001C7F00"/>
    <w:rsid w:val="001D18CC"/>
    <w:rsid w:val="001D397A"/>
    <w:rsid w:val="001D4388"/>
    <w:rsid w:val="001D4671"/>
    <w:rsid w:val="001D59F6"/>
    <w:rsid w:val="001D7053"/>
    <w:rsid w:val="001D7343"/>
    <w:rsid w:val="001E1834"/>
    <w:rsid w:val="001E291C"/>
    <w:rsid w:val="001E368A"/>
    <w:rsid w:val="001E3DBC"/>
    <w:rsid w:val="001E4704"/>
    <w:rsid w:val="001E6AFB"/>
    <w:rsid w:val="001E7B84"/>
    <w:rsid w:val="001E7FEA"/>
    <w:rsid w:val="001F2325"/>
    <w:rsid w:val="001F2A42"/>
    <w:rsid w:val="001F3843"/>
    <w:rsid w:val="001F387B"/>
    <w:rsid w:val="001F4383"/>
    <w:rsid w:val="001F4C3A"/>
    <w:rsid w:val="001F70BA"/>
    <w:rsid w:val="001F7FB9"/>
    <w:rsid w:val="002001A7"/>
    <w:rsid w:val="00202065"/>
    <w:rsid w:val="002024FC"/>
    <w:rsid w:val="00202571"/>
    <w:rsid w:val="002027EF"/>
    <w:rsid w:val="00202A56"/>
    <w:rsid w:val="00203A66"/>
    <w:rsid w:val="00203D46"/>
    <w:rsid w:val="0020409F"/>
    <w:rsid w:val="0020461D"/>
    <w:rsid w:val="002052AD"/>
    <w:rsid w:val="002058EC"/>
    <w:rsid w:val="0020738B"/>
    <w:rsid w:val="002079A0"/>
    <w:rsid w:val="00210092"/>
    <w:rsid w:val="00210797"/>
    <w:rsid w:val="00210ED1"/>
    <w:rsid w:val="00210EFC"/>
    <w:rsid w:val="0021115D"/>
    <w:rsid w:val="00211E80"/>
    <w:rsid w:val="00213286"/>
    <w:rsid w:val="00213367"/>
    <w:rsid w:val="00213C44"/>
    <w:rsid w:val="00214946"/>
    <w:rsid w:val="00215429"/>
    <w:rsid w:val="002158C2"/>
    <w:rsid w:val="00215CC9"/>
    <w:rsid w:val="00216297"/>
    <w:rsid w:val="0021747C"/>
    <w:rsid w:val="00217507"/>
    <w:rsid w:val="0021764B"/>
    <w:rsid w:val="002177E3"/>
    <w:rsid w:val="0021794A"/>
    <w:rsid w:val="002179F7"/>
    <w:rsid w:val="00220E9C"/>
    <w:rsid w:val="00221E7C"/>
    <w:rsid w:val="0022380E"/>
    <w:rsid w:val="00223BF7"/>
    <w:rsid w:val="002257AE"/>
    <w:rsid w:val="00226986"/>
    <w:rsid w:val="00226ACA"/>
    <w:rsid w:val="00226B53"/>
    <w:rsid w:val="002272F6"/>
    <w:rsid w:val="0023001B"/>
    <w:rsid w:val="002307AB"/>
    <w:rsid w:val="0023208C"/>
    <w:rsid w:val="0023211D"/>
    <w:rsid w:val="002322F4"/>
    <w:rsid w:val="00232EF5"/>
    <w:rsid w:val="002335F8"/>
    <w:rsid w:val="002336E2"/>
    <w:rsid w:val="002341B4"/>
    <w:rsid w:val="00234B43"/>
    <w:rsid w:val="00235F97"/>
    <w:rsid w:val="0024033F"/>
    <w:rsid w:val="002408EE"/>
    <w:rsid w:val="00240BA5"/>
    <w:rsid w:val="00240F83"/>
    <w:rsid w:val="0024191D"/>
    <w:rsid w:val="00241E79"/>
    <w:rsid w:val="00242C18"/>
    <w:rsid w:val="00243099"/>
    <w:rsid w:val="0024311C"/>
    <w:rsid w:val="00243679"/>
    <w:rsid w:val="00243EA1"/>
    <w:rsid w:val="00243EEB"/>
    <w:rsid w:val="00243F3B"/>
    <w:rsid w:val="0024487F"/>
    <w:rsid w:val="002448A1"/>
    <w:rsid w:val="0024509E"/>
    <w:rsid w:val="00245D67"/>
    <w:rsid w:val="002467EC"/>
    <w:rsid w:val="002467FA"/>
    <w:rsid w:val="00246833"/>
    <w:rsid w:val="00246EFE"/>
    <w:rsid w:val="0024754E"/>
    <w:rsid w:val="002476DF"/>
    <w:rsid w:val="00250458"/>
    <w:rsid w:val="002506C7"/>
    <w:rsid w:val="00250F80"/>
    <w:rsid w:val="002517EF"/>
    <w:rsid w:val="0025198F"/>
    <w:rsid w:val="00251D14"/>
    <w:rsid w:val="00252808"/>
    <w:rsid w:val="00252840"/>
    <w:rsid w:val="002534AD"/>
    <w:rsid w:val="00253FB1"/>
    <w:rsid w:val="002540E4"/>
    <w:rsid w:val="00254212"/>
    <w:rsid w:val="002553C8"/>
    <w:rsid w:val="00255C0B"/>
    <w:rsid w:val="0025629C"/>
    <w:rsid w:val="0025640F"/>
    <w:rsid w:val="002565E6"/>
    <w:rsid w:val="00256EC0"/>
    <w:rsid w:val="00257795"/>
    <w:rsid w:val="00260BB4"/>
    <w:rsid w:val="00261538"/>
    <w:rsid w:val="00261A6F"/>
    <w:rsid w:val="00261A82"/>
    <w:rsid w:val="00261D41"/>
    <w:rsid w:val="00261FC2"/>
    <w:rsid w:val="00262865"/>
    <w:rsid w:val="0026314C"/>
    <w:rsid w:val="00263CC4"/>
    <w:rsid w:val="00264EDB"/>
    <w:rsid w:val="0026545C"/>
    <w:rsid w:val="00265D45"/>
    <w:rsid w:val="00266474"/>
    <w:rsid w:val="00266AEE"/>
    <w:rsid w:val="002679A0"/>
    <w:rsid w:val="00267C56"/>
    <w:rsid w:val="00267CD3"/>
    <w:rsid w:val="0027003D"/>
    <w:rsid w:val="002711C2"/>
    <w:rsid w:val="002715DC"/>
    <w:rsid w:val="002719C0"/>
    <w:rsid w:val="00272838"/>
    <w:rsid w:val="0027288D"/>
    <w:rsid w:val="00272C86"/>
    <w:rsid w:val="00273C56"/>
    <w:rsid w:val="002749EF"/>
    <w:rsid w:val="00274F33"/>
    <w:rsid w:val="00275198"/>
    <w:rsid w:val="00275C4A"/>
    <w:rsid w:val="00275F71"/>
    <w:rsid w:val="0027675D"/>
    <w:rsid w:val="00276BF9"/>
    <w:rsid w:val="00277057"/>
    <w:rsid w:val="002774C6"/>
    <w:rsid w:val="00280461"/>
    <w:rsid w:val="0028146A"/>
    <w:rsid w:val="00281686"/>
    <w:rsid w:val="00281D36"/>
    <w:rsid w:val="0028217F"/>
    <w:rsid w:val="00283541"/>
    <w:rsid w:val="00283DB2"/>
    <w:rsid w:val="00284A23"/>
    <w:rsid w:val="00284D4D"/>
    <w:rsid w:val="00285267"/>
    <w:rsid w:val="0028592E"/>
    <w:rsid w:val="002859FD"/>
    <w:rsid w:val="00285BB1"/>
    <w:rsid w:val="00287695"/>
    <w:rsid w:val="00287722"/>
    <w:rsid w:val="0029144B"/>
    <w:rsid w:val="0029160A"/>
    <w:rsid w:val="00291B10"/>
    <w:rsid w:val="002928DA"/>
    <w:rsid w:val="00292981"/>
    <w:rsid w:val="00293B74"/>
    <w:rsid w:val="0029427A"/>
    <w:rsid w:val="002956E4"/>
    <w:rsid w:val="00295C31"/>
    <w:rsid w:val="00295E8F"/>
    <w:rsid w:val="00295ED4"/>
    <w:rsid w:val="0029636D"/>
    <w:rsid w:val="002976C8"/>
    <w:rsid w:val="002979C5"/>
    <w:rsid w:val="002A0746"/>
    <w:rsid w:val="002A3A58"/>
    <w:rsid w:val="002A4B47"/>
    <w:rsid w:val="002A4B97"/>
    <w:rsid w:val="002A537F"/>
    <w:rsid w:val="002A5A15"/>
    <w:rsid w:val="002A6420"/>
    <w:rsid w:val="002A681A"/>
    <w:rsid w:val="002A6E65"/>
    <w:rsid w:val="002A739F"/>
    <w:rsid w:val="002A740F"/>
    <w:rsid w:val="002A78CF"/>
    <w:rsid w:val="002B0060"/>
    <w:rsid w:val="002B0634"/>
    <w:rsid w:val="002B0BF2"/>
    <w:rsid w:val="002B10C0"/>
    <w:rsid w:val="002B1446"/>
    <w:rsid w:val="002B28C3"/>
    <w:rsid w:val="002B2FCE"/>
    <w:rsid w:val="002B31F1"/>
    <w:rsid w:val="002B31F6"/>
    <w:rsid w:val="002B3DD6"/>
    <w:rsid w:val="002B3E31"/>
    <w:rsid w:val="002B4116"/>
    <w:rsid w:val="002B438A"/>
    <w:rsid w:val="002B4597"/>
    <w:rsid w:val="002B4796"/>
    <w:rsid w:val="002B6017"/>
    <w:rsid w:val="002B61FA"/>
    <w:rsid w:val="002B67F3"/>
    <w:rsid w:val="002B680C"/>
    <w:rsid w:val="002B69D9"/>
    <w:rsid w:val="002B69FB"/>
    <w:rsid w:val="002B6ABC"/>
    <w:rsid w:val="002B6B19"/>
    <w:rsid w:val="002B6DE0"/>
    <w:rsid w:val="002B7C65"/>
    <w:rsid w:val="002B7E70"/>
    <w:rsid w:val="002C01F3"/>
    <w:rsid w:val="002C0636"/>
    <w:rsid w:val="002C099A"/>
    <w:rsid w:val="002C0CE5"/>
    <w:rsid w:val="002C1108"/>
    <w:rsid w:val="002C19FE"/>
    <w:rsid w:val="002C1A59"/>
    <w:rsid w:val="002C46A1"/>
    <w:rsid w:val="002C46F0"/>
    <w:rsid w:val="002C498A"/>
    <w:rsid w:val="002C4DB8"/>
    <w:rsid w:val="002C4E0D"/>
    <w:rsid w:val="002C5E21"/>
    <w:rsid w:val="002C64C0"/>
    <w:rsid w:val="002C6A3A"/>
    <w:rsid w:val="002C6F6A"/>
    <w:rsid w:val="002C74E9"/>
    <w:rsid w:val="002D0C08"/>
    <w:rsid w:val="002D12C3"/>
    <w:rsid w:val="002D1530"/>
    <w:rsid w:val="002D1E79"/>
    <w:rsid w:val="002D2512"/>
    <w:rsid w:val="002D325F"/>
    <w:rsid w:val="002D3BBC"/>
    <w:rsid w:val="002D3EF4"/>
    <w:rsid w:val="002D4460"/>
    <w:rsid w:val="002D4528"/>
    <w:rsid w:val="002D4D67"/>
    <w:rsid w:val="002D564D"/>
    <w:rsid w:val="002D5827"/>
    <w:rsid w:val="002D587D"/>
    <w:rsid w:val="002D66B5"/>
    <w:rsid w:val="002D695E"/>
    <w:rsid w:val="002D713B"/>
    <w:rsid w:val="002D7E39"/>
    <w:rsid w:val="002E0325"/>
    <w:rsid w:val="002E13BE"/>
    <w:rsid w:val="002E1D2A"/>
    <w:rsid w:val="002E1D38"/>
    <w:rsid w:val="002E3321"/>
    <w:rsid w:val="002E3F95"/>
    <w:rsid w:val="002E4C78"/>
    <w:rsid w:val="002E5BCD"/>
    <w:rsid w:val="002E5F07"/>
    <w:rsid w:val="002E60DC"/>
    <w:rsid w:val="002E6494"/>
    <w:rsid w:val="002E7363"/>
    <w:rsid w:val="002E7FD6"/>
    <w:rsid w:val="002F039E"/>
    <w:rsid w:val="002F04CB"/>
    <w:rsid w:val="002F08D4"/>
    <w:rsid w:val="002F488A"/>
    <w:rsid w:val="002F6379"/>
    <w:rsid w:val="002F789A"/>
    <w:rsid w:val="003000E6"/>
    <w:rsid w:val="003004AC"/>
    <w:rsid w:val="00302AB5"/>
    <w:rsid w:val="00302F50"/>
    <w:rsid w:val="003035CE"/>
    <w:rsid w:val="00304ABC"/>
    <w:rsid w:val="00306B72"/>
    <w:rsid w:val="003076FE"/>
    <w:rsid w:val="00307DB4"/>
    <w:rsid w:val="00310230"/>
    <w:rsid w:val="00310F8F"/>
    <w:rsid w:val="003112A4"/>
    <w:rsid w:val="0031153F"/>
    <w:rsid w:val="00312641"/>
    <w:rsid w:val="003138D1"/>
    <w:rsid w:val="00313B01"/>
    <w:rsid w:val="00313E0B"/>
    <w:rsid w:val="003142C7"/>
    <w:rsid w:val="003145C7"/>
    <w:rsid w:val="0031502B"/>
    <w:rsid w:val="00315852"/>
    <w:rsid w:val="0031591A"/>
    <w:rsid w:val="00315A32"/>
    <w:rsid w:val="00315D96"/>
    <w:rsid w:val="003161C2"/>
    <w:rsid w:val="00316857"/>
    <w:rsid w:val="00316BAE"/>
    <w:rsid w:val="00317BBC"/>
    <w:rsid w:val="00317D57"/>
    <w:rsid w:val="00320049"/>
    <w:rsid w:val="003200D9"/>
    <w:rsid w:val="0032047B"/>
    <w:rsid w:val="00320814"/>
    <w:rsid w:val="00320F9E"/>
    <w:rsid w:val="00321EEF"/>
    <w:rsid w:val="00321FA1"/>
    <w:rsid w:val="00322B3F"/>
    <w:rsid w:val="003233B0"/>
    <w:rsid w:val="0032352C"/>
    <w:rsid w:val="00323716"/>
    <w:rsid w:val="003239E3"/>
    <w:rsid w:val="00323BEB"/>
    <w:rsid w:val="00324E30"/>
    <w:rsid w:val="00326002"/>
    <w:rsid w:val="00326896"/>
    <w:rsid w:val="00326D44"/>
    <w:rsid w:val="00326FAA"/>
    <w:rsid w:val="003270A4"/>
    <w:rsid w:val="003273A9"/>
    <w:rsid w:val="003274B0"/>
    <w:rsid w:val="00327987"/>
    <w:rsid w:val="0033021D"/>
    <w:rsid w:val="00330B5A"/>
    <w:rsid w:val="003317F0"/>
    <w:rsid w:val="00331CE3"/>
    <w:rsid w:val="00331D73"/>
    <w:rsid w:val="00331EE1"/>
    <w:rsid w:val="00332999"/>
    <w:rsid w:val="00332CD1"/>
    <w:rsid w:val="003331C0"/>
    <w:rsid w:val="0033363A"/>
    <w:rsid w:val="003339AE"/>
    <w:rsid w:val="00333E6C"/>
    <w:rsid w:val="0033440E"/>
    <w:rsid w:val="00334635"/>
    <w:rsid w:val="00334E34"/>
    <w:rsid w:val="00334EA8"/>
    <w:rsid w:val="00334EC4"/>
    <w:rsid w:val="00335368"/>
    <w:rsid w:val="003366FD"/>
    <w:rsid w:val="00336F89"/>
    <w:rsid w:val="00336FD4"/>
    <w:rsid w:val="0033785B"/>
    <w:rsid w:val="003401C3"/>
    <w:rsid w:val="00340674"/>
    <w:rsid w:val="003435EB"/>
    <w:rsid w:val="003457A9"/>
    <w:rsid w:val="0034581B"/>
    <w:rsid w:val="00346B30"/>
    <w:rsid w:val="0034711B"/>
    <w:rsid w:val="003504A9"/>
    <w:rsid w:val="003509C1"/>
    <w:rsid w:val="003511DE"/>
    <w:rsid w:val="00351DDC"/>
    <w:rsid w:val="003526E2"/>
    <w:rsid w:val="00353BAF"/>
    <w:rsid w:val="00354A42"/>
    <w:rsid w:val="00356213"/>
    <w:rsid w:val="003563BC"/>
    <w:rsid w:val="003564F1"/>
    <w:rsid w:val="0035671E"/>
    <w:rsid w:val="00356EBB"/>
    <w:rsid w:val="00357038"/>
    <w:rsid w:val="00357795"/>
    <w:rsid w:val="00357D95"/>
    <w:rsid w:val="0036138D"/>
    <w:rsid w:val="00361CE4"/>
    <w:rsid w:val="00362D0E"/>
    <w:rsid w:val="00362F5B"/>
    <w:rsid w:val="00363A7A"/>
    <w:rsid w:val="00364122"/>
    <w:rsid w:val="00364969"/>
    <w:rsid w:val="00364D35"/>
    <w:rsid w:val="003668D5"/>
    <w:rsid w:val="00366C3E"/>
    <w:rsid w:val="00366FFD"/>
    <w:rsid w:val="0036723B"/>
    <w:rsid w:val="00367F04"/>
    <w:rsid w:val="003714B4"/>
    <w:rsid w:val="00372104"/>
    <w:rsid w:val="00372118"/>
    <w:rsid w:val="00372B5C"/>
    <w:rsid w:val="00373446"/>
    <w:rsid w:val="00375058"/>
    <w:rsid w:val="00375B12"/>
    <w:rsid w:val="003761A0"/>
    <w:rsid w:val="003763E2"/>
    <w:rsid w:val="003764E6"/>
    <w:rsid w:val="0037672C"/>
    <w:rsid w:val="00377390"/>
    <w:rsid w:val="00380C5B"/>
    <w:rsid w:val="00380D0F"/>
    <w:rsid w:val="00380E5D"/>
    <w:rsid w:val="003811DC"/>
    <w:rsid w:val="003813A4"/>
    <w:rsid w:val="00381A06"/>
    <w:rsid w:val="00382680"/>
    <w:rsid w:val="00382E89"/>
    <w:rsid w:val="00382EAC"/>
    <w:rsid w:val="00383267"/>
    <w:rsid w:val="0038472A"/>
    <w:rsid w:val="00384855"/>
    <w:rsid w:val="00385747"/>
    <w:rsid w:val="00385F09"/>
    <w:rsid w:val="00386202"/>
    <w:rsid w:val="00386DFA"/>
    <w:rsid w:val="00387233"/>
    <w:rsid w:val="00387C9E"/>
    <w:rsid w:val="00387E7E"/>
    <w:rsid w:val="0039021A"/>
    <w:rsid w:val="00390F37"/>
    <w:rsid w:val="00391066"/>
    <w:rsid w:val="00391DBB"/>
    <w:rsid w:val="00391DD4"/>
    <w:rsid w:val="003926D5"/>
    <w:rsid w:val="00394340"/>
    <w:rsid w:val="00394A9B"/>
    <w:rsid w:val="00394BE4"/>
    <w:rsid w:val="00394C91"/>
    <w:rsid w:val="00396E3A"/>
    <w:rsid w:val="0039739D"/>
    <w:rsid w:val="00397922"/>
    <w:rsid w:val="003A1860"/>
    <w:rsid w:val="003A1A1A"/>
    <w:rsid w:val="003A1BE2"/>
    <w:rsid w:val="003A275F"/>
    <w:rsid w:val="003A2EF1"/>
    <w:rsid w:val="003A396E"/>
    <w:rsid w:val="003A3A29"/>
    <w:rsid w:val="003A4419"/>
    <w:rsid w:val="003A4B0F"/>
    <w:rsid w:val="003A5331"/>
    <w:rsid w:val="003A60F2"/>
    <w:rsid w:val="003A6D30"/>
    <w:rsid w:val="003A6E66"/>
    <w:rsid w:val="003A7006"/>
    <w:rsid w:val="003A7889"/>
    <w:rsid w:val="003A7F26"/>
    <w:rsid w:val="003B01D4"/>
    <w:rsid w:val="003B04F9"/>
    <w:rsid w:val="003B22E2"/>
    <w:rsid w:val="003B2927"/>
    <w:rsid w:val="003B3030"/>
    <w:rsid w:val="003B4F3F"/>
    <w:rsid w:val="003B6404"/>
    <w:rsid w:val="003B6D5F"/>
    <w:rsid w:val="003B7186"/>
    <w:rsid w:val="003B76B6"/>
    <w:rsid w:val="003B7D7B"/>
    <w:rsid w:val="003B7F42"/>
    <w:rsid w:val="003C06B3"/>
    <w:rsid w:val="003C075E"/>
    <w:rsid w:val="003C0B3E"/>
    <w:rsid w:val="003C1742"/>
    <w:rsid w:val="003C1755"/>
    <w:rsid w:val="003C1BD5"/>
    <w:rsid w:val="003C3668"/>
    <w:rsid w:val="003C4761"/>
    <w:rsid w:val="003C49C8"/>
    <w:rsid w:val="003C660F"/>
    <w:rsid w:val="003C7AD3"/>
    <w:rsid w:val="003D00AB"/>
    <w:rsid w:val="003D025B"/>
    <w:rsid w:val="003D02F3"/>
    <w:rsid w:val="003D056B"/>
    <w:rsid w:val="003D32B0"/>
    <w:rsid w:val="003D35CA"/>
    <w:rsid w:val="003D3737"/>
    <w:rsid w:val="003D386C"/>
    <w:rsid w:val="003D3E58"/>
    <w:rsid w:val="003D4635"/>
    <w:rsid w:val="003D4670"/>
    <w:rsid w:val="003D491A"/>
    <w:rsid w:val="003D4B53"/>
    <w:rsid w:val="003D4F59"/>
    <w:rsid w:val="003D52E2"/>
    <w:rsid w:val="003D65B6"/>
    <w:rsid w:val="003D65BC"/>
    <w:rsid w:val="003D729A"/>
    <w:rsid w:val="003D7359"/>
    <w:rsid w:val="003D74F4"/>
    <w:rsid w:val="003D7CEB"/>
    <w:rsid w:val="003E0D70"/>
    <w:rsid w:val="003E0E35"/>
    <w:rsid w:val="003E22E9"/>
    <w:rsid w:val="003E2473"/>
    <w:rsid w:val="003E2C70"/>
    <w:rsid w:val="003E3CF6"/>
    <w:rsid w:val="003E4572"/>
    <w:rsid w:val="003E4AD4"/>
    <w:rsid w:val="003E57D6"/>
    <w:rsid w:val="003E5B33"/>
    <w:rsid w:val="003E6548"/>
    <w:rsid w:val="003E6756"/>
    <w:rsid w:val="003E7AC2"/>
    <w:rsid w:val="003F0526"/>
    <w:rsid w:val="003F11F7"/>
    <w:rsid w:val="003F1885"/>
    <w:rsid w:val="003F227E"/>
    <w:rsid w:val="003F2331"/>
    <w:rsid w:val="003F259F"/>
    <w:rsid w:val="003F30CE"/>
    <w:rsid w:val="003F381F"/>
    <w:rsid w:val="003F5A8A"/>
    <w:rsid w:val="003F5B15"/>
    <w:rsid w:val="003F682E"/>
    <w:rsid w:val="003F700E"/>
    <w:rsid w:val="003F7167"/>
    <w:rsid w:val="003F72BA"/>
    <w:rsid w:val="003F7378"/>
    <w:rsid w:val="003F7753"/>
    <w:rsid w:val="004002BF"/>
    <w:rsid w:val="00400AB9"/>
    <w:rsid w:val="0040138F"/>
    <w:rsid w:val="00401D13"/>
    <w:rsid w:val="00402289"/>
    <w:rsid w:val="004029D4"/>
    <w:rsid w:val="00403153"/>
    <w:rsid w:val="004037C9"/>
    <w:rsid w:val="00403CA1"/>
    <w:rsid w:val="00403CC8"/>
    <w:rsid w:val="00403D49"/>
    <w:rsid w:val="00403DC3"/>
    <w:rsid w:val="00404C4C"/>
    <w:rsid w:val="00405CB5"/>
    <w:rsid w:val="0040667B"/>
    <w:rsid w:val="004067D3"/>
    <w:rsid w:val="00407D13"/>
    <w:rsid w:val="004101F0"/>
    <w:rsid w:val="004105C3"/>
    <w:rsid w:val="00410CCF"/>
    <w:rsid w:val="004110A2"/>
    <w:rsid w:val="004111AC"/>
    <w:rsid w:val="004117F6"/>
    <w:rsid w:val="00411814"/>
    <w:rsid w:val="004118B9"/>
    <w:rsid w:val="00411E77"/>
    <w:rsid w:val="004128B6"/>
    <w:rsid w:val="004137A1"/>
    <w:rsid w:val="00414361"/>
    <w:rsid w:val="0041687B"/>
    <w:rsid w:val="00416F6B"/>
    <w:rsid w:val="00417161"/>
    <w:rsid w:val="0041777C"/>
    <w:rsid w:val="00420E8F"/>
    <w:rsid w:val="00420EC0"/>
    <w:rsid w:val="00420EF2"/>
    <w:rsid w:val="0042149B"/>
    <w:rsid w:val="00421629"/>
    <w:rsid w:val="00421A4F"/>
    <w:rsid w:val="00421B85"/>
    <w:rsid w:val="0042268B"/>
    <w:rsid w:val="00422732"/>
    <w:rsid w:val="00422AD6"/>
    <w:rsid w:val="0042359B"/>
    <w:rsid w:val="00424650"/>
    <w:rsid w:val="00424D59"/>
    <w:rsid w:val="0042591D"/>
    <w:rsid w:val="00425FBC"/>
    <w:rsid w:val="00426C35"/>
    <w:rsid w:val="0042723C"/>
    <w:rsid w:val="004272A0"/>
    <w:rsid w:val="00427A6A"/>
    <w:rsid w:val="0043063B"/>
    <w:rsid w:val="004317C3"/>
    <w:rsid w:val="00431AA1"/>
    <w:rsid w:val="00432209"/>
    <w:rsid w:val="00432B45"/>
    <w:rsid w:val="0043336E"/>
    <w:rsid w:val="00433977"/>
    <w:rsid w:val="00434112"/>
    <w:rsid w:val="004342D0"/>
    <w:rsid w:val="004350CC"/>
    <w:rsid w:val="004352ED"/>
    <w:rsid w:val="004353E4"/>
    <w:rsid w:val="004356E5"/>
    <w:rsid w:val="00436DEF"/>
    <w:rsid w:val="0043710C"/>
    <w:rsid w:val="00437D61"/>
    <w:rsid w:val="00440107"/>
    <w:rsid w:val="00440690"/>
    <w:rsid w:val="00440756"/>
    <w:rsid w:val="0044083B"/>
    <w:rsid w:val="00440A06"/>
    <w:rsid w:val="00440C16"/>
    <w:rsid w:val="00440DA5"/>
    <w:rsid w:val="00441377"/>
    <w:rsid w:val="0044196B"/>
    <w:rsid w:val="00441E2E"/>
    <w:rsid w:val="0044243B"/>
    <w:rsid w:val="00442B6F"/>
    <w:rsid w:val="00442CBB"/>
    <w:rsid w:val="004432F7"/>
    <w:rsid w:val="004434E4"/>
    <w:rsid w:val="0044362B"/>
    <w:rsid w:val="00443F9A"/>
    <w:rsid w:val="004455A4"/>
    <w:rsid w:val="00445773"/>
    <w:rsid w:val="0044615E"/>
    <w:rsid w:val="004461BB"/>
    <w:rsid w:val="0044666A"/>
    <w:rsid w:val="00447210"/>
    <w:rsid w:val="00447871"/>
    <w:rsid w:val="00447DE4"/>
    <w:rsid w:val="00447FE6"/>
    <w:rsid w:val="004505C2"/>
    <w:rsid w:val="004506A3"/>
    <w:rsid w:val="004518C3"/>
    <w:rsid w:val="00451B9D"/>
    <w:rsid w:val="00452941"/>
    <w:rsid w:val="004529A1"/>
    <w:rsid w:val="00452D91"/>
    <w:rsid w:val="00452DA6"/>
    <w:rsid w:val="004539CD"/>
    <w:rsid w:val="004540F1"/>
    <w:rsid w:val="00455D6B"/>
    <w:rsid w:val="004560DF"/>
    <w:rsid w:val="004561BD"/>
    <w:rsid w:val="004570E9"/>
    <w:rsid w:val="004571BF"/>
    <w:rsid w:val="0045796C"/>
    <w:rsid w:val="00461E4A"/>
    <w:rsid w:val="004626A2"/>
    <w:rsid w:val="0046319A"/>
    <w:rsid w:val="00463498"/>
    <w:rsid w:val="00463C82"/>
    <w:rsid w:val="0046442C"/>
    <w:rsid w:val="00464AB6"/>
    <w:rsid w:val="00465663"/>
    <w:rsid w:val="004657EF"/>
    <w:rsid w:val="00465B78"/>
    <w:rsid w:val="00465FD9"/>
    <w:rsid w:val="00466527"/>
    <w:rsid w:val="00467316"/>
    <w:rsid w:val="004677A4"/>
    <w:rsid w:val="00467FC7"/>
    <w:rsid w:val="00470AA1"/>
    <w:rsid w:val="00470D61"/>
    <w:rsid w:val="00470DD6"/>
    <w:rsid w:val="00472020"/>
    <w:rsid w:val="004721C9"/>
    <w:rsid w:val="0047225B"/>
    <w:rsid w:val="004723B2"/>
    <w:rsid w:val="0047252C"/>
    <w:rsid w:val="00472B1F"/>
    <w:rsid w:val="00474AA1"/>
    <w:rsid w:val="00474AE6"/>
    <w:rsid w:val="00475703"/>
    <w:rsid w:val="00476165"/>
    <w:rsid w:val="00477722"/>
    <w:rsid w:val="004803A5"/>
    <w:rsid w:val="00480B2D"/>
    <w:rsid w:val="00481867"/>
    <w:rsid w:val="004831D0"/>
    <w:rsid w:val="00484BA5"/>
    <w:rsid w:val="00484E17"/>
    <w:rsid w:val="004853FC"/>
    <w:rsid w:val="00485779"/>
    <w:rsid w:val="00485D05"/>
    <w:rsid w:val="00486105"/>
    <w:rsid w:val="00486299"/>
    <w:rsid w:val="00487452"/>
    <w:rsid w:val="00487641"/>
    <w:rsid w:val="00490290"/>
    <w:rsid w:val="00490E6A"/>
    <w:rsid w:val="0049249D"/>
    <w:rsid w:val="00492E4A"/>
    <w:rsid w:val="00493CE9"/>
    <w:rsid w:val="00494128"/>
    <w:rsid w:val="00495F63"/>
    <w:rsid w:val="00496CC0"/>
    <w:rsid w:val="00497D4D"/>
    <w:rsid w:val="00497FDF"/>
    <w:rsid w:val="004A002B"/>
    <w:rsid w:val="004A2DC4"/>
    <w:rsid w:val="004A2E5D"/>
    <w:rsid w:val="004A33D8"/>
    <w:rsid w:val="004A4674"/>
    <w:rsid w:val="004A469B"/>
    <w:rsid w:val="004A48A2"/>
    <w:rsid w:val="004A4CF6"/>
    <w:rsid w:val="004A4E21"/>
    <w:rsid w:val="004A5B4D"/>
    <w:rsid w:val="004A5DCF"/>
    <w:rsid w:val="004A67EF"/>
    <w:rsid w:val="004A6D13"/>
    <w:rsid w:val="004A7173"/>
    <w:rsid w:val="004A7668"/>
    <w:rsid w:val="004A7AA9"/>
    <w:rsid w:val="004A7D02"/>
    <w:rsid w:val="004B06CB"/>
    <w:rsid w:val="004B110C"/>
    <w:rsid w:val="004B1522"/>
    <w:rsid w:val="004B3A27"/>
    <w:rsid w:val="004B41E2"/>
    <w:rsid w:val="004B4D7B"/>
    <w:rsid w:val="004B4DD6"/>
    <w:rsid w:val="004B4DFC"/>
    <w:rsid w:val="004B52C0"/>
    <w:rsid w:val="004B569E"/>
    <w:rsid w:val="004B6519"/>
    <w:rsid w:val="004B6608"/>
    <w:rsid w:val="004B6673"/>
    <w:rsid w:val="004B70C7"/>
    <w:rsid w:val="004B71C5"/>
    <w:rsid w:val="004C04C9"/>
    <w:rsid w:val="004C0FDC"/>
    <w:rsid w:val="004C1528"/>
    <w:rsid w:val="004C24C7"/>
    <w:rsid w:val="004C2989"/>
    <w:rsid w:val="004C3003"/>
    <w:rsid w:val="004C3959"/>
    <w:rsid w:val="004C3F74"/>
    <w:rsid w:val="004C4962"/>
    <w:rsid w:val="004C49AE"/>
    <w:rsid w:val="004C4A34"/>
    <w:rsid w:val="004C4DA4"/>
    <w:rsid w:val="004C5278"/>
    <w:rsid w:val="004C54A3"/>
    <w:rsid w:val="004C57E1"/>
    <w:rsid w:val="004C5A58"/>
    <w:rsid w:val="004C63DB"/>
    <w:rsid w:val="004C6E2F"/>
    <w:rsid w:val="004C730A"/>
    <w:rsid w:val="004C749D"/>
    <w:rsid w:val="004C76CA"/>
    <w:rsid w:val="004C79B1"/>
    <w:rsid w:val="004D0657"/>
    <w:rsid w:val="004D0F9F"/>
    <w:rsid w:val="004D11C8"/>
    <w:rsid w:val="004D13E8"/>
    <w:rsid w:val="004D20AC"/>
    <w:rsid w:val="004D2243"/>
    <w:rsid w:val="004D2B04"/>
    <w:rsid w:val="004D3576"/>
    <w:rsid w:val="004D3A2B"/>
    <w:rsid w:val="004D3ACB"/>
    <w:rsid w:val="004D4429"/>
    <w:rsid w:val="004D4ACB"/>
    <w:rsid w:val="004D5B9C"/>
    <w:rsid w:val="004D680F"/>
    <w:rsid w:val="004D6B69"/>
    <w:rsid w:val="004D6C85"/>
    <w:rsid w:val="004E047C"/>
    <w:rsid w:val="004E0771"/>
    <w:rsid w:val="004E1EA3"/>
    <w:rsid w:val="004E2116"/>
    <w:rsid w:val="004E258D"/>
    <w:rsid w:val="004E26F5"/>
    <w:rsid w:val="004E2BB3"/>
    <w:rsid w:val="004E3DCA"/>
    <w:rsid w:val="004E546E"/>
    <w:rsid w:val="004E6A19"/>
    <w:rsid w:val="004E6A9B"/>
    <w:rsid w:val="004E6E0D"/>
    <w:rsid w:val="004E708F"/>
    <w:rsid w:val="004E76B0"/>
    <w:rsid w:val="004F06D5"/>
    <w:rsid w:val="004F123E"/>
    <w:rsid w:val="004F1AC6"/>
    <w:rsid w:val="004F1DD3"/>
    <w:rsid w:val="004F24AF"/>
    <w:rsid w:val="004F2698"/>
    <w:rsid w:val="004F4EAB"/>
    <w:rsid w:val="004F6146"/>
    <w:rsid w:val="004F7AC2"/>
    <w:rsid w:val="00500F60"/>
    <w:rsid w:val="00501063"/>
    <w:rsid w:val="00501ECC"/>
    <w:rsid w:val="00501F78"/>
    <w:rsid w:val="005023CE"/>
    <w:rsid w:val="0050263F"/>
    <w:rsid w:val="005029F9"/>
    <w:rsid w:val="00502BC8"/>
    <w:rsid w:val="00503089"/>
    <w:rsid w:val="0050423F"/>
    <w:rsid w:val="00505DB4"/>
    <w:rsid w:val="005064FD"/>
    <w:rsid w:val="00507F48"/>
    <w:rsid w:val="00510878"/>
    <w:rsid w:val="0051091A"/>
    <w:rsid w:val="005109A9"/>
    <w:rsid w:val="00511C5A"/>
    <w:rsid w:val="00512483"/>
    <w:rsid w:val="0051280C"/>
    <w:rsid w:val="00512876"/>
    <w:rsid w:val="005129E2"/>
    <w:rsid w:val="00512AAA"/>
    <w:rsid w:val="00512BA6"/>
    <w:rsid w:val="00513E67"/>
    <w:rsid w:val="0051439B"/>
    <w:rsid w:val="00514474"/>
    <w:rsid w:val="005144D2"/>
    <w:rsid w:val="00514F20"/>
    <w:rsid w:val="005150AA"/>
    <w:rsid w:val="005154A0"/>
    <w:rsid w:val="00515CA5"/>
    <w:rsid w:val="00515D37"/>
    <w:rsid w:val="005163B1"/>
    <w:rsid w:val="0051670D"/>
    <w:rsid w:val="00516B18"/>
    <w:rsid w:val="00516C52"/>
    <w:rsid w:val="00516EDB"/>
    <w:rsid w:val="00517017"/>
    <w:rsid w:val="00517A6E"/>
    <w:rsid w:val="005204FF"/>
    <w:rsid w:val="0052158B"/>
    <w:rsid w:val="00521DBA"/>
    <w:rsid w:val="005220C7"/>
    <w:rsid w:val="00522513"/>
    <w:rsid w:val="0052377F"/>
    <w:rsid w:val="00523ACD"/>
    <w:rsid w:val="0052476C"/>
    <w:rsid w:val="00524B4B"/>
    <w:rsid w:val="00525D48"/>
    <w:rsid w:val="00525FF2"/>
    <w:rsid w:val="00526C50"/>
    <w:rsid w:val="0053098D"/>
    <w:rsid w:val="00530BE3"/>
    <w:rsid w:val="00531EBA"/>
    <w:rsid w:val="00531EBD"/>
    <w:rsid w:val="0053235F"/>
    <w:rsid w:val="005328E2"/>
    <w:rsid w:val="00532B56"/>
    <w:rsid w:val="00532BCA"/>
    <w:rsid w:val="00533AC6"/>
    <w:rsid w:val="00534F2F"/>
    <w:rsid w:val="005375F4"/>
    <w:rsid w:val="00537612"/>
    <w:rsid w:val="00540194"/>
    <w:rsid w:val="005402B3"/>
    <w:rsid w:val="00540DCD"/>
    <w:rsid w:val="00540EC0"/>
    <w:rsid w:val="005417FA"/>
    <w:rsid w:val="005419DB"/>
    <w:rsid w:val="00541D51"/>
    <w:rsid w:val="005422A5"/>
    <w:rsid w:val="005430B1"/>
    <w:rsid w:val="00543500"/>
    <w:rsid w:val="00543595"/>
    <w:rsid w:val="00544B4C"/>
    <w:rsid w:val="00545837"/>
    <w:rsid w:val="0054670D"/>
    <w:rsid w:val="005467BA"/>
    <w:rsid w:val="00546802"/>
    <w:rsid w:val="00546F78"/>
    <w:rsid w:val="00547E64"/>
    <w:rsid w:val="00550489"/>
    <w:rsid w:val="00550613"/>
    <w:rsid w:val="0055092A"/>
    <w:rsid w:val="00550BBC"/>
    <w:rsid w:val="00551801"/>
    <w:rsid w:val="00551D8A"/>
    <w:rsid w:val="0055285C"/>
    <w:rsid w:val="005541A3"/>
    <w:rsid w:val="00554F98"/>
    <w:rsid w:val="00555392"/>
    <w:rsid w:val="00555438"/>
    <w:rsid w:val="00555871"/>
    <w:rsid w:val="00555F63"/>
    <w:rsid w:val="00556698"/>
    <w:rsid w:val="00556914"/>
    <w:rsid w:val="00557E44"/>
    <w:rsid w:val="0056077A"/>
    <w:rsid w:val="00560955"/>
    <w:rsid w:val="00560F6F"/>
    <w:rsid w:val="005625FE"/>
    <w:rsid w:val="00562BFF"/>
    <w:rsid w:val="00564098"/>
    <w:rsid w:val="00565A9D"/>
    <w:rsid w:val="00565B06"/>
    <w:rsid w:val="00565E4B"/>
    <w:rsid w:val="00566013"/>
    <w:rsid w:val="005665B2"/>
    <w:rsid w:val="00566671"/>
    <w:rsid w:val="00566A71"/>
    <w:rsid w:val="005674F1"/>
    <w:rsid w:val="005708DF"/>
    <w:rsid w:val="00570B56"/>
    <w:rsid w:val="00570E25"/>
    <w:rsid w:val="00571354"/>
    <w:rsid w:val="00572779"/>
    <w:rsid w:val="00572DD0"/>
    <w:rsid w:val="005735FB"/>
    <w:rsid w:val="005738A3"/>
    <w:rsid w:val="005738B2"/>
    <w:rsid w:val="00573EFA"/>
    <w:rsid w:val="00573F4E"/>
    <w:rsid w:val="005748EC"/>
    <w:rsid w:val="00574AE2"/>
    <w:rsid w:val="00575032"/>
    <w:rsid w:val="0057544C"/>
    <w:rsid w:val="0057558A"/>
    <w:rsid w:val="005756E0"/>
    <w:rsid w:val="00575750"/>
    <w:rsid w:val="0057628D"/>
    <w:rsid w:val="00576310"/>
    <w:rsid w:val="00576C5F"/>
    <w:rsid w:val="005770D0"/>
    <w:rsid w:val="00577B2A"/>
    <w:rsid w:val="00577EB3"/>
    <w:rsid w:val="005805CB"/>
    <w:rsid w:val="005809CE"/>
    <w:rsid w:val="00581428"/>
    <w:rsid w:val="00581B8C"/>
    <w:rsid w:val="00582A71"/>
    <w:rsid w:val="00582F1B"/>
    <w:rsid w:val="00583FAF"/>
    <w:rsid w:val="00584F16"/>
    <w:rsid w:val="00585946"/>
    <w:rsid w:val="00587237"/>
    <w:rsid w:val="0059098B"/>
    <w:rsid w:val="00590C0F"/>
    <w:rsid w:val="00590E80"/>
    <w:rsid w:val="0059142E"/>
    <w:rsid w:val="00592734"/>
    <w:rsid w:val="0059322D"/>
    <w:rsid w:val="005937A5"/>
    <w:rsid w:val="0059428D"/>
    <w:rsid w:val="0059435D"/>
    <w:rsid w:val="005951BD"/>
    <w:rsid w:val="00595706"/>
    <w:rsid w:val="005957A5"/>
    <w:rsid w:val="005969FE"/>
    <w:rsid w:val="0059786C"/>
    <w:rsid w:val="005A0DF0"/>
    <w:rsid w:val="005A22DF"/>
    <w:rsid w:val="005A277F"/>
    <w:rsid w:val="005A2AB5"/>
    <w:rsid w:val="005A332D"/>
    <w:rsid w:val="005A3C64"/>
    <w:rsid w:val="005A451E"/>
    <w:rsid w:val="005A4848"/>
    <w:rsid w:val="005A5A4C"/>
    <w:rsid w:val="005A61C5"/>
    <w:rsid w:val="005A6472"/>
    <w:rsid w:val="005A67D8"/>
    <w:rsid w:val="005A7115"/>
    <w:rsid w:val="005A73DC"/>
    <w:rsid w:val="005A7835"/>
    <w:rsid w:val="005A7D96"/>
    <w:rsid w:val="005B0E28"/>
    <w:rsid w:val="005B0FB0"/>
    <w:rsid w:val="005B1743"/>
    <w:rsid w:val="005B179F"/>
    <w:rsid w:val="005B18FD"/>
    <w:rsid w:val="005B1A42"/>
    <w:rsid w:val="005B1C95"/>
    <w:rsid w:val="005B215A"/>
    <w:rsid w:val="005B21CC"/>
    <w:rsid w:val="005B238A"/>
    <w:rsid w:val="005B34CD"/>
    <w:rsid w:val="005B3823"/>
    <w:rsid w:val="005B3A37"/>
    <w:rsid w:val="005B3BFF"/>
    <w:rsid w:val="005B4908"/>
    <w:rsid w:val="005B4E04"/>
    <w:rsid w:val="005B53C7"/>
    <w:rsid w:val="005B5783"/>
    <w:rsid w:val="005B6170"/>
    <w:rsid w:val="005B68E7"/>
    <w:rsid w:val="005B6CA4"/>
    <w:rsid w:val="005B6FC1"/>
    <w:rsid w:val="005C0194"/>
    <w:rsid w:val="005C01D7"/>
    <w:rsid w:val="005C0E18"/>
    <w:rsid w:val="005C1453"/>
    <w:rsid w:val="005C1678"/>
    <w:rsid w:val="005C17E2"/>
    <w:rsid w:val="005C19EC"/>
    <w:rsid w:val="005C1A26"/>
    <w:rsid w:val="005C382A"/>
    <w:rsid w:val="005C39D9"/>
    <w:rsid w:val="005C3BC2"/>
    <w:rsid w:val="005C4191"/>
    <w:rsid w:val="005C5120"/>
    <w:rsid w:val="005C5342"/>
    <w:rsid w:val="005C5A6B"/>
    <w:rsid w:val="005C5D24"/>
    <w:rsid w:val="005C5DB9"/>
    <w:rsid w:val="005C6643"/>
    <w:rsid w:val="005C6855"/>
    <w:rsid w:val="005C6B09"/>
    <w:rsid w:val="005C7192"/>
    <w:rsid w:val="005C7CDA"/>
    <w:rsid w:val="005C7E44"/>
    <w:rsid w:val="005D0906"/>
    <w:rsid w:val="005D185A"/>
    <w:rsid w:val="005D18CF"/>
    <w:rsid w:val="005D18EA"/>
    <w:rsid w:val="005D2260"/>
    <w:rsid w:val="005D28F8"/>
    <w:rsid w:val="005D2BF9"/>
    <w:rsid w:val="005D33AE"/>
    <w:rsid w:val="005D3C25"/>
    <w:rsid w:val="005D4706"/>
    <w:rsid w:val="005D4F04"/>
    <w:rsid w:val="005D4F5C"/>
    <w:rsid w:val="005D5795"/>
    <w:rsid w:val="005D5C3D"/>
    <w:rsid w:val="005D5FE1"/>
    <w:rsid w:val="005D6013"/>
    <w:rsid w:val="005D65EA"/>
    <w:rsid w:val="005D70DD"/>
    <w:rsid w:val="005D71F2"/>
    <w:rsid w:val="005D7420"/>
    <w:rsid w:val="005D7893"/>
    <w:rsid w:val="005D79DF"/>
    <w:rsid w:val="005D7F8F"/>
    <w:rsid w:val="005E0038"/>
    <w:rsid w:val="005E0548"/>
    <w:rsid w:val="005E0BFB"/>
    <w:rsid w:val="005E1E5E"/>
    <w:rsid w:val="005E1FC3"/>
    <w:rsid w:val="005E2230"/>
    <w:rsid w:val="005E328F"/>
    <w:rsid w:val="005E33A7"/>
    <w:rsid w:val="005E48AC"/>
    <w:rsid w:val="005E4C75"/>
    <w:rsid w:val="005E4CEB"/>
    <w:rsid w:val="005E50FD"/>
    <w:rsid w:val="005E512A"/>
    <w:rsid w:val="005E5365"/>
    <w:rsid w:val="005E5915"/>
    <w:rsid w:val="005E6A8D"/>
    <w:rsid w:val="005E7207"/>
    <w:rsid w:val="005F02F4"/>
    <w:rsid w:val="005F1587"/>
    <w:rsid w:val="005F1863"/>
    <w:rsid w:val="005F24FB"/>
    <w:rsid w:val="005F264D"/>
    <w:rsid w:val="005F2E84"/>
    <w:rsid w:val="005F31DF"/>
    <w:rsid w:val="005F31E6"/>
    <w:rsid w:val="005F39EB"/>
    <w:rsid w:val="005F4A51"/>
    <w:rsid w:val="005F4D5A"/>
    <w:rsid w:val="005F51E6"/>
    <w:rsid w:val="005F572B"/>
    <w:rsid w:val="005F5978"/>
    <w:rsid w:val="005F5FD2"/>
    <w:rsid w:val="005F639C"/>
    <w:rsid w:val="005F6CED"/>
    <w:rsid w:val="005F6FF8"/>
    <w:rsid w:val="005F7372"/>
    <w:rsid w:val="00600AEA"/>
    <w:rsid w:val="00600D75"/>
    <w:rsid w:val="00601EB0"/>
    <w:rsid w:val="0060271A"/>
    <w:rsid w:val="006029A8"/>
    <w:rsid w:val="00603A7E"/>
    <w:rsid w:val="00603D22"/>
    <w:rsid w:val="00603E59"/>
    <w:rsid w:val="00603F18"/>
    <w:rsid w:val="006046D0"/>
    <w:rsid w:val="006049C1"/>
    <w:rsid w:val="00604B0A"/>
    <w:rsid w:val="0060601C"/>
    <w:rsid w:val="00607C26"/>
    <w:rsid w:val="00607D53"/>
    <w:rsid w:val="00607FE3"/>
    <w:rsid w:val="006104AB"/>
    <w:rsid w:val="006105C7"/>
    <w:rsid w:val="0061068B"/>
    <w:rsid w:val="006108FB"/>
    <w:rsid w:val="00610A99"/>
    <w:rsid w:val="00610AFB"/>
    <w:rsid w:val="00610D2D"/>
    <w:rsid w:val="006113DC"/>
    <w:rsid w:val="00611CDA"/>
    <w:rsid w:val="00612208"/>
    <w:rsid w:val="00613361"/>
    <w:rsid w:val="006137D2"/>
    <w:rsid w:val="00614475"/>
    <w:rsid w:val="00614E8E"/>
    <w:rsid w:val="00615411"/>
    <w:rsid w:val="00615A2A"/>
    <w:rsid w:val="00616359"/>
    <w:rsid w:val="006164DA"/>
    <w:rsid w:val="00617C99"/>
    <w:rsid w:val="00620234"/>
    <w:rsid w:val="006208ED"/>
    <w:rsid w:val="00620952"/>
    <w:rsid w:val="00620B27"/>
    <w:rsid w:val="0062125B"/>
    <w:rsid w:val="00622067"/>
    <w:rsid w:val="00623211"/>
    <w:rsid w:val="00623497"/>
    <w:rsid w:val="00623586"/>
    <w:rsid w:val="00623C12"/>
    <w:rsid w:val="00624C53"/>
    <w:rsid w:val="00625108"/>
    <w:rsid w:val="00625514"/>
    <w:rsid w:val="00625A24"/>
    <w:rsid w:val="00625FA4"/>
    <w:rsid w:val="00626229"/>
    <w:rsid w:val="00626488"/>
    <w:rsid w:val="006272F2"/>
    <w:rsid w:val="0062736E"/>
    <w:rsid w:val="00627A95"/>
    <w:rsid w:val="00630104"/>
    <w:rsid w:val="0063076D"/>
    <w:rsid w:val="00633EA5"/>
    <w:rsid w:val="00634272"/>
    <w:rsid w:val="00634431"/>
    <w:rsid w:val="00634973"/>
    <w:rsid w:val="00634B50"/>
    <w:rsid w:val="00634EB7"/>
    <w:rsid w:val="00635200"/>
    <w:rsid w:val="00635754"/>
    <w:rsid w:val="00640D63"/>
    <w:rsid w:val="00641775"/>
    <w:rsid w:val="0064188D"/>
    <w:rsid w:val="00642333"/>
    <w:rsid w:val="00642722"/>
    <w:rsid w:val="00642A41"/>
    <w:rsid w:val="00642A7B"/>
    <w:rsid w:val="00642D09"/>
    <w:rsid w:val="00642F0F"/>
    <w:rsid w:val="0064369A"/>
    <w:rsid w:val="00643C08"/>
    <w:rsid w:val="006442BC"/>
    <w:rsid w:val="006442EA"/>
    <w:rsid w:val="0064449C"/>
    <w:rsid w:val="00644726"/>
    <w:rsid w:val="006448C3"/>
    <w:rsid w:val="006449FD"/>
    <w:rsid w:val="00645249"/>
    <w:rsid w:val="00645BDB"/>
    <w:rsid w:val="00645E7B"/>
    <w:rsid w:val="00645FDC"/>
    <w:rsid w:val="00646856"/>
    <w:rsid w:val="0064710E"/>
    <w:rsid w:val="00647272"/>
    <w:rsid w:val="00647399"/>
    <w:rsid w:val="006473D2"/>
    <w:rsid w:val="00647694"/>
    <w:rsid w:val="00647FF5"/>
    <w:rsid w:val="00651709"/>
    <w:rsid w:val="00652BAE"/>
    <w:rsid w:val="006533FE"/>
    <w:rsid w:val="006541B5"/>
    <w:rsid w:val="006541E8"/>
    <w:rsid w:val="006543E0"/>
    <w:rsid w:val="00654A52"/>
    <w:rsid w:val="006550AB"/>
    <w:rsid w:val="006560D7"/>
    <w:rsid w:val="0065687A"/>
    <w:rsid w:val="006574A1"/>
    <w:rsid w:val="006574DC"/>
    <w:rsid w:val="0065754A"/>
    <w:rsid w:val="00660AE6"/>
    <w:rsid w:val="00660BD9"/>
    <w:rsid w:val="0066117E"/>
    <w:rsid w:val="0066137F"/>
    <w:rsid w:val="00661532"/>
    <w:rsid w:val="00661D46"/>
    <w:rsid w:val="00663490"/>
    <w:rsid w:val="00663BFE"/>
    <w:rsid w:val="00663E5F"/>
    <w:rsid w:val="006648BA"/>
    <w:rsid w:val="00665520"/>
    <w:rsid w:val="0066577C"/>
    <w:rsid w:val="00666803"/>
    <w:rsid w:val="00666829"/>
    <w:rsid w:val="00667406"/>
    <w:rsid w:val="00667593"/>
    <w:rsid w:val="006675E4"/>
    <w:rsid w:val="006702DF"/>
    <w:rsid w:val="00671929"/>
    <w:rsid w:val="00672060"/>
    <w:rsid w:val="00672BA2"/>
    <w:rsid w:val="006736F0"/>
    <w:rsid w:val="00673722"/>
    <w:rsid w:val="00674272"/>
    <w:rsid w:val="00674471"/>
    <w:rsid w:val="0067630F"/>
    <w:rsid w:val="00677316"/>
    <w:rsid w:val="00677708"/>
    <w:rsid w:val="006804A1"/>
    <w:rsid w:val="0068082D"/>
    <w:rsid w:val="00680D70"/>
    <w:rsid w:val="00681188"/>
    <w:rsid w:val="00681B1C"/>
    <w:rsid w:val="00682244"/>
    <w:rsid w:val="00682D10"/>
    <w:rsid w:val="00682DF6"/>
    <w:rsid w:val="00682E95"/>
    <w:rsid w:val="00683089"/>
    <w:rsid w:val="006837A3"/>
    <w:rsid w:val="00683FE4"/>
    <w:rsid w:val="0068462C"/>
    <w:rsid w:val="00684EED"/>
    <w:rsid w:val="006854E7"/>
    <w:rsid w:val="006858E5"/>
    <w:rsid w:val="0068644C"/>
    <w:rsid w:val="00686506"/>
    <w:rsid w:val="0068758D"/>
    <w:rsid w:val="006875DA"/>
    <w:rsid w:val="0068774E"/>
    <w:rsid w:val="006878C9"/>
    <w:rsid w:val="00687DEC"/>
    <w:rsid w:val="0069063B"/>
    <w:rsid w:val="006915CD"/>
    <w:rsid w:val="00692268"/>
    <w:rsid w:val="00692A62"/>
    <w:rsid w:val="00692C69"/>
    <w:rsid w:val="0069311D"/>
    <w:rsid w:val="0069419A"/>
    <w:rsid w:val="006945D7"/>
    <w:rsid w:val="00694F35"/>
    <w:rsid w:val="00695191"/>
    <w:rsid w:val="006966A2"/>
    <w:rsid w:val="00696EF9"/>
    <w:rsid w:val="006A0062"/>
    <w:rsid w:val="006A0BB4"/>
    <w:rsid w:val="006A0C77"/>
    <w:rsid w:val="006A165B"/>
    <w:rsid w:val="006A1A64"/>
    <w:rsid w:val="006A1DC9"/>
    <w:rsid w:val="006A24F5"/>
    <w:rsid w:val="006A27B1"/>
    <w:rsid w:val="006A2B7A"/>
    <w:rsid w:val="006A3158"/>
    <w:rsid w:val="006A36FC"/>
    <w:rsid w:val="006A485B"/>
    <w:rsid w:val="006A5084"/>
    <w:rsid w:val="006A55F9"/>
    <w:rsid w:val="006A67F9"/>
    <w:rsid w:val="006A68C4"/>
    <w:rsid w:val="006A6B0F"/>
    <w:rsid w:val="006A6C77"/>
    <w:rsid w:val="006A6D7F"/>
    <w:rsid w:val="006A737B"/>
    <w:rsid w:val="006A7F44"/>
    <w:rsid w:val="006B061E"/>
    <w:rsid w:val="006B0E9F"/>
    <w:rsid w:val="006B10FE"/>
    <w:rsid w:val="006B1603"/>
    <w:rsid w:val="006B1FFE"/>
    <w:rsid w:val="006B2195"/>
    <w:rsid w:val="006B2A33"/>
    <w:rsid w:val="006B2D0F"/>
    <w:rsid w:val="006B3001"/>
    <w:rsid w:val="006B5CFF"/>
    <w:rsid w:val="006B652A"/>
    <w:rsid w:val="006B714B"/>
    <w:rsid w:val="006B72D5"/>
    <w:rsid w:val="006C09C2"/>
    <w:rsid w:val="006C150B"/>
    <w:rsid w:val="006C1AD5"/>
    <w:rsid w:val="006C3AE2"/>
    <w:rsid w:val="006C4108"/>
    <w:rsid w:val="006C4F22"/>
    <w:rsid w:val="006C54E1"/>
    <w:rsid w:val="006C5670"/>
    <w:rsid w:val="006C637F"/>
    <w:rsid w:val="006C7CFE"/>
    <w:rsid w:val="006D07BC"/>
    <w:rsid w:val="006D0D59"/>
    <w:rsid w:val="006D1371"/>
    <w:rsid w:val="006D1887"/>
    <w:rsid w:val="006D2376"/>
    <w:rsid w:val="006D2892"/>
    <w:rsid w:val="006D2E8E"/>
    <w:rsid w:val="006D3215"/>
    <w:rsid w:val="006D4A3A"/>
    <w:rsid w:val="006D4D66"/>
    <w:rsid w:val="006D512C"/>
    <w:rsid w:val="006D51C8"/>
    <w:rsid w:val="006D5379"/>
    <w:rsid w:val="006D5407"/>
    <w:rsid w:val="006D63A0"/>
    <w:rsid w:val="006D6909"/>
    <w:rsid w:val="006D6944"/>
    <w:rsid w:val="006D73D8"/>
    <w:rsid w:val="006D765A"/>
    <w:rsid w:val="006D7667"/>
    <w:rsid w:val="006D76F8"/>
    <w:rsid w:val="006E021B"/>
    <w:rsid w:val="006E1116"/>
    <w:rsid w:val="006E1568"/>
    <w:rsid w:val="006E19E3"/>
    <w:rsid w:val="006E2222"/>
    <w:rsid w:val="006E2836"/>
    <w:rsid w:val="006E2947"/>
    <w:rsid w:val="006E2DE8"/>
    <w:rsid w:val="006E3004"/>
    <w:rsid w:val="006E34C5"/>
    <w:rsid w:val="006E4CA5"/>
    <w:rsid w:val="006E50DB"/>
    <w:rsid w:val="006E55BE"/>
    <w:rsid w:val="006E6287"/>
    <w:rsid w:val="006E6363"/>
    <w:rsid w:val="006F083A"/>
    <w:rsid w:val="006F1252"/>
    <w:rsid w:val="006F26B7"/>
    <w:rsid w:val="006F2EAE"/>
    <w:rsid w:val="006F30FA"/>
    <w:rsid w:val="006F36C9"/>
    <w:rsid w:val="006F3D5E"/>
    <w:rsid w:val="006F5A3D"/>
    <w:rsid w:val="006F5F2B"/>
    <w:rsid w:val="006F6AAF"/>
    <w:rsid w:val="006F7095"/>
    <w:rsid w:val="006F75CB"/>
    <w:rsid w:val="006F7B2D"/>
    <w:rsid w:val="006F7D55"/>
    <w:rsid w:val="007005ED"/>
    <w:rsid w:val="007010C0"/>
    <w:rsid w:val="0070188D"/>
    <w:rsid w:val="00702088"/>
    <w:rsid w:val="00702846"/>
    <w:rsid w:val="00702DC7"/>
    <w:rsid w:val="00704984"/>
    <w:rsid w:val="00704CD1"/>
    <w:rsid w:val="007051B0"/>
    <w:rsid w:val="00705456"/>
    <w:rsid w:val="007057E9"/>
    <w:rsid w:val="00706C55"/>
    <w:rsid w:val="00707175"/>
    <w:rsid w:val="007071A0"/>
    <w:rsid w:val="007078C5"/>
    <w:rsid w:val="00707AB6"/>
    <w:rsid w:val="00707C47"/>
    <w:rsid w:val="00710BA7"/>
    <w:rsid w:val="00711205"/>
    <w:rsid w:val="00711449"/>
    <w:rsid w:val="00711673"/>
    <w:rsid w:val="007116E1"/>
    <w:rsid w:val="0071297F"/>
    <w:rsid w:val="00712BC1"/>
    <w:rsid w:val="00712C33"/>
    <w:rsid w:val="00713883"/>
    <w:rsid w:val="00713B4A"/>
    <w:rsid w:val="00713F64"/>
    <w:rsid w:val="007140B9"/>
    <w:rsid w:val="00714DD5"/>
    <w:rsid w:val="007157E6"/>
    <w:rsid w:val="00716A43"/>
    <w:rsid w:val="007178AF"/>
    <w:rsid w:val="007178F8"/>
    <w:rsid w:val="00717B08"/>
    <w:rsid w:val="00717CDB"/>
    <w:rsid w:val="007203F2"/>
    <w:rsid w:val="00722097"/>
    <w:rsid w:val="0072221F"/>
    <w:rsid w:val="00722E1A"/>
    <w:rsid w:val="007246F0"/>
    <w:rsid w:val="00725251"/>
    <w:rsid w:val="0072576C"/>
    <w:rsid w:val="0072580C"/>
    <w:rsid w:val="00726610"/>
    <w:rsid w:val="00726679"/>
    <w:rsid w:val="0072673D"/>
    <w:rsid w:val="00726ABA"/>
    <w:rsid w:val="0073011A"/>
    <w:rsid w:val="0073027F"/>
    <w:rsid w:val="007326C9"/>
    <w:rsid w:val="007327AC"/>
    <w:rsid w:val="00733C63"/>
    <w:rsid w:val="00733F75"/>
    <w:rsid w:val="00735025"/>
    <w:rsid w:val="00735DA6"/>
    <w:rsid w:val="007364CB"/>
    <w:rsid w:val="00736743"/>
    <w:rsid w:val="00736B8B"/>
    <w:rsid w:val="00736C8D"/>
    <w:rsid w:val="00736C8E"/>
    <w:rsid w:val="0074061A"/>
    <w:rsid w:val="00740A0E"/>
    <w:rsid w:val="00740BFE"/>
    <w:rsid w:val="00740C9C"/>
    <w:rsid w:val="00741234"/>
    <w:rsid w:val="0074142A"/>
    <w:rsid w:val="00741477"/>
    <w:rsid w:val="00741FEA"/>
    <w:rsid w:val="0074214E"/>
    <w:rsid w:val="007434B9"/>
    <w:rsid w:val="007441BA"/>
    <w:rsid w:val="0074511B"/>
    <w:rsid w:val="007453CA"/>
    <w:rsid w:val="00745830"/>
    <w:rsid w:val="007458F5"/>
    <w:rsid w:val="00745950"/>
    <w:rsid w:val="0074789D"/>
    <w:rsid w:val="007505ED"/>
    <w:rsid w:val="00750780"/>
    <w:rsid w:val="00750819"/>
    <w:rsid w:val="00751419"/>
    <w:rsid w:val="007518EF"/>
    <w:rsid w:val="00753264"/>
    <w:rsid w:val="0075335A"/>
    <w:rsid w:val="0075448B"/>
    <w:rsid w:val="007554AC"/>
    <w:rsid w:val="00755D28"/>
    <w:rsid w:val="00755F06"/>
    <w:rsid w:val="00756065"/>
    <w:rsid w:val="00756F58"/>
    <w:rsid w:val="00757294"/>
    <w:rsid w:val="00760031"/>
    <w:rsid w:val="0076003F"/>
    <w:rsid w:val="00761154"/>
    <w:rsid w:val="00763974"/>
    <w:rsid w:val="00763A08"/>
    <w:rsid w:val="00763B5D"/>
    <w:rsid w:val="00763C1C"/>
    <w:rsid w:val="007652D0"/>
    <w:rsid w:val="0076629A"/>
    <w:rsid w:val="00766D94"/>
    <w:rsid w:val="007676BD"/>
    <w:rsid w:val="00767DF0"/>
    <w:rsid w:val="00770B74"/>
    <w:rsid w:val="00770B84"/>
    <w:rsid w:val="007725CB"/>
    <w:rsid w:val="00772A5E"/>
    <w:rsid w:val="00773E3D"/>
    <w:rsid w:val="00774B7B"/>
    <w:rsid w:val="0077516D"/>
    <w:rsid w:val="00776AF5"/>
    <w:rsid w:val="00780553"/>
    <w:rsid w:val="007826AB"/>
    <w:rsid w:val="007828C8"/>
    <w:rsid w:val="007829D5"/>
    <w:rsid w:val="007836B8"/>
    <w:rsid w:val="00783CB0"/>
    <w:rsid w:val="00785BC3"/>
    <w:rsid w:val="00785D8E"/>
    <w:rsid w:val="00785F22"/>
    <w:rsid w:val="007864C9"/>
    <w:rsid w:val="0078650E"/>
    <w:rsid w:val="007900D9"/>
    <w:rsid w:val="007912E4"/>
    <w:rsid w:val="00791C41"/>
    <w:rsid w:val="00791E51"/>
    <w:rsid w:val="00792F0C"/>
    <w:rsid w:val="00793799"/>
    <w:rsid w:val="00793A6D"/>
    <w:rsid w:val="0079408F"/>
    <w:rsid w:val="0079440A"/>
    <w:rsid w:val="00794AE6"/>
    <w:rsid w:val="00795149"/>
    <w:rsid w:val="00795A99"/>
    <w:rsid w:val="007960C6"/>
    <w:rsid w:val="00797106"/>
    <w:rsid w:val="007971C4"/>
    <w:rsid w:val="00797A84"/>
    <w:rsid w:val="007A0669"/>
    <w:rsid w:val="007A10A9"/>
    <w:rsid w:val="007A13B9"/>
    <w:rsid w:val="007A14C3"/>
    <w:rsid w:val="007A21F4"/>
    <w:rsid w:val="007A27C3"/>
    <w:rsid w:val="007A2F1C"/>
    <w:rsid w:val="007A36A6"/>
    <w:rsid w:val="007A3C43"/>
    <w:rsid w:val="007A3F82"/>
    <w:rsid w:val="007A435D"/>
    <w:rsid w:val="007A4A8E"/>
    <w:rsid w:val="007A6701"/>
    <w:rsid w:val="007A7A34"/>
    <w:rsid w:val="007B0122"/>
    <w:rsid w:val="007B0A2B"/>
    <w:rsid w:val="007B0F0C"/>
    <w:rsid w:val="007B0FE9"/>
    <w:rsid w:val="007B2E04"/>
    <w:rsid w:val="007B2E80"/>
    <w:rsid w:val="007B328A"/>
    <w:rsid w:val="007B383F"/>
    <w:rsid w:val="007B3AA9"/>
    <w:rsid w:val="007B3AB6"/>
    <w:rsid w:val="007B4074"/>
    <w:rsid w:val="007B4D65"/>
    <w:rsid w:val="007B507B"/>
    <w:rsid w:val="007B5B05"/>
    <w:rsid w:val="007B5F43"/>
    <w:rsid w:val="007B6C2C"/>
    <w:rsid w:val="007B77B1"/>
    <w:rsid w:val="007C0792"/>
    <w:rsid w:val="007C096A"/>
    <w:rsid w:val="007C1331"/>
    <w:rsid w:val="007C19A1"/>
    <w:rsid w:val="007C2074"/>
    <w:rsid w:val="007C2588"/>
    <w:rsid w:val="007C4659"/>
    <w:rsid w:val="007C5A62"/>
    <w:rsid w:val="007C6A45"/>
    <w:rsid w:val="007D0309"/>
    <w:rsid w:val="007D14AD"/>
    <w:rsid w:val="007D1C0B"/>
    <w:rsid w:val="007D201C"/>
    <w:rsid w:val="007D23F4"/>
    <w:rsid w:val="007D29C5"/>
    <w:rsid w:val="007D3882"/>
    <w:rsid w:val="007D3AF2"/>
    <w:rsid w:val="007D3EE7"/>
    <w:rsid w:val="007D403B"/>
    <w:rsid w:val="007D4297"/>
    <w:rsid w:val="007D44D6"/>
    <w:rsid w:val="007D47FB"/>
    <w:rsid w:val="007D4B79"/>
    <w:rsid w:val="007D4C60"/>
    <w:rsid w:val="007D5383"/>
    <w:rsid w:val="007D577C"/>
    <w:rsid w:val="007D579A"/>
    <w:rsid w:val="007D626A"/>
    <w:rsid w:val="007D6501"/>
    <w:rsid w:val="007D7874"/>
    <w:rsid w:val="007E0D7F"/>
    <w:rsid w:val="007E12DB"/>
    <w:rsid w:val="007E15EF"/>
    <w:rsid w:val="007E2413"/>
    <w:rsid w:val="007E2863"/>
    <w:rsid w:val="007E317B"/>
    <w:rsid w:val="007E3A81"/>
    <w:rsid w:val="007E43FA"/>
    <w:rsid w:val="007E7420"/>
    <w:rsid w:val="007E7BBC"/>
    <w:rsid w:val="007E7D1F"/>
    <w:rsid w:val="007F20B7"/>
    <w:rsid w:val="007F26EE"/>
    <w:rsid w:val="007F3084"/>
    <w:rsid w:val="007F3A4E"/>
    <w:rsid w:val="007F3F17"/>
    <w:rsid w:val="007F458D"/>
    <w:rsid w:val="007F459D"/>
    <w:rsid w:val="007F4C40"/>
    <w:rsid w:val="007F4FEC"/>
    <w:rsid w:val="007F54DB"/>
    <w:rsid w:val="007F6BB2"/>
    <w:rsid w:val="007F6BCA"/>
    <w:rsid w:val="007F7E34"/>
    <w:rsid w:val="00800B47"/>
    <w:rsid w:val="00801CC9"/>
    <w:rsid w:val="00801E13"/>
    <w:rsid w:val="008026F9"/>
    <w:rsid w:val="008029B0"/>
    <w:rsid w:val="00802C01"/>
    <w:rsid w:val="00802DCB"/>
    <w:rsid w:val="00803458"/>
    <w:rsid w:val="00803A33"/>
    <w:rsid w:val="008047AE"/>
    <w:rsid w:val="00804FA4"/>
    <w:rsid w:val="008053D2"/>
    <w:rsid w:val="00805601"/>
    <w:rsid w:val="008057D5"/>
    <w:rsid w:val="00806D43"/>
    <w:rsid w:val="00807868"/>
    <w:rsid w:val="00807C84"/>
    <w:rsid w:val="00807D21"/>
    <w:rsid w:val="0081110F"/>
    <w:rsid w:val="0081140F"/>
    <w:rsid w:val="00811754"/>
    <w:rsid w:val="008124B4"/>
    <w:rsid w:val="00812A7F"/>
    <w:rsid w:val="00812B89"/>
    <w:rsid w:val="00813133"/>
    <w:rsid w:val="008134D7"/>
    <w:rsid w:val="008138CC"/>
    <w:rsid w:val="00813BFF"/>
    <w:rsid w:val="00813E14"/>
    <w:rsid w:val="00814358"/>
    <w:rsid w:val="00814C2D"/>
    <w:rsid w:val="00814C76"/>
    <w:rsid w:val="0081589A"/>
    <w:rsid w:val="0081597E"/>
    <w:rsid w:val="00816366"/>
    <w:rsid w:val="008168A9"/>
    <w:rsid w:val="008172B0"/>
    <w:rsid w:val="0082093C"/>
    <w:rsid w:val="00820ADC"/>
    <w:rsid w:val="008210F4"/>
    <w:rsid w:val="00821935"/>
    <w:rsid w:val="00821A98"/>
    <w:rsid w:val="00822111"/>
    <w:rsid w:val="00822D77"/>
    <w:rsid w:val="0082461C"/>
    <w:rsid w:val="008252CA"/>
    <w:rsid w:val="0082542B"/>
    <w:rsid w:val="00826245"/>
    <w:rsid w:val="0082641E"/>
    <w:rsid w:val="00826906"/>
    <w:rsid w:val="0082723C"/>
    <w:rsid w:val="0083107E"/>
    <w:rsid w:val="00831121"/>
    <w:rsid w:val="00831341"/>
    <w:rsid w:val="00831349"/>
    <w:rsid w:val="008318E7"/>
    <w:rsid w:val="008326A5"/>
    <w:rsid w:val="008328FB"/>
    <w:rsid w:val="00832CB2"/>
    <w:rsid w:val="008338FE"/>
    <w:rsid w:val="00833D23"/>
    <w:rsid w:val="00833F07"/>
    <w:rsid w:val="00834384"/>
    <w:rsid w:val="00835C91"/>
    <w:rsid w:val="00835F2A"/>
    <w:rsid w:val="00836952"/>
    <w:rsid w:val="008369C4"/>
    <w:rsid w:val="00836C1C"/>
    <w:rsid w:val="0083732A"/>
    <w:rsid w:val="00837A6B"/>
    <w:rsid w:val="008423CF"/>
    <w:rsid w:val="00842952"/>
    <w:rsid w:val="00844882"/>
    <w:rsid w:val="00845395"/>
    <w:rsid w:val="008456EA"/>
    <w:rsid w:val="0084596B"/>
    <w:rsid w:val="00846620"/>
    <w:rsid w:val="008468EF"/>
    <w:rsid w:val="008476DF"/>
    <w:rsid w:val="008501FF"/>
    <w:rsid w:val="00852EB9"/>
    <w:rsid w:val="00853194"/>
    <w:rsid w:val="008544EF"/>
    <w:rsid w:val="00854D55"/>
    <w:rsid w:val="008559B2"/>
    <w:rsid w:val="008559EA"/>
    <w:rsid w:val="0085644C"/>
    <w:rsid w:val="00856518"/>
    <w:rsid w:val="008567B9"/>
    <w:rsid w:val="00857008"/>
    <w:rsid w:val="00857BCD"/>
    <w:rsid w:val="00857FD7"/>
    <w:rsid w:val="00860513"/>
    <w:rsid w:val="008609F2"/>
    <w:rsid w:val="00860A46"/>
    <w:rsid w:val="00860BBC"/>
    <w:rsid w:val="00860D8E"/>
    <w:rsid w:val="00861958"/>
    <w:rsid w:val="00861D42"/>
    <w:rsid w:val="008625E1"/>
    <w:rsid w:val="00862AE1"/>
    <w:rsid w:val="0086398E"/>
    <w:rsid w:val="0086419E"/>
    <w:rsid w:val="00864926"/>
    <w:rsid w:val="0086501C"/>
    <w:rsid w:val="008652D1"/>
    <w:rsid w:val="00865B2B"/>
    <w:rsid w:val="00865DE9"/>
    <w:rsid w:val="00866439"/>
    <w:rsid w:val="00866F55"/>
    <w:rsid w:val="008674D9"/>
    <w:rsid w:val="0086759C"/>
    <w:rsid w:val="00870007"/>
    <w:rsid w:val="008700C3"/>
    <w:rsid w:val="00870681"/>
    <w:rsid w:val="00870762"/>
    <w:rsid w:val="00871912"/>
    <w:rsid w:val="00871CDE"/>
    <w:rsid w:val="00872F65"/>
    <w:rsid w:val="008734F5"/>
    <w:rsid w:val="00875F16"/>
    <w:rsid w:val="0087614A"/>
    <w:rsid w:val="00876567"/>
    <w:rsid w:val="008767DB"/>
    <w:rsid w:val="00876B4C"/>
    <w:rsid w:val="00876D2E"/>
    <w:rsid w:val="00877261"/>
    <w:rsid w:val="00877292"/>
    <w:rsid w:val="00880486"/>
    <w:rsid w:val="00881B07"/>
    <w:rsid w:val="00881B9F"/>
    <w:rsid w:val="00881FD3"/>
    <w:rsid w:val="0088237A"/>
    <w:rsid w:val="008834AA"/>
    <w:rsid w:val="0088407D"/>
    <w:rsid w:val="00884165"/>
    <w:rsid w:val="00884D76"/>
    <w:rsid w:val="00885BF7"/>
    <w:rsid w:val="00885F52"/>
    <w:rsid w:val="0088616D"/>
    <w:rsid w:val="00890509"/>
    <w:rsid w:val="00890907"/>
    <w:rsid w:val="00890B9D"/>
    <w:rsid w:val="0089284F"/>
    <w:rsid w:val="00892D6F"/>
    <w:rsid w:val="00893FE9"/>
    <w:rsid w:val="00894089"/>
    <w:rsid w:val="00894607"/>
    <w:rsid w:val="00895E10"/>
    <w:rsid w:val="00896157"/>
    <w:rsid w:val="008961AF"/>
    <w:rsid w:val="008965C2"/>
    <w:rsid w:val="00896745"/>
    <w:rsid w:val="00896912"/>
    <w:rsid w:val="00896AA5"/>
    <w:rsid w:val="00896AAC"/>
    <w:rsid w:val="00896CF5"/>
    <w:rsid w:val="00896CFD"/>
    <w:rsid w:val="008976B3"/>
    <w:rsid w:val="008A0627"/>
    <w:rsid w:val="008A0FEB"/>
    <w:rsid w:val="008A159C"/>
    <w:rsid w:val="008A3FA0"/>
    <w:rsid w:val="008A47D8"/>
    <w:rsid w:val="008A4ADF"/>
    <w:rsid w:val="008A5787"/>
    <w:rsid w:val="008A61A8"/>
    <w:rsid w:val="008A64AB"/>
    <w:rsid w:val="008A65DE"/>
    <w:rsid w:val="008A6ED8"/>
    <w:rsid w:val="008A722D"/>
    <w:rsid w:val="008A7F7B"/>
    <w:rsid w:val="008B06DF"/>
    <w:rsid w:val="008B1314"/>
    <w:rsid w:val="008B18CB"/>
    <w:rsid w:val="008B1F9E"/>
    <w:rsid w:val="008B2A8B"/>
    <w:rsid w:val="008B2CB8"/>
    <w:rsid w:val="008B3083"/>
    <w:rsid w:val="008B32C0"/>
    <w:rsid w:val="008B36BB"/>
    <w:rsid w:val="008B5264"/>
    <w:rsid w:val="008B5396"/>
    <w:rsid w:val="008B53AA"/>
    <w:rsid w:val="008B5A36"/>
    <w:rsid w:val="008B6356"/>
    <w:rsid w:val="008B64A7"/>
    <w:rsid w:val="008B6C4F"/>
    <w:rsid w:val="008B7595"/>
    <w:rsid w:val="008C07A1"/>
    <w:rsid w:val="008C1CE9"/>
    <w:rsid w:val="008C243D"/>
    <w:rsid w:val="008C2BB0"/>
    <w:rsid w:val="008C2D51"/>
    <w:rsid w:val="008C34EA"/>
    <w:rsid w:val="008C4CBC"/>
    <w:rsid w:val="008C50CF"/>
    <w:rsid w:val="008C600B"/>
    <w:rsid w:val="008C6F14"/>
    <w:rsid w:val="008C7C68"/>
    <w:rsid w:val="008D02B0"/>
    <w:rsid w:val="008D068E"/>
    <w:rsid w:val="008D0B02"/>
    <w:rsid w:val="008D0C06"/>
    <w:rsid w:val="008D1E4A"/>
    <w:rsid w:val="008D2A29"/>
    <w:rsid w:val="008D3A5A"/>
    <w:rsid w:val="008D3B0C"/>
    <w:rsid w:val="008D5F04"/>
    <w:rsid w:val="008D6705"/>
    <w:rsid w:val="008D6EB3"/>
    <w:rsid w:val="008E0F52"/>
    <w:rsid w:val="008E1270"/>
    <w:rsid w:val="008E30E1"/>
    <w:rsid w:val="008E30E7"/>
    <w:rsid w:val="008E3343"/>
    <w:rsid w:val="008E3493"/>
    <w:rsid w:val="008E3A3F"/>
    <w:rsid w:val="008E3ADE"/>
    <w:rsid w:val="008E3B23"/>
    <w:rsid w:val="008E3CF5"/>
    <w:rsid w:val="008E3F99"/>
    <w:rsid w:val="008E5357"/>
    <w:rsid w:val="008E598A"/>
    <w:rsid w:val="008E5C67"/>
    <w:rsid w:val="008E7008"/>
    <w:rsid w:val="008E7B00"/>
    <w:rsid w:val="008E7B51"/>
    <w:rsid w:val="008F0633"/>
    <w:rsid w:val="008F0E53"/>
    <w:rsid w:val="008F0F03"/>
    <w:rsid w:val="008F157C"/>
    <w:rsid w:val="008F1C47"/>
    <w:rsid w:val="008F2247"/>
    <w:rsid w:val="008F23AE"/>
    <w:rsid w:val="008F25DE"/>
    <w:rsid w:val="008F35C4"/>
    <w:rsid w:val="008F3733"/>
    <w:rsid w:val="008F3C46"/>
    <w:rsid w:val="008F42E4"/>
    <w:rsid w:val="008F4377"/>
    <w:rsid w:val="008F5106"/>
    <w:rsid w:val="008F5B7B"/>
    <w:rsid w:val="008F7EBB"/>
    <w:rsid w:val="00900000"/>
    <w:rsid w:val="009002FF"/>
    <w:rsid w:val="009005FC"/>
    <w:rsid w:val="009015FB"/>
    <w:rsid w:val="00901AB0"/>
    <w:rsid w:val="00901CA2"/>
    <w:rsid w:val="00901F66"/>
    <w:rsid w:val="0090229E"/>
    <w:rsid w:val="00902477"/>
    <w:rsid w:val="009024D0"/>
    <w:rsid w:val="00903559"/>
    <w:rsid w:val="009035D2"/>
    <w:rsid w:val="00903771"/>
    <w:rsid w:val="00905168"/>
    <w:rsid w:val="009054ED"/>
    <w:rsid w:val="00905C15"/>
    <w:rsid w:val="009067D4"/>
    <w:rsid w:val="00907800"/>
    <w:rsid w:val="00907B70"/>
    <w:rsid w:val="00907FAC"/>
    <w:rsid w:val="009100D8"/>
    <w:rsid w:val="009101DC"/>
    <w:rsid w:val="009125D5"/>
    <w:rsid w:val="00912B2A"/>
    <w:rsid w:val="009135C3"/>
    <w:rsid w:val="0091371B"/>
    <w:rsid w:val="0091389F"/>
    <w:rsid w:val="009156AF"/>
    <w:rsid w:val="00916717"/>
    <w:rsid w:val="009172C7"/>
    <w:rsid w:val="00917788"/>
    <w:rsid w:val="009204F8"/>
    <w:rsid w:val="00922D98"/>
    <w:rsid w:val="00922EC3"/>
    <w:rsid w:val="0092342A"/>
    <w:rsid w:val="00923A7E"/>
    <w:rsid w:val="00925272"/>
    <w:rsid w:val="009255DC"/>
    <w:rsid w:val="0092594E"/>
    <w:rsid w:val="0092666F"/>
    <w:rsid w:val="00926A18"/>
    <w:rsid w:val="00927130"/>
    <w:rsid w:val="00927404"/>
    <w:rsid w:val="0092744F"/>
    <w:rsid w:val="00930CF9"/>
    <w:rsid w:val="009319E1"/>
    <w:rsid w:val="00931F0C"/>
    <w:rsid w:val="0093231E"/>
    <w:rsid w:val="00932B52"/>
    <w:rsid w:val="00932D33"/>
    <w:rsid w:val="0093331E"/>
    <w:rsid w:val="00933BB7"/>
    <w:rsid w:val="00933C3D"/>
    <w:rsid w:val="0093434B"/>
    <w:rsid w:val="00934425"/>
    <w:rsid w:val="00934616"/>
    <w:rsid w:val="00934D57"/>
    <w:rsid w:val="00935098"/>
    <w:rsid w:val="009359AB"/>
    <w:rsid w:val="00937E7B"/>
    <w:rsid w:val="009403F2"/>
    <w:rsid w:val="00940611"/>
    <w:rsid w:val="009417DF"/>
    <w:rsid w:val="00941C4C"/>
    <w:rsid w:val="00941EE0"/>
    <w:rsid w:val="00942A66"/>
    <w:rsid w:val="0094313D"/>
    <w:rsid w:val="00943256"/>
    <w:rsid w:val="0094383E"/>
    <w:rsid w:val="00944129"/>
    <w:rsid w:val="0094461C"/>
    <w:rsid w:val="00944FC4"/>
    <w:rsid w:val="00946364"/>
    <w:rsid w:val="009463B3"/>
    <w:rsid w:val="0094751C"/>
    <w:rsid w:val="00950630"/>
    <w:rsid w:val="00952730"/>
    <w:rsid w:val="00952803"/>
    <w:rsid w:val="009528BA"/>
    <w:rsid w:val="00952F89"/>
    <w:rsid w:val="009543E2"/>
    <w:rsid w:val="00954821"/>
    <w:rsid w:val="0095601E"/>
    <w:rsid w:val="00956331"/>
    <w:rsid w:val="00956365"/>
    <w:rsid w:val="009564FD"/>
    <w:rsid w:val="009600A1"/>
    <w:rsid w:val="00960B9E"/>
    <w:rsid w:val="0096105B"/>
    <w:rsid w:val="00961CC2"/>
    <w:rsid w:val="00962275"/>
    <w:rsid w:val="00962495"/>
    <w:rsid w:val="00962A8D"/>
    <w:rsid w:val="00962B64"/>
    <w:rsid w:val="00962B96"/>
    <w:rsid w:val="009645BC"/>
    <w:rsid w:val="009647A2"/>
    <w:rsid w:val="009655B2"/>
    <w:rsid w:val="00965A51"/>
    <w:rsid w:val="00965DA3"/>
    <w:rsid w:val="00965E81"/>
    <w:rsid w:val="00965FF1"/>
    <w:rsid w:val="009669DA"/>
    <w:rsid w:val="00967BA7"/>
    <w:rsid w:val="00967E4E"/>
    <w:rsid w:val="00970DB7"/>
    <w:rsid w:val="0097141A"/>
    <w:rsid w:val="009714DB"/>
    <w:rsid w:val="00971BAC"/>
    <w:rsid w:val="009725CC"/>
    <w:rsid w:val="00973427"/>
    <w:rsid w:val="00974194"/>
    <w:rsid w:val="00974B24"/>
    <w:rsid w:val="009753CC"/>
    <w:rsid w:val="00975458"/>
    <w:rsid w:val="00975463"/>
    <w:rsid w:val="00976A73"/>
    <w:rsid w:val="00980584"/>
    <w:rsid w:val="0098070C"/>
    <w:rsid w:val="009815A8"/>
    <w:rsid w:val="009817A4"/>
    <w:rsid w:val="00981B72"/>
    <w:rsid w:val="00981CB1"/>
    <w:rsid w:val="00982152"/>
    <w:rsid w:val="00982310"/>
    <w:rsid w:val="009840A7"/>
    <w:rsid w:val="0098459F"/>
    <w:rsid w:val="009851B2"/>
    <w:rsid w:val="009856F6"/>
    <w:rsid w:val="0098598C"/>
    <w:rsid w:val="00985D39"/>
    <w:rsid w:val="00986058"/>
    <w:rsid w:val="00987249"/>
    <w:rsid w:val="009903E0"/>
    <w:rsid w:val="00990CD1"/>
    <w:rsid w:val="00992181"/>
    <w:rsid w:val="00992C00"/>
    <w:rsid w:val="00993577"/>
    <w:rsid w:val="009938FE"/>
    <w:rsid w:val="00993BE1"/>
    <w:rsid w:val="00993EAA"/>
    <w:rsid w:val="00995775"/>
    <w:rsid w:val="0099595E"/>
    <w:rsid w:val="00996B0D"/>
    <w:rsid w:val="00997D1A"/>
    <w:rsid w:val="009A0051"/>
    <w:rsid w:val="009A064A"/>
    <w:rsid w:val="009A0699"/>
    <w:rsid w:val="009A0F5D"/>
    <w:rsid w:val="009A1F01"/>
    <w:rsid w:val="009A212F"/>
    <w:rsid w:val="009A3481"/>
    <w:rsid w:val="009A37A0"/>
    <w:rsid w:val="009A38E2"/>
    <w:rsid w:val="009A4ED7"/>
    <w:rsid w:val="009A5528"/>
    <w:rsid w:val="009A69C0"/>
    <w:rsid w:val="009A6EF4"/>
    <w:rsid w:val="009A781E"/>
    <w:rsid w:val="009B05DB"/>
    <w:rsid w:val="009B0689"/>
    <w:rsid w:val="009B07CB"/>
    <w:rsid w:val="009B08F5"/>
    <w:rsid w:val="009B0A8C"/>
    <w:rsid w:val="009B0FE2"/>
    <w:rsid w:val="009B16A0"/>
    <w:rsid w:val="009B22F7"/>
    <w:rsid w:val="009B2B75"/>
    <w:rsid w:val="009B2E7D"/>
    <w:rsid w:val="009B60B0"/>
    <w:rsid w:val="009B6B2E"/>
    <w:rsid w:val="009B6B88"/>
    <w:rsid w:val="009B78D5"/>
    <w:rsid w:val="009B7AAA"/>
    <w:rsid w:val="009B7DCE"/>
    <w:rsid w:val="009C0210"/>
    <w:rsid w:val="009C0C4F"/>
    <w:rsid w:val="009C1951"/>
    <w:rsid w:val="009C21B8"/>
    <w:rsid w:val="009C2CF2"/>
    <w:rsid w:val="009C2D2C"/>
    <w:rsid w:val="009C3FD7"/>
    <w:rsid w:val="009C44A8"/>
    <w:rsid w:val="009C4C7B"/>
    <w:rsid w:val="009C504E"/>
    <w:rsid w:val="009C5B40"/>
    <w:rsid w:val="009C5E99"/>
    <w:rsid w:val="009C613A"/>
    <w:rsid w:val="009C6219"/>
    <w:rsid w:val="009C7280"/>
    <w:rsid w:val="009C731C"/>
    <w:rsid w:val="009C7F17"/>
    <w:rsid w:val="009C7FC2"/>
    <w:rsid w:val="009D1001"/>
    <w:rsid w:val="009D3207"/>
    <w:rsid w:val="009D3329"/>
    <w:rsid w:val="009D3DE8"/>
    <w:rsid w:val="009D4C25"/>
    <w:rsid w:val="009D55A7"/>
    <w:rsid w:val="009D57D0"/>
    <w:rsid w:val="009D584B"/>
    <w:rsid w:val="009D6127"/>
    <w:rsid w:val="009D632E"/>
    <w:rsid w:val="009D681D"/>
    <w:rsid w:val="009D6DA3"/>
    <w:rsid w:val="009D72EE"/>
    <w:rsid w:val="009E0A5A"/>
    <w:rsid w:val="009E0D88"/>
    <w:rsid w:val="009E0F15"/>
    <w:rsid w:val="009E11C5"/>
    <w:rsid w:val="009E17FE"/>
    <w:rsid w:val="009E1DB0"/>
    <w:rsid w:val="009E1F65"/>
    <w:rsid w:val="009E2132"/>
    <w:rsid w:val="009E3A9C"/>
    <w:rsid w:val="009E40CD"/>
    <w:rsid w:val="009E5335"/>
    <w:rsid w:val="009E55FB"/>
    <w:rsid w:val="009E563C"/>
    <w:rsid w:val="009E5ECD"/>
    <w:rsid w:val="009E5EDE"/>
    <w:rsid w:val="009E5F7F"/>
    <w:rsid w:val="009E6194"/>
    <w:rsid w:val="009E684E"/>
    <w:rsid w:val="009E740D"/>
    <w:rsid w:val="009E7841"/>
    <w:rsid w:val="009F08C3"/>
    <w:rsid w:val="009F0940"/>
    <w:rsid w:val="009F1052"/>
    <w:rsid w:val="009F1100"/>
    <w:rsid w:val="009F2EDE"/>
    <w:rsid w:val="009F4029"/>
    <w:rsid w:val="009F44F2"/>
    <w:rsid w:val="009F4FF5"/>
    <w:rsid w:val="009F507C"/>
    <w:rsid w:val="009F58B2"/>
    <w:rsid w:val="009F59F7"/>
    <w:rsid w:val="009F5B28"/>
    <w:rsid w:val="009F6242"/>
    <w:rsid w:val="009F62A1"/>
    <w:rsid w:val="009F6785"/>
    <w:rsid w:val="009F6CA9"/>
    <w:rsid w:val="00A000DD"/>
    <w:rsid w:val="00A00114"/>
    <w:rsid w:val="00A00300"/>
    <w:rsid w:val="00A0087B"/>
    <w:rsid w:val="00A00AE6"/>
    <w:rsid w:val="00A017F3"/>
    <w:rsid w:val="00A0191A"/>
    <w:rsid w:val="00A02756"/>
    <w:rsid w:val="00A02D1A"/>
    <w:rsid w:val="00A02EF7"/>
    <w:rsid w:val="00A032A8"/>
    <w:rsid w:val="00A05A1C"/>
    <w:rsid w:val="00A05C14"/>
    <w:rsid w:val="00A05FBD"/>
    <w:rsid w:val="00A0622C"/>
    <w:rsid w:val="00A0644F"/>
    <w:rsid w:val="00A06851"/>
    <w:rsid w:val="00A06A0C"/>
    <w:rsid w:val="00A06BF5"/>
    <w:rsid w:val="00A07205"/>
    <w:rsid w:val="00A07DF8"/>
    <w:rsid w:val="00A1074C"/>
    <w:rsid w:val="00A11463"/>
    <w:rsid w:val="00A11D33"/>
    <w:rsid w:val="00A12E3C"/>
    <w:rsid w:val="00A14EF7"/>
    <w:rsid w:val="00A1519C"/>
    <w:rsid w:val="00A16378"/>
    <w:rsid w:val="00A16949"/>
    <w:rsid w:val="00A174D6"/>
    <w:rsid w:val="00A17909"/>
    <w:rsid w:val="00A2004E"/>
    <w:rsid w:val="00A204E0"/>
    <w:rsid w:val="00A212F9"/>
    <w:rsid w:val="00A21BC0"/>
    <w:rsid w:val="00A22C8D"/>
    <w:rsid w:val="00A22D2B"/>
    <w:rsid w:val="00A23088"/>
    <w:rsid w:val="00A23E4D"/>
    <w:rsid w:val="00A243E1"/>
    <w:rsid w:val="00A24ACC"/>
    <w:rsid w:val="00A254E0"/>
    <w:rsid w:val="00A2568A"/>
    <w:rsid w:val="00A25F6D"/>
    <w:rsid w:val="00A26340"/>
    <w:rsid w:val="00A2694B"/>
    <w:rsid w:val="00A27A74"/>
    <w:rsid w:val="00A27F9C"/>
    <w:rsid w:val="00A30762"/>
    <w:rsid w:val="00A30BA7"/>
    <w:rsid w:val="00A30EA8"/>
    <w:rsid w:val="00A311B9"/>
    <w:rsid w:val="00A314D7"/>
    <w:rsid w:val="00A31FFF"/>
    <w:rsid w:val="00A3222F"/>
    <w:rsid w:val="00A32337"/>
    <w:rsid w:val="00A32BF8"/>
    <w:rsid w:val="00A32EBD"/>
    <w:rsid w:val="00A33D57"/>
    <w:rsid w:val="00A34926"/>
    <w:rsid w:val="00A34A11"/>
    <w:rsid w:val="00A34EDF"/>
    <w:rsid w:val="00A354D7"/>
    <w:rsid w:val="00A3596D"/>
    <w:rsid w:val="00A35D2B"/>
    <w:rsid w:val="00A36722"/>
    <w:rsid w:val="00A36FB1"/>
    <w:rsid w:val="00A37233"/>
    <w:rsid w:val="00A37AB7"/>
    <w:rsid w:val="00A37F55"/>
    <w:rsid w:val="00A401AB"/>
    <w:rsid w:val="00A403B0"/>
    <w:rsid w:val="00A404ED"/>
    <w:rsid w:val="00A411D4"/>
    <w:rsid w:val="00A416AA"/>
    <w:rsid w:val="00A41E05"/>
    <w:rsid w:val="00A4228A"/>
    <w:rsid w:val="00A42585"/>
    <w:rsid w:val="00A428AA"/>
    <w:rsid w:val="00A42A82"/>
    <w:rsid w:val="00A43579"/>
    <w:rsid w:val="00A43695"/>
    <w:rsid w:val="00A44660"/>
    <w:rsid w:val="00A4491E"/>
    <w:rsid w:val="00A44F56"/>
    <w:rsid w:val="00A50472"/>
    <w:rsid w:val="00A50819"/>
    <w:rsid w:val="00A50EA7"/>
    <w:rsid w:val="00A51C90"/>
    <w:rsid w:val="00A523A8"/>
    <w:rsid w:val="00A52569"/>
    <w:rsid w:val="00A52AFF"/>
    <w:rsid w:val="00A52ECB"/>
    <w:rsid w:val="00A54A88"/>
    <w:rsid w:val="00A551AE"/>
    <w:rsid w:val="00A55D53"/>
    <w:rsid w:val="00A55EEC"/>
    <w:rsid w:val="00A55FC2"/>
    <w:rsid w:val="00A56F8E"/>
    <w:rsid w:val="00A57300"/>
    <w:rsid w:val="00A61695"/>
    <w:rsid w:val="00A61C4A"/>
    <w:rsid w:val="00A626CE"/>
    <w:rsid w:val="00A62B8F"/>
    <w:rsid w:val="00A62C0F"/>
    <w:rsid w:val="00A63064"/>
    <w:rsid w:val="00A63F98"/>
    <w:rsid w:val="00A64115"/>
    <w:rsid w:val="00A64CEB"/>
    <w:rsid w:val="00A65772"/>
    <w:rsid w:val="00A65EEB"/>
    <w:rsid w:val="00A65EFC"/>
    <w:rsid w:val="00A66C4E"/>
    <w:rsid w:val="00A67855"/>
    <w:rsid w:val="00A67E77"/>
    <w:rsid w:val="00A67E7B"/>
    <w:rsid w:val="00A67F1A"/>
    <w:rsid w:val="00A704B9"/>
    <w:rsid w:val="00A706B5"/>
    <w:rsid w:val="00A70888"/>
    <w:rsid w:val="00A711A4"/>
    <w:rsid w:val="00A71A54"/>
    <w:rsid w:val="00A71BF0"/>
    <w:rsid w:val="00A72803"/>
    <w:rsid w:val="00A73489"/>
    <w:rsid w:val="00A737A3"/>
    <w:rsid w:val="00A73E2A"/>
    <w:rsid w:val="00A74D03"/>
    <w:rsid w:val="00A74E7D"/>
    <w:rsid w:val="00A7517C"/>
    <w:rsid w:val="00A759E1"/>
    <w:rsid w:val="00A75C17"/>
    <w:rsid w:val="00A75F5B"/>
    <w:rsid w:val="00A7719C"/>
    <w:rsid w:val="00A7769A"/>
    <w:rsid w:val="00A77AD1"/>
    <w:rsid w:val="00A80099"/>
    <w:rsid w:val="00A806E8"/>
    <w:rsid w:val="00A80B88"/>
    <w:rsid w:val="00A81003"/>
    <w:rsid w:val="00A81066"/>
    <w:rsid w:val="00A811A9"/>
    <w:rsid w:val="00A816B3"/>
    <w:rsid w:val="00A82878"/>
    <w:rsid w:val="00A82D3A"/>
    <w:rsid w:val="00A8317F"/>
    <w:rsid w:val="00A83AE6"/>
    <w:rsid w:val="00A83C11"/>
    <w:rsid w:val="00A841E4"/>
    <w:rsid w:val="00A842BC"/>
    <w:rsid w:val="00A854A9"/>
    <w:rsid w:val="00A86C77"/>
    <w:rsid w:val="00A87CFD"/>
    <w:rsid w:val="00A87DB1"/>
    <w:rsid w:val="00A904D1"/>
    <w:rsid w:val="00A90B29"/>
    <w:rsid w:val="00A91BF3"/>
    <w:rsid w:val="00A91E35"/>
    <w:rsid w:val="00A921E3"/>
    <w:rsid w:val="00A9226A"/>
    <w:rsid w:val="00A93273"/>
    <w:rsid w:val="00A94542"/>
    <w:rsid w:val="00A94BF8"/>
    <w:rsid w:val="00A955E2"/>
    <w:rsid w:val="00A957DD"/>
    <w:rsid w:val="00A97F24"/>
    <w:rsid w:val="00AA0049"/>
    <w:rsid w:val="00AA05B6"/>
    <w:rsid w:val="00AA0998"/>
    <w:rsid w:val="00AA0A08"/>
    <w:rsid w:val="00AA0D4B"/>
    <w:rsid w:val="00AA1D5E"/>
    <w:rsid w:val="00AA2717"/>
    <w:rsid w:val="00AA3572"/>
    <w:rsid w:val="00AA3AF7"/>
    <w:rsid w:val="00AA3E48"/>
    <w:rsid w:val="00AA4995"/>
    <w:rsid w:val="00AA59E5"/>
    <w:rsid w:val="00AA5C8E"/>
    <w:rsid w:val="00AA5E20"/>
    <w:rsid w:val="00AA63D1"/>
    <w:rsid w:val="00AB0947"/>
    <w:rsid w:val="00AB0996"/>
    <w:rsid w:val="00AB0CF2"/>
    <w:rsid w:val="00AB14BF"/>
    <w:rsid w:val="00AB1C21"/>
    <w:rsid w:val="00AB2363"/>
    <w:rsid w:val="00AB479E"/>
    <w:rsid w:val="00AB620E"/>
    <w:rsid w:val="00AB64EE"/>
    <w:rsid w:val="00AB66BB"/>
    <w:rsid w:val="00AB6A1F"/>
    <w:rsid w:val="00AB6AE2"/>
    <w:rsid w:val="00AB6B85"/>
    <w:rsid w:val="00AB7258"/>
    <w:rsid w:val="00AB7C77"/>
    <w:rsid w:val="00AC03DF"/>
    <w:rsid w:val="00AC04E0"/>
    <w:rsid w:val="00AC06F2"/>
    <w:rsid w:val="00AC0C88"/>
    <w:rsid w:val="00AC1650"/>
    <w:rsid w:val="00AC22E0"/>
    <w:rsid w:val="00AC4342"/>
    <w:rsid w:val="00AC4360"/>
    <w:rsid w:val="00AC488B"/>
    <w:rsid w:val="00AC48B8"/>
    <w:rsid w:val="00AC4A3E"/>
    <w:rsid w:val="00AC68F4"/>
    <w:rsid w:val="00AC6DA9"/>
    <w:rsid w:val="00AC714E"/>
    <w:rsid w:val="00AC743C"/>
    <w:rsid w:val="00AC759A"/>
    <w:rsid w:val="00AC76DD"/>
    <w:rsid w:val="00AC7A8A"/>
    <w:rsid w:val="00AD0576"/>
    <w:rsid w:val="00AD1048"/>
    <w:rsid w:val="00AD110D"/>
    <w:rsid w:val="00AD1CA4"/>
    <w:rsid w:val="00AD1D36"/>
    <w:rsid w:val="00AD1DC3"/>
    <w:rsid w:val="00AD26B4"/>
    <w:rsid w:val="00AD4559"/>
    <w:rsid w:val="00AD4BA5"/>
    <w:rsid w:val="00AD519A"/>
    <w:rsid w:val="00AD526B"/>
    <w:rsid w:val="00AD5585"/>
    <w:rsid w:val="00AD57B8"/>
    <w:rsid w:val="00AD5AF4"/>
    <w:rsid w:val="00AD68E1"/>
    <w:rsid w:val="00AD6924"/>
    <w:rsid w:val="00AD6C8B"/>
    <w:rsid w:val="00AD727A"/>
    <w:rsid w:val="00AD76E7"/>
    <w:rsid w:val="00AD793D"/>
    <w:rsid w:val="00AE1243"/>
    <w:rsid w:val="00AE197A"/>
    <w:rsid w:val="00AE205D"/>
    <w:rsid w:val="00AE3006"/>
    <w:rsid w:val="00AE3126"/>
    <w:rsid w:val="00AE3A16"/>
    <w:rsid w:val="00AE4327"/>
    <w:rsid w:val="00AE4B3C"/>
    <w:rsid w:val="00AE4C1F"/>
    <w:rsid w:val="00AE632C"/>
    <w:rsid w:val="00AE67FB"/>
    <w:rsid w:val="00AE6BCB"/>
    <w:rsid w:val="00AE6C07"/>
    <w:rsid w:val="00AE7167"/>
    <w:rsid w:val="00AE7ED3"/>
    <w:rsid w:val="00AF013F"/>
    <w:rsid w:val="00AF03FC"/>
    <w:rsid w:val="00AF0476"/>
    <w:rsid w:val="00AF1E9C"/>
    <w:rsid w:val="00AF24D9"/>
    <w:rsid w:val="00AF251B"/>
    <w:rsid w:val="00AF348D"/>
    <w:rsid w:val="00AF3975"/>
    <w:rsid w:val="00AF436E"/>
    <w:rsid w:val="00AF4592"/>
    <w:rsid w:val="00AF4B0C"/>
    <w:rsid w:val="00AF50B1"/>
    <w:rsid w:val="00AF5A6F"/>
    <w:rsid w:val="00AF5C0A"/>
    <w:rsid w:val="00AF5EF2"/>
    <w:rsid w:val="00AF6A10"/>
    <w:rsid w:val="00AF7B8C"/>
    <w:rsid w:val="00B000C8"/>
    <w:rsid w:val="00B00589"/>
    <w:rsid w:val="00B00976"/>
    <w:rsid w:val="00B00D78"/>
    <w:rsid w:val="00B01203"/>
    <w:rsid w:val="00B018A4"/>
    <w:rsid w:val="00B02CF5"/>
    <w:rsid w:val="00B02EBF"/>
    <w:rsid w:val="00B02F4F"/>
    <w:rsid w:val="00B03510"/>
    <w:rsid w:val="00B03E0D"/>
    <w:rsid w:val="00B03E56"/>
    <w:rsid w:val="00B04B7C"/>
    <w:rsid w:val="00B059C3"/>
    <w:rsid w:val="00B05D2D"/>
    <w:rsid w:val="00B05D8A"/>
    <w:rsid w:val="00B06514"/>
    <w:rsid w:val="00B078A5"/>
    <w:rsid w:val="00B07E7D"/>
    <w:rsid w:val="00B100B3"/>
    <w:rsid w:val="00B123F4"/>
    <w:rsid w:val="00B129F9"/>
    <w:rsid w:val="00B12D11"/>
    <w:rsid w:val="00B12DB9"/>
    <w:rsid w:val="00B13858"/>
    <w:rsid w:val="00B13F77"/>
    <w:rsid w:val="00B1609D"/>
    <w:rsid w:val="00B16294"/>
    <w:rsid w:val="00B16F94"/>
    <w:rsid w:val="00B17AD3"/>
    <w:rsid w:val="00B20257"/>
    <w:rsid w:val="00B207EC"/>
    <w:rsid w:val="00B20EA2"/>
    <w:rsid w:val="00B20F22"/>
    <w:rsid w:val="00B20FE5"/>
    <w:rsid w:val="00B214A9"/>
    <w:rsid w:val="00B22247"/>
    <w:rsid w:val="00B226BF"/>
    <w:rsid w:val="00B227AC"/>
    <w:rsid w:val="00B22D01"/>
    <w:rsid w:val="00B237C5"/>
    <w:rsid w:val="00B23B23"/>
    <w:rsid w:val="00B24968"/>
    <w:rsid w:val="00B2567D"/>
    <w:rsid w:val="00B26943"/>
    <w:rsid w:val="00B2770C"/>
    <w:rsid w:val="00B27756"/>
    <w:rsid w:val="00B2786C"/>
    <w:rsid w:val="00B27E34"/>
    <w:rsid w:val="00B30E28"/>
    <w:rsid w:val="00B32B78"/>
    <w:rsid w:val="00B33783"/>
    <w:rsid w:val="00B3480F"/>
    <w:rsid w:val="00B34E3A"/>
    <w:rsid w:val="00B34F77"/>
    <w:rsid w:val="00B35805"/>
    <w:rsid w:val="00B40167"/>
    <w:rsid w:val="00B4027E"/>
    <w:rsid w:val="00B412F3"/>
    <w:rsid w:val="00B417ED"/>
    <w:rsid w:val="00B429C8"/>
    <w:rsid w:val="00B43A0A"/>
    <w:rsid w:val="00B43C9D"/>
    <w:rsid w:val="00B444EC"/>
    <w:rsid w:val="00B453A8"/>
    <w:rsid w:val="00B4541E"/>
    <w:rsid w:val="00B46DA0"/>
    <w:rsid w:val="00B47100"/>
    <w:rsid w:val="00B473D9"/>
    <w:rsid w:val="00B503FE"/>
    <w:rsid w:val="00B509A0"/>
    <w:rsid w:val="00B50BD2"/>
    <w:rsid w:val="00B50D3C"/>
    <w:rsid w:val="00B50FD7"/>
    <w:rsid w:val="00B5101A"/>
    <w:rsid w:val="00B52685"/>
    <w:rsid w:val="00B53B68"/>
    <w:rsid w:val="00B53E06"/>
    <w:rsid w:val="00B5400E"/>
    <w:rsid w:val="00B5443B"/>
    <w:rsid w:val="00B54828"/>
    <w:rsid w:val="00B56361"/>
    <w:rsid w:val="00B564A6"/>
    <w:rsid w:val="00B57D64"/>
    <w:rsid w:val="00B6069F"/>
    <w:rsid w:val="00B610CD"/>
    <w:rsid w:val="00B61262"/>
    <w:rsid w:val="00B62243"/>
    <w:rsid w:val="00B629E6"/>
    <w:rsid w:val="00B63293"/>
    <w:rsid w:val="00B63797"/>
    <w:rsid w:val="00B63B30"/>
    <w:rsid w:val="00B63D0E"/>
    <w:rsid w:val="00B643FF"/>
    <w:rsid w:val="00B644E9"/>
    <w:rsid w:val="00B65524"/>
    <w:rsid w:val="00B655EB"/>
    <w:rsid w:val="00B663A7"/>
    <w:rsid w:val="00B66BD3"/>
    <w:rsid w:val="00B66E6A"/>
    <w:rsid w:val="00B707A8"/>
    <w:rsid w:val="00B708D1"/>
    <w:rsid w:val="00B70CDF"/>
    <w:rsid w:val="00B71CB8"/>
    <w:rsid w:val="00B73CFC"/>
    <w:rsid w:val="00B74486"/>
    <w:rsid w:val="00B74735"/>
    <w:rsid w:val="00B74D66"/>
    <w:rsid w:val="00B74FD8"/>
    <w:rsid w:val="00B7531F"/>
    <w:rsid w:val="00B754D5"/>
    <w:rsid w:val="00B76434"/>
    <w:rsid w:val="00B76765"/>
    <w:rsid w:val="00B77264"/>
    <w:rsid w:val="00B77522"/>
    <w:rsid w:val="00B818A4"/>
    <w:rsid w:val="00B82330"/>
    <w:rsid w:val="00B82A61"/>
    <w:rsid w:val="00B82F2A"/>
    <w:rsid w:val="00B83373"/>
    <w:rsid w:val="00B839A0"/>
    <w:rsid w:val="00B85766"/>
    <w:rsid w:val="00B85D38"/>
    <w:rsid w:val="00B85E39"/>
    <w:rsid w:val="00B86072"/>
    <w:rsid w:val="00B862BF"/>
    <w:rsid w:val="00B86AD1"/>
    <w:rsid w:val="00B86D67"/>
    <w:rsid w:val="00B87860"/>
    <w:rsid w:val="00B87B57"/>
    <w:rsid w:val="00B87BE3"/>
    <w:rsid w:val="00B903D0"/>
    <w:rsid w:val="00B91D1A"/>
    <w:rsid w:val="00B91E3A"/>
    <w:rsid w:val="00B92AEF"/>
    <w:rsid w:val="00B93B19"/>
    <w:rsid w:val="00B93B5E"/>
    <w:rsid w:val="00B94618"/>
    <w:rsid w:val="00B950B8"/>
    <w:rsid w:val="00B954B5"/>
    <w:rsid w:val="00B9635F"/>
    <w:rsid w:val="00B9691C"/>
    <w:rsid w:val="00B9707A"/>
    <w:rsid w:val="00B97ACF"/>
    <w:rsid w:val="00BA007F"/>
    <w:rsid w:val="00BA0A24"/>
    <w:rsid w:val="00BA0E2B"/>
    <w:rsid w:val="00BA0EA3"/>
    <w:rsid w:val="00BA1855"/>
    <w:rsid w:val="00BA1B46"/>
    <w:rsid w:val="00BA480B"/>
    <w:rsid w:val="00BA4B41"/>
    <w:rsid w:val="00BA52E8"/>
    <w:rsid w:val="00BA5F76"/>
    <w:rsid w:val="00BA703E"/>
    <w:rsid w:val="00BA7ACC"/>
    <w:rsid w:val="00BA7DF6"/>
    <w:rsid w:val="00BB06E7"/>
    <w:rsid w:val="00BB0B41"/>
    <w:rsid w:val="00BB256F"/>
    <w:rsid w:val="00BB2808"/>
    <w:rsid w:val="00BB2DB7"/>
    <w:rsid w:val="00BB3074"/>
    <w:rsid w:val="00BB30F9"/>
    <w:rsid w:val="00BB3D75"/>
    <w:rsid w:val="00BB4248"/>
    <w:rsid w:val="00BB51CF"/>
    <w:rsid w:val="00BB61E7"/>
    <w:rsid w:val="00BB7B88"/>
    <w:rsid w:val="00BC0544"/>
    <w:rsid w:val="00BC0876"/>
    <w:rsid w:val="00BC1241"/>
    <w:rsid w:val="00BC20D2"/>
    <w:rsid w:val="00BC2BF4"/>
    <w:rsid w:val="00BC2DCC"/>
    <w:rsid w:val="00BC30E6"/>
    <w:rsid w:val="00BC312E"/>
    <w:rsid w:val="00BC4D37"/>
    <w:rsid w:val="00BC4FA9"/>
    <w:rsid w:val="00BC5592"/>
    <w:rsid w:val="00BC5DD6"/>
    <w:rsid w:val="00BC608B"/>
    <w:rsid w:val="00BC671B"/>
    <w:rsid w:val="00BC6EEC"/>
    <w:rsid w:val="00BC7D35"/>
    <w:rsid w:val="00BD106E"/>
    <w:rsid w:val="00BD1108"/>
    <w:rsid w:val="00BD1335"/>
    <w:rsid w:val="00BD1762"/>
    <w:rsid w:val="00BD19CD"/>
    <w:rsid w:val="00BD3C9B"/>
    <w:rsid w:val="00BD4AE7"/>
    <w:rsid w:val="00BD6474"/>
    <w:rsid w:val="00BD72E8"/>
    <w:rsid w:val="00BD76E0"/>
    <w:rsid w:val="00BD7B81"/>
    <w:rsid w:val="00BD7DD9"/>
    <w:rsid w:val="00BE01B5"/>
    <w:rsid w:val="00BE0C08"/>
    <w:rsid w:val="00BE0C83"/>
    <w:rsid w:val="00BE1404"/>
    <w:rsid w:val="00BE15B8"/>
    <w:rsid w:val="00BE2019"/>
    <w:rsid w:val="00BE2BC4"/>
    <w:rsid w:val="00BE35E5"/>
    <w:rsid w:val="00BE39ED"/>
    <w:rsid w:val="00BE5640"/>
    <w:rsid w:val="00BE597B"/>
    <w:rsid w:val="00BE5A99"/>
    <w:rsid w:val="00BE6263"/>
    <w:rsid w:val="00BE668A"/>
    <w:rsid w:val="00BE68DF"/>
    <w:rsid w:val="00BE7ADE"/>
    <w:rsid w:val="00BE7BC2"/>
    <w:rsid w:val="00BE7E26"/>
    <w:rsid w:val="00BF03E8"/>
    <w:rsid w:val="00BF103D"/>
    <w:rsid w:val="00BF1610"/>
    <w:rsid w:val="00BF2CA0"/>
    <w:rsid w:val="00BF345E"/>
    <w:rsid w:val="00BF438D"/>
    <w:rsid w:val="00BF4A4E"/>
    <w:rsid w:val="00BF50A1"/>
    <w:rsid w:val="00BF5673"/>
    <w:rsid w:val="00BF5998"/>
    <w:rsid w:val="00BF654B"/>
    <w:rsid w:val="00BF7CEB"/>
    <w:rsid w:val="00C003C0"/>
    <w:rsid w:val="00C0092A"/>
    <w:rsid w:val="00C01069"/>
    <w:rsid w:val="00C02048"/>
    <w:rsid w:val="00C020FC"/>
    <w:rsid w:val="00C021AD"/>
    <w:rsid w:val="00C03055"/>
    <w:rsid w:val="00C03985"/>
    <w:rsid w:val="00C03AB8"/>
    <w:rsid w:val="00C04083"/>
    <w:rsid w:val="00C045AB"/>
    <w:rsid w:val="00C04B16"/>
    <w:rsid w:val="00C04DC1"/>
    <w:rsid w:val="00C04E0B"/>
    <w:rsid w:val="00C04FB8"/>
    <w:rsid w:val="00C0528A"/>
    <w:rsid w:val="00C0600B"/>
    <w:rsid w:val="00C068AB"/>
    <w:rsid w:val="00C06EC7"/>
    <w:rsid w:val="00C07073"/>
    <w:rsid w:val="00C07FD2"/>
    <w:rsid w:val="00C1160F"/>
    <w:rsid w:val="00C11E88"/>
    <w:rsid w:val="00C11EF6"/>
    <w:rsid w:val="00C123BB"/>
    <w:rsid w:val="00C13699"/>
    <w:rsid w:val="00C1373B"/>
    <w:rsid w:val="00C13964"/>
    <w:rsid w:val="00C13FAF"/>
    <w:rsid w:val="00C148AB"/>
    <w:rsid w:val="00C158B7"/>
    <w:rsid w:val="00C15996"/>
    <w:rsid w:val="00C15B1E"/>
    <w:rsid w:val="00C15F97"/>
    <w:rsid w:val="00C16BEF"/>
    <w:rsid w:val="00C16D4D"/>
    <w:rsid w:val="00C20F15"/>
    <w:rsid w:val="00C223B8"/>
    <w:rsid w:val="00C22495"/>
    <w:rsid w:val="00C2250B"/>
    <w:rsid w:val="00C22CDA"/>
    <w:rsid w:val="00C22D3F"/>
    <w:rsid w:val="00C22FF5"/>
    <w:rsid w:val="00C23202"/>
    <w:rsid w:val="00C2368A"/>
    <w:rsid w:val="00C23D47"/>
    <w:rsid w:val="00C2411B"/>
    <w:rsid w:val="00C2473F"/>
    <w:rsid w:val="00C24818"/>
    <w:rsid w:val="00C249D5"/>
    <w:rsid w:val="00C24EC7"/>
    <w:rsid w:val="00C25AD6"/>
    <w:rsid w:val="00C25D10"/>
    <w:rsid w:val="00C267A8"/>
    <w:rsid w:val="00C26B44"/>
    <w:rsid w:val="00C3057A"/>
    <w:rsid w:val="00C31711"/>
    <w:rsid w:val="00C3181E"/>
    <w:rsid w:val="00C31C3F"/>
    <w:rsid w:val="00C3297C"/>
    <w:rsid w:val="00C32BE3"/>
    <w:rsid w:val="00C334E4"/>
    <w:rsid w:val="00C33A8B"/>
    <w:rsid w:val="00C348AC"/>
    <w:rsid w:val="00C351D4"/>
    <w:rsid w:val="00C35992"/>
    <w:rsid w:val="00C3666D"/>
    <w:rsid w:val="00C36921"/>
    <w:rsid w:val="00C36A49"/>
    <w:rsid w:val="00C37329"/>
    <w:rsid w:val="00C41B84"/>
    <w:rsid w:val="00C41F0D"/>
    <w:rsid w:val="00C423E1"/>
    <w:rsid w:val="00C42B91"/>
    <w:rsid w:val="00C43755"/>
    <w:rsid w:val="00C437E8"/>
    <w:rsid w:val="00C44402"/>
    <w:rsid w:val="00C451E5"/>
    <w:rsid w:val="00C45AB1"/>
    <w:rsid w:val="00C45C1A"/>
    <w:rsid w:val="00C45FA3"/>
    <w:rsid w:val="00C4625F"/>
    <w:rsid w:val="00C46F16"/>
    <w:rsid w:val="00C475B2"/>
    <w:rsid w:val="00C47C4B"/>
    <w:rsid w:val="00C50180"/>
    <w:rsid w:val="00C50B87"/>
    <w:rsid w:val="00C5111A"/>
    <w:rsid w:val="00C51A41"/>
    <w:rsid w:val="00C530EA"/>
    <w:rsid w:val="00C53AEA"/>
    <w:rsid w:val="00C53E50"/>
    <w:rsid w:val="00C542DA"/>
    <w:rsid w:val="00C56566"/>
    <w:rsid w:val="00C5665F"/>
    <w:rsid w:val="00C56901"/>
    <w:rsid w:val="00C56E5E"/>
    <w:rsid w:val="00C57551"/>
    <w:rsid w:val="00C57A6E"/>
    <w:rsid w:val="00C57CE3"/>
    <w:rsid w:val="00C606CF"/>
    <w:rsid w:val="00C60AFE"/>
    <w:rsid w:val="00C6102F"/>
    <w:rsid w:val="00C610CD"/>
    <w:rsid w:val="00C61B1E"/>
    <w:rsid w:val="00C62433"/>
    <w:rsid w:val="00C63563"/>
    <w:rsid w:val="00C635AD"/>
    <w:rsid w:val="00C63D64"/>
    <w:rsid w:val="00C647E2"/>
    <w:rsid w:val="00C64BA0"/>
    <w:rsid w:val="00C66D7E"/>
    <w:rsid w:val="00C70509"/>
    <w:rsid w:val="00C70A11"/>
    <w:rsid w:val="00C70B25"/>
    <w:rsid w:val="00C70F55"/>
    <w:rsid w:val="00C716F1"/>
    <w:rsid w:val="00C72735"/>
    <w:rsid w:val="00C727D1"/>
    <w:rsid w:val="00C72C46"/>
    <w:rsid w:val="00C72EAB"/>
    <w:rsid w:val="00C7317F"/>
    <w:rsid w:val="00C736EF"/>
    <w:rsid w:val="00C74E9A"/>
    <w:rsid w:val="00C766D0"/>
    <w:rsid w:val="00C76A1A"/>
    <w:rsid w:val="00C76D2E"/>
    <w:rsid w:val="00C76FD2"/>
    <w:rsid w:val="00C77641"/>
    <w:rsid w:val="00C77804"/>
    <w:rsid w:val="00C8003A"/>
    <w:rsid w:val="00C81343"/>
    <w:rsid w:val="00C815EB"/>
    <w:rsid w:val="00C81A3F"/>
    <w:rsid w:val="00C81E05"/>
    <w:rsid w:val="00C8200F"/>
    <w:rsid w:val="00C830BB"/>
    <w:rsid w:val="00C83975"/>
    <w:rsid w:val="00C84370"/>
    <w:rsid w:val="00C843D1"/>
    <w:rsid w:val="00C84A90"/>
    <w:rsid w:val="00C851AE"/>
    <w:rsid w:val="00C85946"/>
    <w:rsid w:val="00C879C5"/>
    <w:rsid w:val="00C90402"/>
    <w:rsid w:val="00C905A7"/>
    <w:rsid w:val="00C9089D"/>
    <w:rsid w:val="00C909E3"/>
    <w:rsid w:val="00C90F28"/>
    <w:rsid w:val="00C91202"/>
    <w:rsid w:val="00C91916"/>
    <w:rsid w:val="00C91CEB"/>
    <w:rsid w:val="00C92B0E"/>
    <w:rsid w:val="00C93250"/>
    <w:rsid w:val="00C937CD"/>
    <w:rsid w:val="00C948BF"/>
    <w:rsid w:val="00C9588B"/>
    <w:rsid w:val="00C95A13"/>
    <w:rsid w:val="00C96056"/>
    <w:rsid w:val="00C96687"/>
    <w:rsid w:val="00C96DFD"/>
    <w:rsid w:val="00C971A0"/>
    <w:rsid w:val="00C9784E"/>
    <w:rsid w:val="00CA041F"/>
    <w:rsid w:val="00CA0F76"/>
    <w:rsid w:val="00CA10FB"/>
    <w:rsid w:val="00CA151F"/>
    <w:rsid w:val="00CA18F5"/>
    <w:rsid w:val="00CA1AA2"/>
    <w:rsid w:val="00CA334D"/>
    <w:rsid w:val="00CA35A0"/>
    <w:rsid w:val="00CA3694"/>
    <w:rsid w:val="00CA38F8"/>
    <w:rsid w:val="00CA3D14"/>
    <w:rsid w:val="00CA42E2"/>
    <w:rsid w:val="00CA4F7B"/>
    <w:rsid w:val="00CA63C2"/>
    <w:rsid w:val="00CA6C0F"/>
    <w:rsid w:val="00CA6C61"/>
    <w:rsid w:val="00CA6D30"/>
    <w:rsid w:val="00CA75B9"/>
    <w:rsid w:val="00CA7764"/>
    <w:rsid w:val="00CB0660"/>
    <w:rsid w:val="00CB094D"/>
    <w:rsid w:val="00CB11D5"/>
    <w:rsid w:val="00CB1AED"/>
    <w:rsid w:val="00CB1F54"/>
    <w:rsid w:val="00CB282D"/>
    <w:rsid w:val="00CB2F37"/>
    <w:rsid w:val="00CB48BA"/>
    <w:rsid w:val="00CB5892"/>
    <w:rsid w:val="00CB5BCC"/>
    <w:rsid w:val="00CB5D84"/>
    <w:rsid w:val="00CB61A9"/>
    <w:rsid w:val="00CB6C47"/>
    <w:rsid w:val="00CB74A7"/>
    <w:rsid w:val="00CC07CD"/>
    <w:rsid w:val="00CC1ED7"/>
    <w:rsid w:val="00CC2BEE"/>
    <w:rsid w:val="00CC3F34"/>
    <w:rsid w:val="00CC4A6E"/>
    <w:rsid w:val="00CC4D3E"/>
    <w:rsid w:val="00CC5010"/>
    <w:rsid w:val="00CC7BCE"/>
    <w:rsid w:val="00CD113D"/>
    <w:rsid w:val="00CD16E5"/>
    <w:rsid w:val="00CD1D1D"/>
    <w:rsid w:val="00CD1E03"/>
    <w:rsid w:val="00CD215F"/>
    <w:rsid w:val="00CD31AA"/>
    <w:rsid w:val="00CD3FFF"/>
    <w:rsid w:val="00CD512F"/>
    <w:rsid w:val="00CD57D9"/>
    <w:rsid w:val="00CD5EE8"/>
    <w:rsid w:val="00CD7687"/>
    <w:rsid w:val="00CD7C1E"/>
    <w:rsid w:val="00CD7E63"/>
    <w:rsid w:val="00CE0259"/>
    <w:rsid w:val="00CE2452"/>
    <w:rsid w:val="00CE2DAE"/>
    <w:rsid w:val="00CE5464"/>
    <w:rsid w:val="00CE584D"/>
    <w:rsid w:val="00CE5973"/>
    <w:rsid w:val="00CE5F15"/>
    <w:rsid w:val="00CE664B"/>
    <w:rsid w:val="00CE6B2A"/>
    <w:rsid w:val="00CE6C44"/>
    <w:rsid w:val="00CE6F58"/>
    <w:rsid w:val="00CE70F3"/>
    <w:rsid w:val="00CE72F3"/>
    <w:rsid w:val="00CE7CFF"/>
    <w:rsid w:val="00CF0616"/>
    <w:rsid w:val="00CF132F"/>
    <w:rsid w:val="00CF1349"/>
    <w:rsid w:val="00CF2310"/>
    <w:rsid w:val="00CF2BA5"/>
    <w:rsid w:val="00CF39B4"/>
    <w:rsid w:val="00CF3E8B"/>
    <w:rsid w:val="00CF408C"/>
    <w:rsid w:val="00CF42D4"/>
    <w:rsid w:val="00CF703B"/>
    <w:rsid w:val="00CF72DF"/>
    <w:rsid w:val="00D00EAF"/>
    <w:rsid w:val="00D00EFA"/>
    <w:rsid w:val="00D012E6"/>
    <w:rsid w:val="00D01363"/>
    <w:rsid w:val="00D01CB7"/>
    <w:rsid w:val="00D02505"/>
    <w:rsid w:val="00D030E7"/>
    <w:rsid w:val="00D0338E"/>
    <w:rsid w:val="00D059E9"/>
    <w:rsid w:val="00D06BEB"/>
    <w:rsid w:val="00D07241"/>
    <w:rsid w:val="00D0749D"/>
    <w:rsid w:val="00D10D91"/>
    <w:rsid w:val="00D11983"/>
    <w:rsid w:val="00D1292B"/>
    <w:rsid w:val="00D13138"/>
    <w:rsid w:val="00D133C2"/>
    <w:rsid w:val="00D13517"/>
    <w:rsid w:val="00D1375D"/>
    <w:rsid w:val="00D13ABB"/>
    <w:rsid w:val="00D148D7"/>
    <w:rsid w:val="00D153FE"/>
    <w:rsid w:val="00D15831"/>
    <w:rsid w:val="00D16E29"/>
    <w:rsid w:val="00D173EC"/>
    <w:rsid w:val="00D17AED"/>
    <w:rsid w:val="00D20804"/>
    <w:rsid w:val="00D20810"/>
    <w:rsid w:val="00D20ACC"/>
    <w:rsid w:val="00D20EEB"/>
    <w:rsid w:val="00D20F3B"/>
    <w:rsid w:val="00D21183"/>
    <w:rsid w:val="00D21415"/>
    <w:rsid w:val="00D2179D"/>
    <w:rsid w:val="00D21C08"/>
    <w:rsid w:val="00D22C28"/>
    <w:rsid w:val="00D23295"/>
    <w:rsid w:val="00D23578"/>
    <w:rsid w:val="00D241D7"/>
    <w:rsid w:val="00D267BA"/>
    <w:rsid w:val="00D275ED"/>
    <w:rsid w:val="00D30D3C"/>
    <w:rsid w:val="00D32344"/>
    <w:rsid w:val="00D328F3"/>
    <w:rsid w:val="00D32981"/>
    <w:rsid w:val="00D32BBD"/>
    <w:rsid w:val="00D33947"/>
    <w:rsid w:val="00D33D35"/>
    <w:rsid w:val="00D341A9"/>
    <w:rsid w:val="00D34C30"/>
    <w:rsid w:val="00D350D5"/>
    <w:rsid w:val="00D36B57"/>
    <w:rsid w:val="00D36D1E"/>
    <w:rsid w:val="00D400B9"/>
    <w:rsid w:val="00D40827"/>
    <w:rsid w:val="00D40E35"/>
    <w:rsid w:val="00D42283"/>
    <w:rsid w:val="00D4317A"/>
    <w:rsid w:val="00D43E44"/>
    <w:rsid w:val="00D44AED"/>
    <w:rsid w:val="00D45772"/>
    <w:rsid w:val="00D477AE"/>
    <w:rsid w:val="00D47A8D"/>
    <w:rsid w:val="00D47BDA"/>
    <w:rsid w:val="00D50C40"/>
    <w:rsid w:val="00D51706"/>
    <w:rsid w:val="00D51CF8"/>
    <w:rsid w:val="00D520F3"/>
    <w:rsid w:val="00D526D9"/>
    <w:rsid w:val="00D52E29"/>
    <w:rsid w:val="00D532E1"/>
    <w:rsid w:val="00D53322"/>
    <w:rsid w:val="00D537E5"/>
    <w:rsid w:val="00D53C2C"/>
    <w:rsid w:val="00D53E03"/>
    <w:rsid w:val="00D53FE4"/>
    <w:rsid w:val="00D54044"/>
    <w:rsid w:val="00D548D7"/>
    <w:rsid w:val="00D55882"/>
    <w:rsid w:val="00D55A7F"/>
    <w:rsid w:val="00D55C3E"/>
    <w:rsid w:val="00D56D56"/>
    <w:rsid w:val="00D57E4A"/>
    <w:rsid w:val="00D6098F"/>
    <w:rsid w:val="00D61710"/>
    <w:rsid w:val="00D61B36"/>
    <w:rsid w:val="00D62EA7"/>
    <w:rsid w:val="00D634BF"/>
    <w:rsid w:val="00D642BA"/>
    <w:rsid w:val="00D656FD"/>
    <w:rsid w:val="00D67492"/>
    <w:rsid w:val="00D674DE"/>
    <w:rsid w:val="00D6754E"/>
    <w:rsid w:val="00D67816"/>
    <w:rsid w:val="00D67B60"/>
    <w:rsid w:val="00D70E0A"/>
    <w:rsid w:val="00D7152F"/>
    <w:rsid w:val="00D71AEB"/>
    <w:rsid w:val="00D720E9"/>
    <w:rsid w:val="00D722DC"/>
    <w:rsid w:val="00D72784"/>
    <w:rsid w:val="00D729AB"/>
    <w:rsid w:val="00D73083"/>
    <w:rsid w:val="00D73BD9"/>
    <w:rsid w:val="00D7406E"/>
    <w:rsid w:val="00D7497C"/>
    <w:rsid w:val="00D75110"/>
    <w:rsid w:val="00D769F7"/>
    <w:rsid w:val="00D76D48"/>
    <w:rsid w:val="00D77208"/>
    <w:rsid w:val="00D77BEF"/>
    <w:rsid w:val="00D811ED"/>
    <w:rsid w:val="00D81E83"/>
    <w:rsid w:val="00D829DF"/>
    <w:rsid w:val="00D82BA6"/>
    <w:rsid w:val="00D82BAB"/>
    <w:rsid w:val="00D831C1"/>
    <w:rsid w:val="00D84A70"/>
    <w:rsid w:val="00D8537B"/>
    <w:rsid w:val="00D85AD6"/>
    <w:rsid w:val="00D865D4"/>
    <w:rsid w:val="00D8776B"/>
    <w:rsid w:val="00D90041"/>
    <w:rsid w:val="00D91189"/>
    <w:rsid w:val="00D914F7"/>
    <w:rsid w:val="00D9179B"/>
    <w:rsid w:val="00D929C9"/>
    <w:rsid w:val="00D930A1"/>
    <w:rsid w:val="00D9314B"/>
    <w:rsid w:val="00D93250"/>
    <w:rsid w:val="00D936AA"/>
    <w:rsid w:val="00D936B7"/>
    <w:rsid w:val="00D941B0"/>
    <w:rsid w:val="00D94DA5"/>
    <w:rsid w:val="00D955CD"/>
    <w:rsid w:val="00D96290"/>
    <w:rsid w:val="00D96512"/>
    <w:rsid w:val="00D96741"/>
    <w:rsid w:val="00D96AA4"/>
    <w:rsid w:val="00DA0402"/>
    <w:rsid w:val="00DA1E61"/>
    <w:rsid w:val="00DA20CE"/>
    <w:rsid w:val="00DA309E"/>
    <w:rsid w:val="00DA5110"/>
    <w:rsid w:val="00DA5803"/>
    <w:rsid w:val="00DA601B"/>
    <w:rsid w:val="00DA75BE"/>
    <w:rsid w:val="00DA7ABB"/>
    <w:rsid w:val="00DB05BC"/>
    <w:rsid w:val="00DB1402"/>
    <w:rsid w:val="00DB1F35"/>
    <w:rsid w:val="00DB223A"/>
    <w:rsid w:val="00DB2F4B"/>
    <w:rsid w:val="00DB3135"/>
    <w:rsid w:val="00DB45DF"/>
    <w:rsid w:val="00DB48EC"/>
    <w:rsid w:val="00DB4C0A"/>
    <w:rsid w:val="00DB6E33"/>
    <w:rsid w:val="00DB7273"/>
    <w:rsid w:val="00DB7867"/>
    <w:rsid w:val="00DB7E1D"/>
    <w:rsid w:val="00DC02FE"/>
    <w:rsid w:val="00DC0340"/>
    <w:rsid w:val="00DC0448"/>
    <w:rsid w:val="00DC078A"/>
    <w:rsid w:val="00DC13E9"/>
    <w:rsid w:val="00DC164B"/>
    <w:rsid w:val="00DC2964"/>
    <w:rsid w:val="00DC2CCD"/>
    <w:rsid w:val="00DC2FDB"/>
    <w:rsid w:val="00DC3FBC"/>
    <w:rsid w:val="00DC43C7"/>
    <w:rsid w:val="00DC56F3"/>
    <w:rsid w:val="00DC5CF6"/>
    <w:rsid w:val="00DC68BE"/>
    <w:rsid w:val="00DC6D54"/>
    <w:rsid w:val="00DC71E7"/>
    <w:rsid w:val="00DC7957"/>
    <w:rsid w:val="00DD00A0"/>
    <w:rsid w:val="00DD0DEE"/>
    <w:rsid w:val="00DD1BAB"/>
    <w:rsid w:val="00DD206C"/>
    <w:rsid w:val="00DD24CD"/>
    <w:rsid w:val="00DD4CE3"/>
    <w:rsid w:val="00DD5BDE"/>
    <w:rsid w:val="00DD6036"/>
    <w:rsid w:val="00DD66F2"/>
    <w:rsid w:val="00DD70BD"/>
    <w:rsid w:val="00DD77F4"/>
    <w:rsid w:val="00DD7C59"/>
    <w:rsid w:val="00DD7E5E"/>
    <w:rsid w:val="00DD7FE6"/>
    <w:rsid w:val="00DE0ED0"/>
    <w:rsid w:val="00DE193D"/>
    <w:rsid w:val="00DE1EC3"/>
    <w:rsid w:val="00DE1FF1"/>
    <w:rsid w:val="00DE2248"/>
    <w:rsid w:val="00DE2354"/>
    <w:rsid w:val="00DE26BC"/>
    <w:rsid w:val="00DE3EDB"/>
    <w:rsid w:val="00DE4B7C"/>
    <w:rsid w:val="00DE4D3E"/>
    <w:rsid w:val="00DE629E"/>
    <w:rsid w:val="00DE6DC0"/>
    <w:rsid w:val="00DE6E48"/>
    <w:rsid w:val="00DE7F1D"/>
    <w:rsid w:val="00DF0868"/>
    <w:rsid w:val="00DF08A5"/>
    <w:rsid w:val="00DF0A10"/>
    <w:rsid w:val="00DF22B1"/>
    <w:rsid w:val="00DF24CF"/>
    <w:rsid w:val="00DF2B59"/>
    <w:rsid w:val="00DF3270"/>
    <w:rsid w:val="00DF346A"/>
    <w:rsid w:val="00DF35F7"/>
    <w:rsid w:val="00DF3637"/>
    <w:rsid w:val="00DF3C9F"/>
    <w:rsid w:val="00DF509F"/>
    <w:rsid w:val="00DF566C"/>
    <w:rsid w:val="00DF5B96"/>
    <w:rsid w:val="00DF5F3C"/>
    <w:rsid w:val="00DF6538"/>
    <w:rsid w:val="00DF6A92"/>
    <w:rsid w:val="00DF7AB4"/>
    <w:rsid w:val="00DF7CF2"/>
    <w:rsid w:val="00E014F4"/>
    <w:rsid w:val="00E01641"/>
    <w:rsid w:val="00E0209E"/>
    <w:rsid w:val="00E0243A"/>
    <w:rsid w:val="00E031D2"/>
    <w:rsid w:val="00E03B09"/>
    <w:rsid w:val="00E03BD4"/>
    <w:rsid w:val="00E0485F"/>
    <w:rsid w:val="00E048E8"/>
    <w:rsid w:val="00E0529A"/>
    <w:rsid w:val="00E05494"/>
    <w:rsid w:val="00E05863"/>
    <w:rsid w:val="00E05889"/>
    <w:rsid w:val="00E0663C"/>
    <w:rsid w:val="00E074D5"/>
    <w:rsid w:val="00E10157"/>
    <w:rsid w:val="00E107CC"/>
    <w:rsid w:val="00E108B2"/>
    <w:rsid w:val="00E114E6"/>
    <w:rsid w:val="00E1165A"/>
    <w:rsid w:val="00E117E7"/>
    <w:rsid w:val="00E12714"/>
    <w:rsid w:val="00E12DE1"/>
    <w:rsid w:val="00E14740"/>
    <w:rsid w:val="00E14A27"/>
    <w:rsid w:val="00E14EAC"/>
    <w:rsid w:val="00E14F7F"/>
    <w:rsid w:val="00E151A1"/>
    <w:rsid w:val="00E154E6"/>
    <w:rsid w:val="00E156C0"/>
    <w:rsid w:val="00E1614D"/>
    <w:rsid w:val="00E171E8"/>
    <w:rsid w:val="00E1793E"/>
    <w:rsid w:val="00E21E1F"/>
    <w:rsid w:val="00E22AD5"/>
    <w:rsid w:val="00E24B03"/>
    <w:rsid w:val="00E24B0E"/>
    <w:rsid w:val="00E25545"/>
    <w:rsid w:val="00E25CAA"/>
    <w:rsid w:val="00E26220"/>
    <w:rsid w:val="00E26891"/>
    <w:rsid w:val="00E26EBC"/>
    <w:rsid w:val="00E27519"/>
    <w:rsid w:val="00E277F7"/>
    <w:rsid w:val="00E27BDC"/>
    <w:rsid w:val="00E27EA6"/>
    <w:rsid w:val="00E30DAB"/>
    <w:rsid w:val="00E30E6D"/>
    <w:rsid w:val="00E30EBD"/>
    <w:rsid w:val="00E30ED8"/>
    <w:rsid w:val="00E316C2"/>
    <w:rsid w:val="00E31A25"/>
    <w:rsid w:val="00E31FA0"/>
    <w:rsid w:val="00E32E8C"/>
    <w:rsid w:val="00E334D5"/>
    <w:rsid w:val="00E33637"/>
    <w:rsid w:val="00E3393F"/>
    <w:rsid w:val="00E34E15"/>
    <w:rsid w:val="00E350C9"/>
    <w:rsid w:val="00E35235"/>
    <w:rsid w:val="00E35585"/>
    <w:rsid w:val="00E35F57"/>
    <w:rsid w:val="00E3665A"/>
    <w:rsid w:val="00E405C6"/>
    <w:rsid w:val="00E417C1"/>
    <w:rsid w:val="00E428CC"/>
    <w:rsid w:val="00E43711"/>
    <w:rsid w:val="00E4377E"/>
    <w:rsid w:val="00E438B1"/>
    <w:rsid w:val="00E43E4B"/>
    <w:rsid w:val="00E44064"/>
    <w:rsid w:val="00E44360"/>
    <w:rsid w:val="00E4496C"/>
    <w:rsid w:val="00E45406"/>
    <w:rsid w:val="00E45BAE"/>
    <w:rsid w:val="00E45E66"/>
    <w:rsid w:val="00E45E81"/>
    <w:rsid w:val="00E5009C"/>
    <w:rsid w:val="00E50362"/>
    <w:rsid w:val="00E50862"/>
    <w:rsid w:val="00E51217"/>
    <w:rsid w:val="00E515B2"/>
    <w:rsid w:val="00E51C37"/>
    <w:rsid w:val="00E52271"/>
    <w:rsid w:val="00E525F3"/>
    <w:rsid w:val="00E526FB"/>
    <w:rsid w:val="00E53078"/>
    <w:rsid w:val="00E542AD"/>
    <w:rsid w:val="00E54445"/>
    <w:rsid w:val="00E54519"/>
    <w:rsid w:val="00E54CA8"/>
    <w:rsid w:val="00E55091"/>
    <w:rsid w:val="00E572C8"/>
    <w:rsid w:val="00E57452"/>
    <w:rsid w:val="00E57589"/>
    <w:rsid w:val="00E60791"/>
    <w:rsid w:val="00E6167C"/>
    <w:rsid w:val="00E6177C"/>
    <w:rsid w:val="00E61B0A"/>
    <w:rsid w:val="00E624F1"/>
    <w:rsid w:val="00E62E02"/>
    <w:rsid w:val="00E630E7"/>
    <w:rsid w:val="00E634BB"/>
    <w:rsid w:val="00E63729"/>
    <w:rsid w:val="00E63F38"/>
    <w:rsid w:val="00E649D9"/>
    <w:rsid w:val="00E64D5D"/>
    <w:rsid w:val="00E64EDC"/>
    <w:rsid w:val="00E70AAE"/>
    <w:rsid w:val="00E70EF9"/>
    <w:rsid w:val="00E717C6"/>
    <w:rsid w:val="00E7225D"/>
    <w:rsid w:val="00E72856"/>
    <w:rsid w:val="00E72984"/>
    <w:rsid w:val="00E72B11"/>
    <w:rsid w:val="00E732FE"/>
    <w:rsid w:val="00E75453"/>
    <w:rsid w:val="00E75A7F"/>
    <w:rsid w:val="00E76848"/>
    <w:rsid w:val="00E772B5"/>
    <w:rsid w:val="00E77434"/>
    <w:rsid w:val="00E77916"/>
    <w:rsid w:val="00E77B9C"/>
    <w:rsid w:val="00E77C33"/>
    <w:rsid w:val="00E80431"/>
    <w:rsid w:val="00E80BB7"/>
    <w:rsid w:val="00E80C21"/>
    <w:rsid w:val="00E815C5"/>
    <w:rsid w:val="00E81E00"/>
    <w:rsid w:val="00E83C36"/>
    <w:rsid w:val="00E83E4D"/>
    <w:rsid w:val="00E84A12"/>
    <w:rsid w:val="00E84AFC"/>
    <w:rsid w:val="00E85975"/>
    <w:rsid w:val="00E85D1D"/>
    <w:rsid w:val="00E85D91"/>
    <w:rsid w:val="00E863F0"/>
    <w:rsid w:val="00E86643"/>
    <w:rsid w:val="00E869C1"/>
    <w:rsid w:val="00E8711E"/>
    <w:rsid w:val="00E90106"/>
    <w:rsid w:val="00E90243"/>
    <w:rsid w:val="00E90532"/>
    <w:rsid w:val="00E90674"/>
    <w:rsid w:val="00E90833"/>
    <w:rsid w:val="00E909FB"/>
    <w:rsid w:val="00E90C86"/>
    <w:rsid w:val="00E922A9"/>
    <w:rsid w:val="00E922F8"/>
    <w:rsid w:val="00E92C03"/>
    <w:rsid w:val="00E9334C"/>
    <w:rsid w:val="00E93812"/>
    <w:rsid w:val="00E94126"/>
    <w:rsid w:val="00E94354"/>
    <w:rsid w:val="00E95BC0"/>
    <w:rsid w:val="00E95D77"/>
    <w:rsid w:val="00E964E6"/>
    <w:rsid w:val="00EA009D"/>
    <w:rsid w:val="00EA02C3"/>
    <w:rsid w:val="00EA06B3"/>
    <w:rsid w:val="00EA06C2"/>
    <w:rsid w:val="00EA0962"/>
    <w:rsid w:val="00EA15A2"/>
    <w:rsid w:val="00EA22FE"/>
    <w:rsid w:val="00EA3054"/>
    <w:rsid w:val="00EA4243"/>
    <w:rsid w:val="00EA4551"/>
    <w:rsid w:val="00EA4A9A"/>
    <w:rsid w:val="00EA5036"/>
    <w:rsid w:val="00EA69A8"/>
    <w:rsid w:val="00EA6AC7"/>
    <w:rsid w:val="00EB1BB4"/>
    <w:rsid w:val="00EB1E49"/>
    <w:rsid w:val="00EB3C23"/>
    <w:rsid w:val="00EB4B64"/>
    <w:rsid w:val="00EB4CDD"/>
    <w:rsid w:val="00EB6A54"/>
    <w:rsid w:val="00EB79EE"/>
    <w:rsid w:val="00EC05BC"/>
    <w:rsid w:val="00EC1126"/>
    <w:rsid w:val="00EC1255"/>
    <w:rsid w:val="00EC1BA4"/>
    <w:rsid w:val="00EC1EAF"/>
    <w:rsid w:val="00EC20BF"/>
    <w:rsid w:val="00EC2CB5"/>
    <w:rsid w:val="00EC38BA"/>
    <w:rsid w:val="00EC3A1D"/>
    <w:rsid w:val="00EC4D64"/>
    <w:rsid w:val="00EC5839"/>
    <w:rsid w:val="00EC63E2"/>
    <w:rsid w:val="00EC64C0"/>
    <w:rsid w:val="00EC6B0C"/>
    <w:rsid w:val="00EC72EE"/>
    <w:rsid w:val="00ED032E"/>
    <w:rsid w:val="00ED0FE6"/>
    <w:rsid w:val="00ED1283"/>
    <w:rsid w:val="00ED1475"/>
    <w:rsid w:val="00ED27D0"/>
    <w:rsid w:val="00ED29CF"/>
    <w:rsid w:val="00ED30E1"/>
    <w:rsid w:val="00ED36BD"/>
    <w:rsid w:val="00ED399A"/>
    <w:rsid w:val="00ED46D5"/>
    <w:rsid w:val="00ED4859"/>
    <w:rsid w:val="00ED4E24"/>
    <w:rsid w:val="00ED59B8"/>
    <w:rsid w:val="00ED62BE"/>
    <w:rsid w:val="00ED6B63"/>
    <w:rsid w:val="00EE000E"/>
    <w:rsid w:val="00EE075F"/>
    <w:rsid w:val="00EE0D62"/>
    <w:rsid w:val="00EE0F06"/>
    <w:rsid w:val="00EE1702"/>
    <w:rsid w:val="00EE1888"/>
    <w:rsid w:val="00EE2568"/>
    <w:rsid w:val="00EE2687"/>
    <w:rsid w:val="00EE29F2"/>
    <w:rsid w:val="00EE2FA2"/>
    <w:rsid w:val="00EE32FE"/>
    <w:rsid w:val="00EE342C"/>
    <w:rsid w:val="00EE3603"/>
    <w:rsid w:val="00EE417F"/>
    <w:rsid w:val="00EE4FC8"/>
    <w:rsid w:val="00EE6B50"/>
    <w:rsid w:val="00EE7265"/>
    <w:rsid w:val="00EE7887"/>
    <w:rsid w:val="00EE7A35"/>
    <w:rsid w:val="00EE7D8D"/>
    <w:rsid w:val="00EF0172"/>
    <w:rsid w:val="00EF2E5E"/>
    <w:rsid w:val="00EF2ECD"/>
    <w:rsid w:val="00EF368E"/>
    <w:rsid w:val="00EF49FD"/>
    <w:rsid w:val="00EF4E03"/>
    <w:rsid w:val="00EF56EB"/>
    <w:rsid w:val="00EF5B61"/>
    <w:rsid w:val="00EF5DB7"/>
    <w:rsid w:val="00EF7024"/>
    <w:rsid w:val="00EF7295"/>
    <w:rsid w:val="00EF7328"/>
    <w:rsid w:val="00F00BD0"/>
    <w:rsid w:val="00F01175"/>
    <w:rsid w:val="00F01177"/>
    <w:rsid w:val="00F026D9"/>
    <w:rsid w:val="00F030A5"/>
    <w:rsid w:val="00F0339D"/>
    <w:rsid w:val="00F0399E"/>
    <w:rsid w:val="00F0469B"/>
    <w:rsid w:val="00F046DC"/>
    <w:rsid w:val="00F04A38"/>
    <w:rsid w:val="00F04B2E"/>
    <w:rsid w:val="00F058AF"/>
    <w:rsid w:val="00F05A9B"/>
    <w:rsid w:val="00F05D0A"/>
    <w:rsid w:val="00F05EC3"/>
    <w:rsid w:val="00F0600F"/>
    <w:rsid w:val="00F068B0"/>
    <w:rsid w:val="00F06E03"/>
    <w:rsid w:val="00F07195"/>
    <w:rsid w:val="00F07211"/>
    <w:rsid w:val="00F072FE"/>
    <w:rsid w:val="00F073DA"/>
    <w:rsid w:val="00F100C3"/>
    <w:rsid w:val="00F11949"/>
    <w:rsid w:val="00F12065"/>
    <w:rsid w:val="00F12717"/>
    <w:rsid w:val="00F12AEA"/>
    <w:rsid w:val="00F12BD9"/>
    <w:rsid w:val="00F141F8"/>
    <w:rsid w:val="00F14ADB"/>
    <w:rsid w:val="00F14B9B"/>
    <w:rsid w:val="00F14F34"/>
    <w:rsid w:val="00F1534C"/>
    <w:rsid w:val="00F16A8E"/>
    <w:rsid w:val="00F16FF8"/>
    <w:rsid w:val="00F1740E"/>
    <w:rsid w:val="00F20C6D"/>
    <w:rsid w:val="00F20C92"/>
    <w:rsid w:val="00F216AD"/>
    <w:rsid w:val="00F2188A"/>
    <w:rsid w:val="00F225CA"/>
    <w:rsid w:val="00F22C0B"/>
    <w:rsid w:val="00F23720"/>
    <w:rsid w:val="00F23BF7"/>
    <w:rsid w:val="00F243C9"/>
    <w:rsid w:val="00F25059"/>
    <w:rsid w:val="00F25271"/>
    <w:rsid w:val="00F25FA5"/>
    <w:rsid w:val="00F26F02"/>
    <w:rsid w:val="00F27269"/>
    <w:rsid w:val="00F27E4B"/>
    <w:rsid w:val="00F27F68"/>
    <w:rsid w:val="00F308C8"/>
    <w:rsid w:val="00F30AFF"/>
    <w:rsid w:val="00F30FE6"/>
    <w:rsid w:val="00F3182B"/>
    <w:rsid w:val="00F31B61"/>
    <w:rsid w:val="00F32AB3"/>
    <w:rsid w:val="00F33D6E"/>
    <w:rsid w:val="00F33FA4"/>
    <w:rsid w:val="00F351D4"/>
    <w:rsid w:val="00F37181"/>
    <w:rsid w:val="00F3738E"/>
    <w:rsid w:val="00F3775F"/>
    <w:rsid w:val="00F4241B"/>
    <w:rsid w:val="00F44323"/>
    <w:rsid w:val="00F464C4"/>
    <w:rsid w:val="00F47B60"/>
    <w:rsid w:val="00F47F6C"/>
    <w:rsid w:val="00F50834"/>
    <w:rsid w:val="00F50A05"/>
    <w:rsid w:val="00F50FED"/>
    <w:rsid w:val="00F5128F"/>
    <w:rsid w:val="00F51710"/>
    <w:rsid w:val="00F51EE6"/>
    <w:rsid w:val="00F52061"/>
    <w:rsid w:val="00F53769"/>
    <w:rsid w:val="00F53B66"/>
    <w:rsid w:val="00F5451D"/>
    <w:rsid w:val="00F54949"/>
    <w:rsid w:val="00F555F5"/>
    <w:rsid w:val="00F55F65"/>
    <w:rsid w:val="00F567AC"/>
    <w:rsid w:val="00F57214"/>
    <w:rsid w:val="00F578EF"/>
    <w:rsid w:val="00F60032"/>
    <w:rsid w:val="00F60C65"/>
    <w:rsid w:val="00F617BC"/>
    <w:rsid w:val="00F61C83"/>
    <w:rsid w:val="00F62DFC"/>
    <w:rsid w:val="00F6310E"/>
    <w:rsid w:val="00F63842"/>
    <w:rsid w:val="00F63CE7"/>
    <w:rsid w:val="00F646B6"/>
    <w:rsid w:val="00F64D44"/>
    <w:rsid w:val="00F6523A"/>
    <w:rsid w:val="00F65421"/>
    <w:rsid w:val="00F654D0"/>
    <w:rsid w:val="00F65C00"/>
    <w:rsid w:val="00F65D1C"/>
    <w:rsid w:val="00F65E8D"/>
    <w:rsid w:val="00F661EB"/>
    <w:rsid w:val="00F662DD"/>
    <w:rsid w:val="00F667DA"/>
    <w:rsid w:val="00F6709A"/>
    <w:rsid w:val="00F670A0"/>
    <w:rsid w:val="00F67C3F"/>
    <w:rsid w:val="00F703EC"/>
    <w:rsid w:val="00F71854"/>
    <w:rsid w:val="00F718B7"/>
    <w:rsid w:val="00F73A93"/>
    <w:rsid w:val="00F74050"/>
    <w:rsid w:val="00F757DD"/>
    <w:rsid w:val="00F768DA"/>
    <w:rsid w:val="00F770D3"/>
    <w:rsid w:val="00F771E2"/>
    <w:rsid w:val="00F7781B"/>
    <w:rsid w:val="00F80436"/>
    <w:rsid w:val="00F81303"/>
    <w:rsid w:val="00F825A5"/>
    <w:rsid w:val="00F829F1"/>
    <w:rsid w:val="00F82B86"/>
    <w:rsid w:val="00F833EB"/>
    <w:rsid w:val="00F83B78"/>
    <w:rsid w:val="00F83B88"/>
    <w:rsid w:val="00F86424"/>
    <w:rsid w:val="00F86806"/>
    <w:rsid w:val="00F871E6"/>
    <w:rsid w:val="00F8756E"/>
    <w:rsid w:val="00F90062"/>
    <w:rsid w:val="00F90CDB"/>
    <w:rsid w:val="00F915AF"/>
    <w:rsid w:val="00F917F5"/>
    <w:rsid w:val="00F91BD6"/>
    <w:rsid w:val="00F91F3D"/>
    <w:rsid w:val="00F92154"/>
    <w:rsid w:val="00F92558"/>
    <w:rsid w:val="00F9275F"/>
    <w:rsid w:val="00F92B65"/>
    <w:rsid w:val="00F92DCE"/>
    <w:rsid w:val="00F92E6A"/>
    <w:rsid w:val="00F93C87"/>
    <w:rsid w:val="00F94599"/>
    <w:rsid w:val="00F94813"/>
    <w:rsid w:val="00F94D77"/>
    <w:rsid w:val="00F95361"/>
    <w:rsid w:val="00F9725D"/>
    <w:rsid w:val="00F97409"/>
    <w:rsid w:val="00F9771A"/>
    <w:rsid w:val="00F97F17"/>
    <w:rsid w:val="00FA006D"/>
    <w:rsid w:val="00FA070B"/>
    <w:rsid w:val="00FA2B91"/>
    <w:rsid w:val="00FA2ED1"/>
    <w:rsid w:val="00FA306B"/>
    <w:rsid w:val="00FA31B2"/>
    <w:rsid w:val="00FA3260"/>
    <w:rsid w:val="00FA4FEA"/>
    <w:rsid w:val="00FA5600"/>
    <w:rsid w:val="00FA60F2"/>
    <w:rsid w:val="00FA6C8E"/>
    <w:rsid w:val="00FA753F"/>
    <w:rsid w:val="00FA7D87"/>
    <w:rsid w:val="00FA7F4C"/>
    <w:rsid w:val="00FB0638"/>
    <w:rsid w:val="00FB0E63"/>
    <w:rsid w:val="00FB1283"/>
    <w:rsid w:val="00FB143E"/>
    <w:rsid w:val="00FB200F"/>
    <w:rsid w:val="00FB23C6"/>
    <w:rsid w:val="00FB3F5C"/>
    <w:rsid w:val="00FB569B"/>
    <w:rsid w:val="00FB651E"/>
    <w:rsid w:val="00FB68E1"/>
    <w:rsid w:val="00FC0BE8"/>
    <w:rsid w:val="00FC17FD"/>
    <w:rsid w:val="00FC1F32"/>
    <w:rsid w:val="00FC248D"/>
    <w:rsid w:val="00FC324D"/>
    <w:rsid w:val="00FC3E13"/>
    <w:rsid w:val="00FC415A"/>
    <w:rsid w:val="00FC4290"/>
    <w:rsid w:val="00FC43F7"/>
    <w:rsid w:val="00FC549D"/>
    <w:rsid w:val="00FC63AD"/>
    <w:rsid w:val="00FC6DC6"/>
    <w:rsid w:val="00FC714E"/>
    <w:rsid w:val="00FC753C"/>
    <w:rsid w:val="00FC781F"/>
    <w:rsid w:val="00FC7887"/>
    <w:rsid w:val="00FD078A"/>
    <w:rsid w:val="00FD1093"/>
    <w:rsid w:val="00FD1197"/>
    <w:rsid w:val="00FD1762"/>
    <w:rsid w:val="00FD1EA9"/>
    <w:rsid w:val="00FD2CB1"/>
    <w:rsid w:val="00FD315F"/>
    <w:rsid w:val="00FD391F"/>
    <w:rsid w:val="00FD3BAD"/>
    <w:rsid w:val="00FD3FE8"/>
    <w:rsid w:val="00FD461A"/>
    <w:rsid w:val="00FD4A15"/>
    <w:rsid w:val="00FD524D"/>
    <w:rsid w:val="00FD575F"/>
    <w:rsid w:val="00FD740E"/>
    <w:rsid w:val="00FD7593"/>
    <w:rsid w:val="00FD77B9"/>
    <w:rsid w:val="00FE03D9"/>
    <w:rsid w:val="00FE0B58"/>
    <w:rsid w:val="00FE1254"/>
    <w:rsid w:val="00FE132F"/>
    <w:rsid w:val="00FE14A9"/>
    <w:rsid w:val="00FE1AB8"/>
    <w:rsid w:val="00FE23D5"/>
    <w:rsid w:val="00FE2456"/>
    <w:rsid w:val="00FE355D"/>
    <w:rsid w:val="00FE3904"/>
    <w:rsid w:val="00FE3930"/>
    <w:rsid w:val="00FE49CE"/>
    <w:rsid w:val="00FE4A68"/>
    <w:rsid w:val="00FE52FE"/>
    <w:rsid w:val="00FE5D04"/>
    <w:rsid w:val="00FE62C3"/>
    <w:rsid w:val="00FE6458"/>
    <w:rsid w:val="00FE6A75"/>
    <w:rsid w:val="00FE7270"/>
    <w:rsid w:val="00FE734F"/>
    <w:rsid w:val="00FE780D"/>
    <w:rsid w:val="00FF00F0"/>
    <w:rsid w:val="00FF0B31"/>
    <w:rsid w:val="00FF1977"/>
    <w:rsid w:val="00FF1984"/>
    <w:rsid w:val="00FF1CAA"/>
    <w:rsid w:val="00FF2A15"/>
    <w:rsid w:val="00FF313A"/>
    <w:rsid w:val="00FF3425"/>
    <w:rsid w:val="00FF5997"/>
    <w:rsid w:val="00FF5FD1"/>
    <w:rsid w:val="00FF7A2A"/>
    <w:rsid w:val="00FF7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F008A"/>
  <w15:docId w15:val="{57CC72AB-5804-4631-B41B-ADD0B8C2C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C4F"/>
  </w:style>
  <w:style w:type="paragraph" w:styleId="Heading1">
    <w:name w:val="heading 1"/>
    <w:basedOn w:val="Normal"/>
    <w:next w:val="Normal"/>
    <w:link w:val="Heading1Char"/>
    <w:uiPriority w:val="9"/>
    <w:qFormat/>
    <w:rsid w:val="009C0C4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9C0C4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0C4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0C4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C0C4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C0C4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C0C4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C0C4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C0C4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D72EE"/>
    <w:rPr>
      <w:sz w:val="16"/>
      <w:szCs w:val="16"/>
    </w:rPr>
  </w:style>
  <w:style w:type="paragraph" w:styleId="CommentText">
    <w:name w:val="annotation text"/>
    <w:basedOn w:val="Normal"/>
    <w:link w:val="CommentTextChar"/>
    <w:uiPriority w:val="99"/>
    <w:semiHidden/>
    <w:unhideWhenUsed/>
    <w:rsid w:val="009D72EE"/>
    <w:pPr>
      <w:spacing w:line="240" w:lineRule="auto"/>
    </w:pPr>
    <w:rPr>
      <w:sz w:val="20"/>
      <w:szCs w:val="20"/>
    </w:rPr>
  </w:style>
  <w:style w:type="character" w:customStyle="1" w:styleId="CommentTextChar">
    <w:name w:val="Comment Text Char"/>
    <w:basedOn w:val="DefaultParagraphFont"/>
    <w:link w:val="CommentText"/>
    <w:uiPriority w:val="99"/>
    <w:semiHidden/>
    <w:rsid w:val="009D72EE"/>
    <w:rPr>
      <w:sz w:val="20"/>
      <w:szCs w:val="20"/>
    </w:rPr>
  </w:style>
  <w:style w:type="paragraph" w:styleId="CommentSubject">
    <w:name w:val="annotation subject"/>
    <w:basedOn w:val="CommentText"/>
    <w:next w:val="CommentText"/>
    <w:link w:val="CommentSubjectChar"/>
    <w:uiPriority w:val="99"/>
    <w:semiHidden/>
    <w:unhideWhenUsed/>
    <w:rsid w:val="009D72EE"/>
    <w:rPr>
      <w:b/>
      <w:bCs/>
    </w:rPr>
  </w:style>
  <w:style w:type="character" w:customStyle="1" w:styleId="CommentSubjectChar">
    <w:name w:val="Comment Subject Char"/>
    <w:basedOn w:val="CommentTextChar"/>
    <w:link w:val="CommentSubject"/>
    <w:uiPriority w:val="99"/>
    <w:semiHidden/>
    <w:rsid w:val="009D72EE"/>
    <w:rPr>
      <w:b/>
      <w:bCs/>
      <w:sz w:val="20"/>
      <w:szCs w:val="20"/>
    </w:rPr>
  </w:style>
  <w:style w:type="paragraph" w:styleId="BalloonText">
    <w:name w:val="Balloon Text"/>
    <w:basedOn w:val="Normal"/>
    <w:link w:val="BalloonTextChar"/>
    <w:uiPriority w:val="99"/>
    <w:semiHidden/>
    <w:unhideWhenUsed/>
    <w:rsid w:val="009D72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72EE"/>
    <w:rPr>
      <w:rFonts w:ascii="Segoe UI" w:hAnsi="Segoe UI" w:cs="Segoe UI"/>
      <w:sz w:val="18"/>
      <w:szCs w:val="18"/>
    </w:rPr>
  </w:style>
  <w:style w:type="character" w:styleId="Hyperlink">
    <w:name w:val="Hyperlink"/>
    <w:basedOn w:val="DefaultParagraphFont"/>
    <w:uiPriority w:val="99"/>
    <w:unhideWhenUsed/>
    <w:rsid w:val="008F0E53"/>
    <w:rPr>
      <w:color w:val="0563C1" w:themeColor="hyperlink"/>
      <w:u w:val="single"/>
    </w:rPr>
  </w:style>
  <w:style w:type="character" w:customStyle="1" w:styleId="UnresolvedMention1">
    <w:name w:val="Unresolved Mention1"/>
    <w:basedOn w:val="DefaultParagraphFont"/>
    <w:uiPriority w:val="99"/>
    <w:semiHidden/>
    <w:unhideWhenUsed/>
    <w:rsid w:val="008F0E53"/>
    <w:rPr>
      <w:color w:val="808080"/>
      <w:shd w:val="clear" w:color="auto" w:fill="E6E6E6"/>
    </w:rPr>
  </w:style>
  <w:style w:type="paragraph" w:styleId="HTMLPreformatted">
    <w:name w:val="HTML Preformatted"/>
    <w:basedOn w:val="Normal"/>
    <w:link w:val="HTMLPreformattedChar"/>
    <w:uiPriority w:val="99"/>
    <w:semiHidden/>
    <w:unhideWhenUsed/>
    <w:rsid w:val="009D5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55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55A7"/>
    <w:rPr>
      <w:rFonts w:ascii="Courier New" w:eastAsia="Times New Roman" w:hAnsi="Courier New" w:cs="Courier New"/>
      <w:sz w:val="20"/>
      <w:szCs w:val="20"/>
    </w:rPr>
  </w:style>
  <w:style w:type="table" w:styleId="TableGrid">
    <w:name w:val="Table Grid"/>
    <w:basedOn w:val="TableNormal"/>
    <w:uiPriority w:val="39"/>
    <w:rsid w:val="002B3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72541"/>
    <w:pPr>
      <w:spacing w:after="0" w:line="240" w:lineRule="auto"/>
    </w:pPr>
  </w:style>
  <w:style w:type="paragraph" w:styleId="Header">
    <w:name w:val="header"/>
    <w:basedOn w:val="Normal"/>
    <w:link w:val="HeaderChar"/>
    <w:uiPriority w:val="99"/>
    <w:unhideWhenUsed/>
    <w:rsid w:val="00BF59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998"/>
  </w:style>
  <w:style w:type="paragraph" w:styleId="Footer">
    <w:name w:val="footer"/>
    <w:basedOn w:val="Normal"/>
    <w:link w:val="FooterChar"/>
    <w:uiPriority w:val="99"/>
    <w:unhideWhenUsed/>
    <w:rsid w:val="00BF59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998"/>
  </w:style>
  <w:style w:type="character" w:customStyle="1" w:styleId="UnresolvedMention2">
    <w:name w:val="Unresolved Mention2"/>
    <w:basedOn w:val="DefaultParagraphFont"/>
    <w:uiPriority w:val="99"/>
    <w:semiHidden/>
    <w:unhideWhenUsed/>
    <w:rsid w:val="00065050"/>
    <w:rPr>
      <w:color w:val="605E5C"/>
      <w:shd w:val="clear" w:color="auto" w:fill="E1DFDD"/>
    </w:rPr>
  </w:style>
  <w:style w:type="paragraph" w:styleId="ListParagraph">
    <w:name w:val="List Paragraph"/>
    <w:basedOn w:val="Normal"/>
    <w:link w:val="ListParagraphChar"/>
    <w:uiPriority w:val="34"/>
    <w:qFormat/>
    <w:rsid w:val="00A42585"/>
    <w:pPr>
      <w:ind w:left="720"/>
      <w:contextualSpacing/>
    </w:pPr>
  </w:style>
  <w:style w:type="character" w:styleId="LineNumber">
    <w:name w:val="line number"/>
    <w:basedOn w:val="DefaultParagraphFont"/>
    <w:uiPriority w:val="99"/>
    <w:semiHidden/>
    <w:unhideWhenUsed/>
    <w:rsid w:val="001B3160"/>
  </w:style>
  <w:style w:type="character" w:customStyle="1" w:styleId="UnresolvedMention3">
    <w:name w:val="Unresolved Mention3"/>
    <w:basedOn w:val="DefaultParagraphFont"/>
    <w:uiPriority w:val="99"/>
    <w:semiHidden/>
    <w:unhideWhenUsed/>
    <w:rsid w:val="009067D4"/>
    <w:rPr>
      <w:color w:val="605E5C"/>
      <w:shd w:val="clear" w:color="auto" w:fill="E1DFDD"/>
    </w:rPr>
  </w:style>
  <w:style w:type="paragraph" w:customStyle="1" w:styleId="EndNoteBibliographyTitle">
    <w:name w:val="EndNote Bibliography Title"/>
    <w:basedOn w:val="Normal"/>
    <w:link w:val="EndNoteBibliographyTitleChar"/>
    <w:rsid w:val="006442EA"/>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6442EA"/>
  </w:style>
  <w:style w:type="character" w:customStyle="1" w:styleId="EndNoteBibliographyTitleChar">
    <w:name w:val="EndNote Bibliography Title Char"/>
    <w:basedOn w:val="ListParagraphChar"/>
    <w:link w:val="EndNoteBibliographyTitle"/>
    <w:rsid w:val="006442EA"/>
    <w:rPr>
      <w:rFonts w:ascii="Calibri" w:hAnsi="Calibri" w:cs="Calibri"/>
      <w:noProof/>
    </w:rPr>
  </w:style>
  <w:style w:type="paragraph" w:customStyle="1" w:styleId="EndNoteBibliography">
    <w:name w:val="EndNote Bibliography"/>
    <w:basedOn w:val="Normal"/>
    <w:link w:val="EndNoteBibliographyChar"/>
    <w:rsid w:val="006442EA"/>
    <w:p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6442EA"/>
    <w:rPr>
      <w:rFonts w:ascii="Calibri" w:hAnsi="Calibri" w:cs="Calibri"/>
      <w:noProof/>
    </w:rPr>
  </w:style>
  <w:style w:type="character" w:customStyle="1" w:styleId="lrzxr">
    <w:name w:val="lrzxr"/>
    <w:basedOn w:val="DefaultParagraphFont"/>
    <w:rsid w:val="00885F52"/>
  </w:style>
  <w:style w:type="paragraph" w:customStyle="1" w:styleId="m285537530804935710gmail-msolistparagraph">
    <w:name w:val="m_285537530804935710gmail-msolistparagraph"/>
    <w:basedOn w:val="Normal"/>
    <w:rsid w:val="009344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4">
    <w:name w:val="Unresolved Mention4"/>
    <w:basedOn w:val="DefaultParagraphFont"/>
    <w:uiPriority w:val="99"/>
    <w:semiHidden/>
    <w:unhideWhenUsed/>
    <w:rsid w:val="0076003F"/>
    <w:rPr>
      <w:color w:val="605E5C"/>
      <w:shd w:val="clear" w:color="auto" w:fill="E1DFDD"/>
    </w:rPr>
  </w:style>
  <w:style w:type="character" w:customStyle="1" w:styleId="UnresolvedMention5">
    <w:name w:val="Unresolved Mention5"/>
    <w:basedOn w:val="DefaultParagraphFont"/>
    <w:uiPriority w:val="99"/>
    <w:semiHidden/>
    <w:unhideWhenUsed/>
    <w:rsid w:val="00CB5BCC"/>
    <w:rPr>
      <w:color w:val="605E5C"/>
      <w:shd w:val="clear" w:color="auto" w:fill="E1DFDD"/>
    </w:rPr>
  </w:style>
  <w:style w:type="character" w:customStyle="1" w:styleId="UnresolvedMention6">
    <w:name w:val="Unresolved Mention6"/>
    <w:basedOn w:val="DefaultParagraphFont"/>
    <w:uiPriority w:val="99"/>
    <w:semiHidden/>
    <w:unhideWhenUsed/>
    <w:rsid w:val="00D477AE"/>
    <w:rPr>
      <w:color w:val="605E5C"/>
      <w:shd w:val="clear" w:color="auto" w:fill="E1DFDD"/>
    </w:rPr>
  </w:style>
  <w:style w:type="character" w:customStyle="1" w:styleId="UnresolvedMention7">
    <w:name w:val="Unresolved Mention7"/>
    <w:basedOn w:val="DefaultParagraphFont"/>
    <w:uiPriority w:val="99"/>
    <w:semiHidden/>
    <w:unhideWhenUsed/>
    <w:rsid w:val="008047AE"/>
    <w:rPr>
      <w:color w:val="605E5C"/>
      <w:shd w:val="clear" w:color="auto" w:fill="E1DFDD"/>
    </w:rPr>
  </w:style>
  <w:style w:type="character" w:customStyle="1" w:styleId="UnresolvedMention8">
    <w:name w:val="Unresolved Mention8"/>
    <w:basedOn w:val="DefaultParagraphFont"/>
    <w:uiPriority w:val="99"/>
    <w:semiHidden/>
    <w:unhideWhenUsed/>
    <w:rsid w:val="00F26F02"/>
    <w:rPr>
      <w:color w:val="605E5C"/>
      <w:shd w:val="clear" w:color="auto" w:fill="E1DFDD"/>
    </w:rPr>
  </w:style>
  <w:style w:type="character" w:customStyle="1" w:styleId="UnresolvedMention81">
    <w:name w:val="Unresolved Mention81"/>
    <w:basedOn w:val="DefaultParagraphFont"/>
    <w:uiPriority w:val="99"/>
    <w:semiHidden/>
    <w:unhideWhenUsed/>
    <w:rsid w:val="00FA753F"/>
    <w:rPr>
      <w:color w:val="605E5C"/>
      <w:shd w:val="clear" w:color="auto" w:fill="E1DFDD"/>
    </w:rPr>
  </w:style>
  <w:style w:type="character" w:customStyle="1" w:styleId="Heading1Char">
    <w:name w:val="Heading 1 Char"/>
    <w:basedOn w:val="DefaultParagraphFont"/>
    <w:link w:val="Heading1"/>
    <w:uiPriority w:val="9"/>
    <w:rsid w:val="009C0C4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9C0C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0C4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0C4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C0C4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C0C4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C0C4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C0C4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C0C4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C0C4F"/>
    <w:pPr>
      <w:spacing w:line="240" w:lineRule="auto"/>
    </w:pPr>
    <w:rPr>
      <w:b/>
      <w:bCs/>
      <w:smallCaps/>
      <w:color w:val="44546A" w:themeColor="text2"/>
    </w:rPr>
  </w:style>
  <w:style w:type="paragraph" w:styleId="Title">
    <w:name w:val="Title"/>
    <w:basedOn w:val="Normal"/>
    <w:next w:val="Normal"/>
    <w:link w:val="TitleChar"/>
    <w:uiPriority w:val="10"/>
    <w:qFormat/>
    <w:rsid w:val="009C0C4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C0C4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C0C4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C0C4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C0C4F"/>
    <w:rPr>
      <w:b/>
      <w:bCs/>
    </w:rPr>
  </w:style>
  <w:style w:type="character" w:styleId="Emphasis">
    <w:name w:val="Emphasis"/>
    <w:basedOn w:val="DefaultParagraphFont"/>
    <w:uiPriority w:val="20"/>
    <w:qFormat/>
    <w:rsid w:val="009C0C4F"/>
    <w:rPr>
      <w:i/>
      <w:iCs/>
    </w:rPr>
  </w:style>
  <w:style w:type="paragraph" w:styleId="NoSpacing">
    <w:name w:val="No Spacing"/>
    <w:uiPriority w:val="1"/>
    <w:qFormat/>
    <w:rsid w:val="009C0C4F"/>
    <w:pPr>
      <w:spacing w:after="0" w:line="240" w:lineRule="auto"/>
    </w:pPr>
  </w:style>
  <w:style w:type="paragraph" w:styleId="Quote">
    <w:name w:val="Quote"/>
    <w:basedOn w:val="Normal"/>
    <w:next w:val="Normal"/>
    <w:link w:val="QuoteChar"/>
    <w:uiPriority w:val="29"/>
    <w:qFormat/>
    <w:rsid w:val="009C0C4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C0C4F"/>
    <w:rPr>
      <w:color w:val="44546A" w:themeColor="text2"/>
      <w:sz w:val="24"/>
      <w:szCs w:val="24"/>
    </w:rPr>
  </w:style>
  <w:style w:type="paragraph" w:styleId="IntenseQuote">
    <w:name w:val="Intense Quote"/>
    <w:basedOn w:val="Normal"/>
    <w:next w:val="Normal"/>
    <w:link w:val="IntenseQuoteChar"/>
    <w:uiPriority w:val="30"/>
    <w:qFormat/>
    <w:rsid w:val="009C0C4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C0C4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C0C4F"/>
    <w:rPr>
      <w:i/>
      <w:iCs/>
      <w:color w:val="595959" w:themeColor="text1" w:themeTint="A6"/>
    </w:rPr>
  </w:style>
  <w:style w:type="character" w:styleId="IntenseEmphasis">
    <w:name w:val="Intense Emphasis"/>
    <w:basedOn w:val="DefaultParagraphFont"/>
    <w:uiPriority w:val="21"/>
    <w:qFormat/>
    <w:rsid w:val="009C0C4F"/>
    <w:rPr>
      <w:b/>
      <w:bCs/>
      <w:i/>
      <w:iCs/>
    </w:rPr>
  </w:style>
  <w:style w:type="character" w:styleId="SubtleReference">
    <w:name w:val="Subtle Reference"/>
    <w:basedOn w:val="DefaultParagraphFont"/>
    <w:uiPriority w:val="31"/>
    <w:qFormat/>
    <w:rsid w:val="009C0C4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C0C4F"/>
    <w:rPr>
      <w:b/>
      <w:bCs/>
      <w:smallCaps/>
      <w:color w:val="44546A" w:themeColor="text2"/>
      <w:u w:val="single"/>
    </w:rPr>
  </w:style>
  <w:style w:type="character" w:styleId="BookTitle">
    <w:name w:val="Book Title"/>
    <w:basedOn w:val="DefaultParagraphFont"/>
    <w:uiPriority w:val="33"/>
    <w:qFormat/>
    <w:rsid w:val="009C0C4F"/>
    <w:rPr>
      <w:b/>
      <w:bCs/>
      <w:smallCaps/>
      <w:spacing w:val="10"/>
    </w:rPr>
  </w:style>
  <w:style w:type="paragraph" w:styleId="TOCHeading">
    <w:name w:val="TOC Heading"/>
    <w:basedOn w:val="Heading1"/>
    <w:next w:val="Normal"/>
    <w:uiPriority w:val="39"/>
    <w:semiHidden/>
    <w:unhideWhenUsed/>
    <w:qFormat/>
    <w:rsid w:val="009C0C4F"/>
    <w:pPr>
      <w:outlineLvl w:val="9"/>
    </w:pPr>
  </w:style>
  <w:style w:type="character" w:customStyle="1" w:styleId="UnresolvedMention9">
    <w:name w:val="Unresolved Mention9"/>
    <w:basedOn w:val="DefaultParagraphFont"/>
    <w:uiPriority w:val="99"/>
    <w:semiHidden/>
    <w:unhideWhenUsed/>
    <w:rsid w:val="00DC2964"/>
    <w:rPr>
      <w:color w:val="605E5C"/>
      <w:shd w:val="clear" w:color="auto" w:fill="E1DFDD"/>
    </w:rPr>
  </w:style>
  <w:style w:type="character" w:styleId="FollowedHyperlink">
    <w:name w:val="FollowedHyperlink"/>
    <w:basedOn w:val="DefaultParagraphFont"/>
    <w:uiPriority w:val="99"/>
    <w:semiHidden/>
    <w:unhideWhenUsed/>
    <w:rsid w:val="0016120D"/>
    <w:rPr>
      <w:color w:val="954F72" w:themeColor="followedHyperlink"/>
      <w:u w:val="single"/>
    </w:rPr>
  </w:style>
  <w:style w:type="character" w:customStyle="1" w:styleId="UnresolvedMention">
    <w:name w:val="Unresolved Mention"/>
    <w:basedOn w:val="DefaultParagraphFont"/>
    <w:uiPriority w:val="99"/>
    <w:semiHidden/>
    <w:unhideWhenUsed/>
    <w:rsid w:val="00C879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77909">
      <w:bodyDiv w:val="1"/>
      <w:marLeft w:val="0"/>
      <w:marRight w:val="0"/>
      <w:marTop w:val="0"/>
      <w:marBottom w:val="0"/>
      <w:divBdr>
        <w:top w:val="none" w:sz="0" w:space="0" w:color="auto"/>
        <w:left w:val="none" w:sz="0" w:space="0" w:color="auto"/>
        <w:bottom w:val="none" w:sz="0" w:space="0" w:color="auto"/>
        <w:right w:val="none" w:sz="0" w:space="0" w:color="auto"/>
      </w:divBdr>
    </w:div>
    <w:div w:id="63921579">
      <w:bodyDiv w:val="1"/>
      <w:marLeft w:val="0"/>
      <w:marRight w:val="0"/>
      <w:marTop w:val="0"/>
      <w:marBottom w:val="0"/>
      <w:divBdr>
        <w:top w:val="none" w:sz="0" w:space="0" w:color="auto"/>
        <w:left w:val="none" w:sz="0" w:space="0" w:color="auto"/>
        <w:bottom w:val="none" w:sz="0" w:space="0" w:color="auto"/>
        <w:right w:val="none" w:sz="0" w:space="0" w:color="auto"/>
      </w:divBdr>
    </w:div>
    <w:div w:id="70473534">
      <w:bodyDiv w:val="1"/>
      <w:marLeft w:val="0"/>
      <w:marRight w:val="0"/>
      <w:marTop w:val="0"/>
      <w:marBottom w:val="0"/>
      <w:divBdr>
        <w:top w:val="none" w:sz="0" w:space="0" w:color="auto"/>
        <w:left w:val="none" w:sz="0" w:space="0" w:color="auto"/>
        <w:bottom w:val="none" w:sz="0" w:space="0" w:color="auto"/>
        <w:right w:val="none" w:sz="0" w:space="0" w:color="auto"/>
      </w:divBdr>
    </w:div>
    <w:div w:id="105739044">
      <w:bodyDiv w:val="1"/>
      <w:marLeft w:val="0"/>
      <w:marRight w:val="0"/>
      <w:marTop w:val="0"/>
      <w:marBottom w:val="0"/>
      <w:divBdr>
        <w:top w:val="none" w:sz="0" w:space="0" w:color="auto"/>
        <w:left w:val="none" w:sz="0" w:space="0" w:color="auto"/>
        <w:bottom w:val="none" w:sz="0" w:space="0" w:color="auto"/>
        <w:right w:val="none" w:sz="0" w:space="0" w:color="auto"/>
      </w:divBdr>
    </w:div>
    <w:div w:id="151337759">
      <w:bodyDiv w:val="1"/>
      <w:marLeft w:val="0"/>
      <w:marRight w:val="0"/>
      <w:marTop w:val="0"/>
      <w:marBottom w:val="0"/>
      <w:divBdr>
        <w:top w:val="none" w:sz="0" w:space="0" w:color="auto"/>
        <w:left w:val="none" w:sz="0" w:space="0" w:color="auto"/>
        <w:bottom w:val="none" w:sz="0" w:space="0" w:color="auto"/>
        <w:right w:val="none" w:sz="0" w:space="0" w:color="auto"/>
      </w:divBdr>
    </w:div>
    <w:div w:id="173157495">
      <w:bodyDiv w:val="1"/>
      <w:marLeft w:val="0"/>
      <w:marRight w:val="0"/>
      <w:marTop w:val="0"/>
      <w:marBottom w:val="0"/>
      <w:divBdr>
        <w:top w:val="none" w:sz="0" w:space="0" w:color="auto"/>
        <w:left w:val="none" w:sz="0" w:space="0" w:color="auto"/>
        <w:bottom w:val="none" w:sz="0" w:space="0" w:color="auto"/>
        <w:right w:val="none" w:sz="0" w:space="0" w:color="auto"/>
      </w:divBdr>
    </w:div>
    <w:div w:id="212736927">
      <w:bodyDiv w:val="1"/>
      <w:marLeft w:val="0"/>
      <w:marRight w:val="0"/>
      <w:marTop w:val="0"/>
      <w:marBottom w:val="0"/>
      <w:divBdr>
        <w:top w:val="none" w:sz="0" w:space="0" w:color="auto"/>
        <w:left w:val="none" w:sz="0" w:space="0" w:color="auto"/>
        <w:bottom w:val="none" w:sz="0" w:space="0" w:color="auto"/>
        <w:right w:val="none" w:sz="0" w:space="0" w:color="auto"/>
      </w:divBdr>
    </w:div>
    <w:div w:id="263003648">
      <w:bodyDiv w:val="1"/>
      <w:marLeft w:val="0"/>
      <w:marRight w:val="0"/>
      <w:marTop w:val="0"/>
      <w:marBottom w:val="0"/>
      <w:divBdr>
        <w:top w:val="none" w:sz="0" w:space="0" w:color="auto"/>
        <w:left w:val="none" w:sz="0" w:space="0" w:color="auto"/>
        <w:bottom w:val="none" w:sz="0" w:space="0" w:color="auto"/>
        <w:right w:val="none" w:sz="0" w:space="0" w:color="auto"/>
      </w:divBdr>
    </w:div>
    <w:div w:id="268053665">
      <w:bodyDiv w:val="1"/>
      <w:marLeft w:val="0"/>
      <w:marRight w:val="0"/>
      <w:marTop w:val="0"/>
      <w:marBottom w:val="0"/>
      <w:divBdr>
        <w:top w:val="none" w:sz="0" w:space="0" w:color="auto"/>
        <w:left w:val="none" w:sz="0" w:space="0" w:color="auto"/>
        <w:bottom w:val="none" w:sz="0" w:space="0" w:color="auto"/>
        <w:right w:val="none" w:sz="0" w:space="0" w:color="auto"/>
      </w:divBdr>
    </w:div>
    <w:div w:id="284311544">
      <w:bodyDiv w:val="1"/>
      <w:marLeft w:val="0"/>
      <w:marRight w:val="0"/>
      <w:marTop w:val="0"/>
      <w:marBottom w:val="0"/>
      <w:divBdr>
        <w:top w:val="none" w:sz="0" w:space="0" w:color="auto"/>
        <w:left w:val="none" w:sz="0" w:space="0" w:color="auto"/>
        <w:bottom w:val="none" w:sz="0" w:space="0" w:color="auto"/>
        <w:right w:val="none" w:sz="0" w:space="0" w:color="auto"/>
      </w:divBdr>
    </w:div>
    <w:div w:id="291180925">
      <w:bodyDiv w:val="1"/>
      <w:marLeft w:val="0"/>
      <w:marRight w:val="0"/>
      <w:marTop w:val="0"/>
      <w:marBottom w:val="0"/>
      <w:divBdr>
        <w:top w:val="none" w:sz="0" w:space="0" w:color="auto"/>
        <w:left w:val="none" w:sz="0" w:space="0" w:color="auto"/>
        <w:bottom w:val="none" w:sz="0" w:space="0" w:color="auto"/>
        <w:right w:val="none" w:sz="0" w:space="0" w:color="auto"/>
      </w:divBdr>
    </w:div>
    <w:div w:id="327439257">
      <w:bodyDiv w:val="1"/>
      <w:marLeft w:val="0"/>
      <w:marRight w:val="0"/>
      <w:marTop w:val="0"/>
      <w:marBottom w:val="0"/>
      <w:divBdr>
        <w:top w:val="none" w:sz="0" w:space="0" w:color="auto"/>
        <w:left w:val="none" w:sz="0" w:space="0" w:color="auto"/>
        <w:bottom w:val="none" w:sz="0" w:space="0" w:color="auto"/>
        <w:right w:val="none" w:sz="0" w:space="0" w:color="auto"/>
      </w:divBdr>
    </w:div>
    <w:div w:id="329406306">
      <w:bodyDiv w:val="1"/>
      <w:marLeft w:val="0"/>
      <w:marRight w:val="0"/>
      <w:marTop w:val="0"/>
      <w:marBottom w:val="0"/>
      <w:divBdr>
        <w:top w:val="none" w:sz="0" w:space="0" w:color="auto"/>
        <w:left w:val="none" w:sz="0" w:space="0" w:color="auto"/>
        <w:bottom w:val="none" w:sz="0" w:space="0" w:color="auto"/>
        <w:right w:val="none" w:sz="0" w:space="0" w:color="auto"/>
      </w:divBdr>
    </w:div>
    <w:div w:id="338000911">
      <w:bodyDiv w:val="1"/>
      <w:marLeft w:val="0"/>
      <w:marRight w:val="0"/>
      <w:marTop w:val="0"/>
      <w:marBottom w:val="0"/>
      <w:divBdr>
        <w:top w:val="none" w:sz="0" w:space="0" w:color="auto"/>
        <w:left w:val="none" w:sz="0" w:space="0" w:color="auto"/>
        <w:bottom w:val="none" w:sz="0" w:space="0" w:color="auto"/>
        <w:right w:val="none" w:sz="0" w:space="0" w:color="auto"/>
      </w:divBdr>
    </w:div>
    <w:div w:id="366760987">
      <w:bodyDiv w:val="1"/>
      <w:marLeft w:val="0"/>
      <w:marRight w:val="0"/>
      <w:marTop w:val="0"/>
      <w:marBottom w:val="0"/>
      <w:divBdr>
        <w:top w:val="none" w:sz="0" w:space="0" w:color="auto"/>
        <w:left w:val="none" w:sz="0" w:space="0" w:color="auto"/>
        <w:bottom w:val="none" w:sz="0" w:space="0" w:color="auto"/>
        <w:right w:val="none" w:sz="0" w:space="0" w:color="auto"/>
      </w:divBdr>
    </w:div>
    <w:div w:id="371424818">
      <w:bodyDiv w:val="1"/>
      <w:marLeft w:val="0"/>
      <w:marRight w:val="0"/>
      <w:marTop w:val="0"/>
      <w:marBottom w:val="0"/>
      <w:divBdr>
        <w:top w:val="none" w:sz="0" w:space="0" w:color="auto"/>
        <w:left w:val="none" w:sz="0" w:space="0" w:color="auto"/>
        <w:bottom w:val="none" w:sz="0" w:space="0" w:color="auto"/>
        <w:right w:val="none" w:sz="0" w:space="0" w:color="auto"/>
      </w:divBdr>
    </w:div>
    <w:div w:id="376317681">
      <w:bodyDiv w:val="1"/>
      <w:marLeft w:val="0"/>
      <w:marRight w:val="0"/>
      <w:marTop w:val="0"/>
      <w:marBottom w:val="0"/>
      <w:divBdr>
        <w:top w:val="none" w:sz="0" w:space="0" w:color="auto"/>
        <w:left w:val="none" w:sz="0" w:space="0" w:color="auto"/>
        <w:bottom w:val="none" w:sz="0" w:space="0" w:color="auto"/>
        <w:right w:val="none" w:sz="0" w:space="0" w:color="auto"/>
      </w:divBdr>
    </w:div>
    <w:div w:id="387920949">
      <w:bodyDiv w:val="1"/>
      <w:marLeft w:val="0"/>
      <w:marRight w:val="0"/>
      <w:marTop w:val="0"/>
      <w:marBottom w:val="0"/>
      <w:divBdr>
        <w:top w:val="none" w:sz="0" w:space="0" w:color="auto"/>
        <w:left w:val="none" w:sz="0" w:space="0" w:color="auto"/>
        <w:bottom w:val="none" w:sz="0" w:space="0" w:color="auto"/>
        <w:right w:val="none" w:sz="0" w:space="0" w:color="auto"/>
      </w:divBdr>
    </w:div>
    <w:div w:id="399376499">
      <w:bodyDiv w:val="1"/>
      <w:marLeft w:val="0"/>
      <w:marRight w:val="0"/>
      <w:marTop w:val="0"/>
      <w:marBottom w:val="0"/>
      <w:divBdr>
        <w:top w:val="none" w:sz="0" w:space="0" w:color="auto"/>
        <w:left w:val="none" w:sz="0" w:space="0" w:color="auto"/>
        <w:bottom w:val="none" w:sz="0" w:space="0" w:color="auto"/>
        <w:right w:val="none" w:sz="0" w:space="0" w:color="auto"/>
      </w:divBdr>
    </w:div>
    <w:div w:id="400258187">
      <w:bodyDiv w:val="1"/>
      <w:marLeft w:val="0"/>
      <w:marRight w:val="0"/>
      <w:marTop w:val="0"/>
      <w:marBottom w:val="0"/>
      <w:divBdr>
        <w:top w:val="none" w:sz="0" w:space="0" w:color="auto"/>
        <w:left w:val="none" w:sz="0" w:space="0" w:color="auto"/>
        <w:bottom w:val="none" w:sz="0" w:space="0" w:color="auto"/>
        <w:right w:val="none" w:sz="0" w:space="0" w:color="auto"/>
      </w:divBdr>
    </w:div>
    <w:div w:id="463933380">
      <w:bodyDiv w:val="1"/>
      <w:marLeft w:val="0"/>
      <w:marRight w:val="0"/>
      <w:marTop w:val="0"/>
      <w:marBottom w:val="0"/>
      <w:divBdr>
        <w:top w:val="none" w:sz="0" w:space="0" w:color="auto"/>
        <w:left w:val="none" w:sz="0" w:space="0" w:color="auto"/>
        <w:bottom w:val="none" w:sz="0" w:space="0" w:color="auto"/>
        <w:right w:val="none" w:sz="0" w:space="0" w:color="auto"/>
      </w:divBdr>
    </w:div>
    <w:div w:id="483591028">
      <w:bodyDiv w:val="1"/>
      <w:marLeft w:val="0"/>
      <w:marRight w:val="0"/>
      <w:marTop w:val="0"/>
      <w:marBottom w:val="0"/>
      <w:divBdr>
        <w:top w:val="none" w:sz="0" w:space="0" w:color="auto"/>
        <w:left w:val="none" w:sz="0" w:space="0" w:color="auto"/>
        <w:bottom w:val="none" w:sz="0" w:space="0" w:color="auto"/>
        <w:right w:val="none" w:sz="0" w:space="0" w:color="auto"/>
      </w:divBdr>
    </w:div>
    <w:div w:id="495926019">
      <w:bodyDiv w:val="1"/>
      <w:marLeft w:val="0"/>
      <w:marRight w:val="0"/>
      <w:marTop w:val="0"/>
      <w:marBottom w:val="0"/>
      <w:divBdr>
        <w:top w:val="none" w:sz="0" w:space="0" w:color="auto"/>
        <w:left w:val="none" w:sz="0" w:space="0" w:color="auto"/>
        <w:bottom w:val="none" w:sz="0" w:space="0" w:color="auto"/>
        <w:right w:val="none" w:sz="0" w:space="0" w:color="auto"/>
      </w:divBdr>
    </w:div>
    <w:div w:id="598489191">
      <w:bodyDiv w:val="1"/>
      <w:marLeft w:val="0"/>
      <w:marRight w:val="0"/>
      <w:marTop w:val="0"/>
      <w:marBottom w:val="0"/>
      <w:divBdr>
        <w:top w:val="none" w:sz="0" w:space="0" w:color="auto"/>
        <w:left w:val="none" w:sz="0" w:space="0" w:color="auto"/>
        <w:bottom w:val="none" w:sz="0" w:space="0" w:color="auto"/>
        <w:right w:val="none" w:sz="0" w:space="0" w:color="auto"/>
      </w:divBdr>
    </w:div>
    <w:div w:id="657195920">
      <w:bodyDiv w:val="1"/>
      <w:marLeft w:val="0"/>
      <w:marRight w:val="0"/>
      <w:marTop w:val="0"/>
      <w:marBottom w:val="0"/>
      <w:divBdr>
        <w:top w:val="none" w:sz="0" w:space="0" w:color="auto"/>
        <w:left w:val="none" w:sz="0" w:space="0" w:color="auto"/>
        <w:bottom w:val="none" w:sz="0" w:space="0" w:color="auto"/>
        <w:right w:val="none" w:sz="0" w:space="0" w:color="auto"/>
      </w:divBdr>
    </w:div>
    <w:div w:id="658269294">
      <w:bodyDiv w:val="1"/>
      <w:marLeft w:val="0"/>
      <w:marRight w:val="0"/>
      <w:marTop w:val="0"/>
      <w:marBottom w:val="0"/>
      <w:divBdr>
        <w:top w:val="none" w:sz="0" w:space="0" w:color="auto"/>
        <w:left w:val="none" w:sz="0" w:space="0" w:color="auto"/>
        <w:bottom w:val="none" w:sz="0" w:space="0" w:color="auto"/>
        <w:right w:val="none" w:sz="0" w:space="0" w:color="auto"/>
      </w:divBdr>
    </w:div>
    <w:div w:id="673067827">
      <w:bodyDiv w:val="1"/>
      <w:marLeft w:val="0"/>
      <w:marRight w:val="0"/>
      <w:marTop w:val="0"/>
      <w:marBottom w:val="0"/>
      <w:divBdr>
        <w:top w:val="none" w:sz="0" w:space="0" w:color="auto"/>
        <w:left w:val="none" w:sz="0" w:space="0" w:color="auto"/>
        <w:bottom w:val="none" w:sz="0" w:space="0" w:color="auto"/>
        <w:right w:val="none" w:sz="0" w:space="0" w:color="auto"/>
      </w:divBdr>
      <w:divsChild>
        <w:div w:id="909197477">
          <w:marLeft w:val="0"/>
          <w:marRight w:val="0"/>
          <w:marTop w:val="0"/>
          <w:marBottom w:val="0"/>
          <w:divBdr>
            <w:top w:val="none" w:sz="0" w:space="0" w:color="auto"/>
            <w:left w:val="none" w:sz="0" w:space="0" w:color="auto"/>
            <w:bottom w:val="none" w:sz="0" w:space="0" w:color="auto"/>
            <w:right w:val="none" w:sz="0" w:space="0" w:color="auto"/>
          </w:divBdr>
          <w:divsChild>
            <w:div w:id="1494951089">
              <w:marLeft w:val="0"/>
              <w:marRight w:val="0"/>
              <w:marTop w:val="0"/>
              <w:marBottom w:val="0"/>
              <w:divBdr>
                <w:top w:val="none" w:sz="0" w:space="0" w:color="auto"/>
                <w:left w:val="none" w:sz="0" w:space="0" w:color="auto"/>
                <w:bottom w:val="none" w:sz="0" w:space="0" w:color="auto"/>
                <w:right w:val="none" w:sz="0" w:space="0" w:color="auto"/>
              </w:divBdr>
              <w:divsChild>
                <w:div w:id="3883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79805">
      <w:bodyDiv w:val="1"/>
      <w:marLeft w:val="0"/>
      <w:marRight w:val="0"/>
      <w:marTop w:val="0"/>
      <w:marBottom w:val="0"/>
      <w:divBdr>
        <w:top w:val="none" w:sz="0" w:space="0" w:color="auto"/>
        <w:left w:val="none" w:sz="0" w:space="0" w:color="auto"/>
        <w:bottom w:val="none" w:sz="0" w:space="0" w:color="auto"/>
        <w:right w:val="none" w:sz="0" w:space="0" w:color="auto"/>
      </w:divBdr>
    </w:div>
    <w:div w:id="714236247">
      <w:bodyDiv w:val="1"/>
      <w:marLeft w:val="0"/>
      <w:marRight w:val="0"/>
      <w:marTop w:val="0"/>
      <w:marBottom w:val="0"/>
      <w:divBdr>
        <w:top w:val="none" w:sz="0" w:space="0" w:color="auto"/>
        <w:left w:val="none" w:sz="0" w:space="0" w:color="auto"/>
        <w:bottom w:val="none" w:sz="0" w:space="0" w:color="auto"/>
        <w:right w:val="none" w:sz="0" w:space="0" w:color="auto"/>
      </w:divBdr>
    </w:div>
    <w:div w:id="720710447">
      <w:bodyDiv w:val="1"/>
      <w:marLeft w:val="0"/>
      <w:marRight w:val="0"/>
      <w:marTop w:val="0"/>
      <w:marBottom w:val="0"/>
      <w:divBdr>
        <w:top w:val="none" w:sz="0" w:space="0" w:color="auto"/>
        <w:left w:val="none" w:sz="0" w:space="0" w:color="auto"/>
        <w:bottom w:val="none" w:sz="0" w:space="0" w:color="auto"/>
        <w:right w:val="none" w:sz="0" w:space="0" w:color="auto"/>
      </w:divBdr>
    </w:div>
    <w:div w:id="744648860">
      <w:bodyDiv w:val="1"/>
      <w:marLeft w:val="0"/>
      <w:marRight w:val="0"/>
      <w:marTop w:val="0"/>
      <w:marBottom w:val="0"/>
      <w:divBdr>
        <w:top w:val="none" w:sz="0" w:space="0" w:color="auto"/>
        <w:left w:val="none" w:sz="0" w:space="0" w:color="auto"/>
        <w:bottom w:val="none" w:sz="0" w:space="0" w:color="auto"/>
        <w:right w:val="none" w:sz="0" w:space="0" w:color="auto"/>
      </w:divBdr>
    </w:div>
    <w:div w:id="773286119">
      <w:bodyDiv w:val="1"/>
      <w:marLeft w:val="0"/>
      <w:marRight w:val="0"/>
      <w:marTop w:val="0"/>
      <w:marBottom w:val="0"/>
      <w:divBdr>
        <w:top w:val="none" w:sz="0" w:space="0" w:color="auto"/>
        <w:left w:val="none" w:sz="0" w:space="0" w:color="auto"/>
        <w:bottom w:val="none" w:sz="0" w:space="0" w:color="auto"/>
        <w:right w:val="none" w:sz="0" w:space="0" w:color="auto"/>
      </w:divBdr>
    </w:div>
    <w:div w:id="779298475">
      <w:bodyDiv w:val="1"/>
      <w:marLeft w:val="0"/>
      <w:marRight w:val="0"/>
      <w:marTop w:val="0"/>
      <w:marBottom w:val="0"/>
      <w:divBdr>
        <w:top w:val="none" w:sz="0" w:space="0" w:color="auto"/>
        <w:left w:val="none" w:sz="0" w:space="0" w:color="auto"/>
        <w:bottom w:val="none" w:sz="0" w:space="0" w:color="auto"/>
        <w:right w:val="none" w:sz="0" w:space="0" w:color="auto"/>
      </w:divBdr>
    </w:div>
    <w:div w:id="788233546">
      <w:bodyDiv w:val="1"/>
      <w:marLeft w:val="0"/>
      <w:marRight w:val="0"/>
      <w:marTop w:val="0"/>
      <w:marBottom w:val="0"/>
      <w:divBdr>
        <w:top w:val="none" w:sz="0" w:space="0" w:color="auto"/>
        <w:left w:val="none" w:sz="0" w:space="0" w:color="auto"/>
        <w:bottom w:val="none" w:sz="0" w:space="0" w:color="auto"/>
        <w:right w:val="none" w:sz="0" w:space="0" w:color="auto"/>
      </w:divBdr>
    </w:div>
    <w:div w:id="849216175">
      <w:bodyDiv w:val="1"/>
      <w:marLeft w:val="0"/>
      <w:marRight w:val="0"/>
      <w:marTop w:val="0"/>
      <w:marBottom w:val="0"/>
      <w:divBdr>
        <w:top w:val="none" w:sz="0" w:space="0" w:color="auto"/>
        <w:left w:val="none" w:sz="0" w:space="0" w:color="auto"/>
        <w:bottom w:val="none" w:sz="0" w:space="0" w:color="auto"/>
        <w:right w:val="none" w:sz="0" w:space="0" w:color="auto"/>
      </w:divBdr>
    </w:div>
    <w:div w:id="918635326">
      <w:bodyDiv w:val="1"/>
      <w:marLeft w:val="0"/>
      <w:marRight w:val="0"/>
      <w:marTop w:val="0"/>
      <w:marBottom w:val="0"/>
      <w:divBdr>
        <w:top w:val="none" w:sz="0" w:space="0" w:color="auto"/>
        <w:left w:val="none" w:sz="0" w:space="0" w:color="auto"/>
        <w:bottom w:val="none" w:sz="0" w:space="0" w:color="auto"/>
        <w:right w:val="none" w:sz="0" w:space="0" w:color="auto"/>
      </w:divBdr>
    </w:div>
    <w:div w:id="1006176810">
      <w:bodyDiv w:val="1"/>
      <w:marLeft w:val="0"/>
      <w:marRight w:val="0"/>
      <w:marTop w:val="0"/>
      <w:marBottom w:val="0"/>
      <w:divBdr>
        <w:top w:val="none" w:sz="0" w:space="0" w:color="auto"/>
        <w:left w:val="none" w:sz="0" w:space="0" w:color="auto"/>
        <w:bottom w:val="none" w:sz="0" w:space="0" w:color="auto"/>
        <w:right w:val="none" w:sz="0" w:space="0" w:color="auto"/>
      </w:divBdr>
    </w:div>
    <w:div w:id="1014914425">
      <w:bodyDiv w:val="1"/>
      <w:marLeft w:val="0"/>
      <w:marRight w:val="0"/>
      <w:marTop w:val="0"/>
      <w:marBottom w:val="0"/>
      <w:divBdr>
        <w:top w:val="none" w:sz="0" w:space="0" w:color="auto"/>
        <w:left w:val="none" w:sz="0" w:space="0" w:color="auto"/>
        <w:bottom w:val="none" w:sz="0" w:space="0" w:color="auto"/>
        <w:right w:val="none" w:sz="0" w:space="0" w:color="auto"/>
      </w:divBdr>
    </w:div>
    <w:div w:id="1061098794">
      <w:bodyDiv w:val="1"/>
      <w:marLeft w:val="0"/>
      <w:marRight w:val="0"/>
      <w:marTop w:val="0"/>
      <w:marBottom w:val="0"/>
      <w:divBdr>
        <w:top w:val="none" w:sz="0" w:space="0" w:color="auto"/>
        <w:left w:val="none" w:sz="0" w:space="0" w:color="auto"/>
        <w:bottom w:val="none" w:sz="0" w:space="0" w:color="auto"/>
        <w:right w:val="none" w:sz="0" w:space="0" w:color="auto"/>
      </w:divBdr>
    </w:div>
    <w:div w:id="1090393540">
      <w:bodyDiv w:val="1"/>
      <w:marLeft w:val="0"/>
      <w:marRight w:val="0"/>
      <w:marTop w:val="0"/>
      <w:marBottom w:val="0"/>
      <w:divBdr>
        <w:top w:val="none" w:sz="0" w:space="0" w:color="auto"/>
        <w:left w:val="none" w:sz="0" w:space="0" w:color="auto"/>
        <w:bottom w:val="none" w:sz="0" w:space="0" w:color="auto"/>
        <w:right w:val="none" w:sz="0" w:space="0" w:color="auto"/>
      </w:divBdr>
    </w:div>
    <w:div w:id="1099251720">
      <w:bodyDiv w:val="1"/>
      <w:marLeft w:val="0"/>
      <w:marRight w:val="0"/>
      <w:marTop w:val="0"/>
      <w:marBottom w:val="0"/>
      <w:divBdr>
        <w:top w:val="none" w:sz="0" w:space="0" w:color="auto"/>
        <w:left w:val="none" w:sz="0" w:space="0" w:color="auto"/>
        <w:bottom w:val="none" w:sz="0" w:space="0" w:color="auto"/>
        <w:right w:val="none" w:sz="0" w:space="0" w:color="auto"/>
      </w:divBdr>
    </w:div>
    <w:div w:id="1128402472">
      <w:bodyDiv w:val="1"/>
      <w:marLeft w:val="0"/>
      <w:marRight w:val="0"/>
      <w:marTop w:val="0"/>
      <w:marBottom w:val="0"/>
      <w:divBdr>
        <w:top w:val="none" w:sz="0" w:space="0" w:color="auto"/>
        <w:left w:val="none" w:sz="0" w:space="0" w:color="auto"/>
        <w:bottom w:val="none" w:sz="0" w:space="0" w:color="auto"/>
        <w:right w:val="none" w:sz="0" w:space="0" w:color="auto"/>
      </w:divBdr>
      <w:divsChild>
        <w:div w:id="1337344690">
          <w:marLeft w:val="0"/>
          <w:marRight w:val="0"/>
          <w:marTop w:val="0"/>
          <w:marBottom w:val="0"/>
          <w:divBdr>
            <w:top w:val="none" w:sz="0" w:space="0" w:color="auto"/>
            <w:left w:val="none" w:sz="0" w:space="0" w:color="auto"/>
            <w:bottom w:val="none" w:sz="0" w:space="0" w:color="auto"/>
            <w:right w:val="none" w:sz="0" w:space="0" w:color="auto"/>
          </w:divBdr>
          <w:divsChild>
            <w:div w:id="358822484">
              <w:marLeft w:val="0"/>
              <w:marRight w:val="0"/>
              <w:marTop w:val="0"/>
              <w:marBottom w:val="0"/>
              <w:divBdr>
                <w:top w:val="none" w:sz="0" w:space="0" w:color="auto"/>
                <w:left w:val="none" w:sz="0" w:space="0" w:color="auto"/>
                <w:bottom w:val="none" w:sz="0" w:space="0" w:color="auto"/>
                <w:right w:val="none" w:sz="0" w:space="0" w:color="auto"/>
              </w:divBdr>
              <w:divsChild>
                <w:div w:id="156730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334034">
      <w:bodyDiv w:val="1"/>
      <w:marLeft w:val="0"/>
      <w:marRight w:val="0"/>
      <w:marTop w:val="0"/>
      <w:marBottom w:val="0"/>
      <w:divBdr>
        <w:top w:val="none" w:sz="0" w:space="0" w:color="auto"/>
        <w:left w:val="none" w:sz="0" w:space="0" w:color="auto"/>
        <w:bottom w:val="none" w:sz="0" w:space="0" w:color="auto"/>
        <w:right w:val="none" w:sz="0" w:space="0" w:color="auto"/>
      </w:divBdr>
      <w:divsChild>
        <w:div w:id="1945723222">
          <w:marLeft w:val="0"/>
          <w:marRight w:val="0"/>
          <w:marTop w:val="0"/>
          <w:marBottom w:val="0"/>
          <w:divBdr>
            <w:top w:val="none" w:sz="0" w:space="0" w:color="auto"/>
            <w:left w:val="none" w:sz="0" w:space="0" w:color="auto"/>
            <w:bottom w:val="none" w:sz="0" w:space="0" w:color="auto"/>
            <w:right w:val="none" w:sz="0" w:space="0" w:color="auto"/>
          </w:divBdr>
          <w:divsChild>
            <w:div w:id="753017548">
              <w:marLeft w:val="0"/>
              <w:marRight w:val="0"/>
              <w:marTop w:val="0"/>
              <w:marBottom w:val="0"/>
              <w:divBdr>
                <w:top w:val="none" w:sz="0" w:space="0" w:color="auto"/>
                <w:left w:val="none" w:sz="0" w:space="0" w:color="auto"/>
                <w:bottom w:val="none" w:sz="0" w:space="0" w:color="auto"/>
                <w:right w:val="none" w:sz="0" w:space="0" w:color="auto"/>
              </w:divBdr>
              <w:divsChild>
                <w:div w:id="5526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571708">
      <w:bodyDiv w:val="1"/>
      <w:marLeft w:val="0"/>
      <w:marRight w:val="0"/>
      <w:marTop w:val="0"/>
      <w:marBottom w:val="0"/>
      <w:divBdr>
        <w:top w:val="none" w:sz="0" w:space="0" w:color="auto"/>
        <w:left w:val="none" w:sz="0" w:space="0" w:color="auto"/>
        <w:bottom w:val="none" w:sz="0" w:space="0" w:color="auto"/>
        <w:right w:val="none" w:sz="0" w:space="0" w:color="auto"/>
      </w:divBdr>
    </w:div>
    <w:div w:id="1143235901">
      <w:bodyDiv w:val="1"/>
      <w:marLeft w:val="0"/>
      <w:marRight w:val="0"/>
      <w:marTop w:val="0"/>
      <w:marBottom w:val="0"/>
      <w:divBdr>
        <w:top w:val="none" w:sz="0" w:space="0" w:color="auto"/>
        <w:left w:val="none" w:sz="0" w:space="0" w:color="auto"/>
        <w:bottom w:val="none" w:sz="0" w:space="0" w:color="auto"/>
        <w:right w:val="none" w:sz="0" w:space="0" w:color="auto"/>
      </w:divBdr>
    </w:div>
    <w:div w:id="1157185451">
      <w:bodyDiv w:val="1"/>
      <w:marLeft w:val="0"/>
      <w:marRight w:val="0"/>
      <w:marTop w:val="0"/>
      <w:marBottom w:val="0"/>
      <w:divBdr>
        <w:top w:val="none" w:sz="0" w:space="0" w:color="auto"/>
        <w:left w:val="none" w:sz="0" w:space="0" w:color="auto"/>
        <w:bottom w:val="none" w:sz="0" w:space="0" w:color="auto"/>
        <w:right w:val="none" w:sz="0" w:space="0" w:color="auto"/>
      </w:divBdr>
    </w:div>
    <w:div w:id="1164904099">
      <w:bodyDiv w:val="1"/>
      <w:marLeft w:val="0"/>
      <w:marRight w:val="0"/>
      <w:marTop w:val="0"/>
      <w:marBottom w:val="0"/>
      <w:divBdr>
        <w:top w:val="none" w:sz="0" w:space="0" w:color="auto"/>
        <w:left w:val="none" w:sz="0" w:space="0" w:color="auto"/>
        <w:bottom w:val="none" w:sz="0" w:space="0" w:color="auto"/>
        <w:right w:val="none" w:sz="0" w:space="0" w:color="auto"/>
      </w:divBdr>
    </w:div>
    <w:div w:id="1226794506">
      <w:bodyDiv w:val="1"/>
      <w:marLeft w:val="0"/>
      <w:marRight w:val="0"/>
      <w:marTop w:val="0"/>
      <w:marBottom w:val="0"/>
      <w:divBdr>
        <w:top w:val="none" w:sz="0" w:space="0" w:color="auto"/>
        <w:left w:val="none" w:sz="0" w:space="0" w:color="auto"/>
        <w:bottom w:val="none" w:sz="0" w:space="0" w:color="auto"/>
        <w:right w:val="none" w:sz="0" w:space="0" w:color="auto"/>
      </w:divBdr>
    </w:div>
    <w:div w:id="1253585338">
      <w:bodyDiv w:val="1"/>
      <w:marLeft w:val="0"/>
      <w:marRight w:val="0"/>
      <w:marTop w:val="0"/>
      <w:marBottom w:val="0"/>
      <w:divBdr>
        <w:top w:val="none" w:sz="0" w:space="0" w:color="auto"/>
        <w:left w:val="none" w:sz="0" w:space="0" w:color="auto"/>
        <w:bottom w:val="none" w:sz="0" w:space="0" w:color="auto"/>
        <w:right w:val="none" w:sz="0" w:space="0" w:color="auto"/>
      </w:divBdr>
    </w:div>
    <w:div w:id="1319193291">
      <w:bodyDiv w:val="1"/>
      <w:marLeft w:val="0"/>
      <w:marRight w:val="0"/>
      <w:marTop w:val="0"/>
      <w:marBottom w:val="0"/>
      <w:divBdr>
        <w:top w:val="none" w:sz="0" w:space="0" w:color="auto"/>
        <w:left w:val="none" w:sz="0" w:space="0" w:color="auto"/>
        <w:bottom w:val="none" w:sz="0" w:space="0" w:color="auto"/>
        <w:right w:val="none" w:sz="0" w:space="0" w:color="auto"/>
      </w:divBdr>
    </w:div>
    <w:div w:id="1351300266">
      <w:bodyDiv w:val="1"/>
      <w:marLeft w:val="0"/>
      <w:marRight w:val="0"/>
      <w:marTop w:val="0"/>
      <w:marBottom w:val="0"/>
      <w:divBdr>
        <w:top w:val="none" w:sz="0" w:space="0" w:color="auto"/>
        <w:left w:val="none" w:sz="0" w:space="0" w:color="auto"/>
        <w:bottom w:val="none" w:sz="0" w:space="0" w:color="auto"/>
        <w:right w:val="none" w:sz="0" w:space="0" w:color="auto"/>
      </w:divBdr>
    </w:div>
    <w:div w:id="1355302976">
      <w:bodyDiv w:val="1"/>
      <w:marLeft w:val="0"/>
      <w:marRight w:val="0"/>
      <w:marTop w:val="0"/>
      <w:marBottom w:val="0"/>
      <w:divBdr>
        <w:top w:val="none" w:sz="0" w:space="0" w:color="auto"/>
        <w:left w:val="none" w:sz="0" w:space="0" w:color="auto"/>
        <w:bottom w:val="none" w:sz="0" w:space="0" w:color="auto"/>
        <w:right w:val="none" w:sz="0" w:space="0" w:color="auto"/>
      </w:divBdr>
    </w:div>
    <w:div w:id="1386754122">
      <w:bodyDiv w:val="1"/>
      <w:marLeft w:val="0"/>
      <w:marRight w:val="0"/>
      <w:marTop w:val="0"/>
      <w:marBottom w:val="0"/>
      <w:divBdr>
        <w:top w:val="none" w:sz="0" w:space="0" w:color="auto"/>
        <w:left w:val="none" w:sz="0" w:space="0" w:color="auto"/>
        <w:bottom w:val="none" w:sz="0" w:space="0" w:color="auto"/>
        <w:right w:val="none" w:sz="0" w:space="0" w:color="auto"/>
      </w:divBdr>
    </w:div>
    <w:div w:id="1475683750">
      <w:bodyDiv w:val="1"/>
      <w:marLeft w:val="0"/>
      <w:marRight w:val="0"/>
      <w:marTop w:val="0"/>
      <w:marBottom w:val="0"/>
      <w:divBdr>
        <w:top w:val="none" w:sz="0" w:space="0" w:color="auto"/>
        <w:left w:val="none" w:sz="0" w:space="0" w:color="auto"/>
        <w:bottom w:val="none" w:sz="0" w:space="0" w:color="auto"/>
        <w:right w:val="none" w:sz="0" w:space="0" w:color="auto"/>
      </w:divBdr>
    </w:div>
    <w:div w:id="1550650914">
      <w:bodyDiv w:val="1"/>
      <w:marLeft w:val="0"/>
      <w:marRight w:val="0"/>
      <w:marTop w:val="0"/>
      <w:marBottom w:val="0"/>
      <w:divBdr>
        <w:top w:val="none" w:sz="0" w:space="0" w:color="auto"/>
        <w:left w:val="none" w:sz="0" w:space="0" w:color="auto"/>
        <w:bottom w:val="none" w:sz="0" w:space="0" w:color="auto"/>
        <w:right w:val="none" w:sz="0" w:space="0" w:color="auto"/>
      </w:divBdr>
    </w:div>
    <w:div w:id="1567105718">
      <w:bodyDiv w:val="1"/>
      <w:marLeft w:val="0"/>
      <w:marRight w:val="0"/>
      <w:marTop w:val="0"/>
      <w:marBottom w:val="0"/>
      <w:divBdr>
        <w:top w:val="none" w:sz="0" w:space="0" w:color="auto"/>
        <w:left w:val="none" w:sz="0" w:space="0" w:color="auto"/>
        <w:bottom w:val="none" w:sz="0" w:space="0" w:color="auto"/>
        <w:right w:val="none" w:sz="0" w:space="0" w:color="auto"/>
      </w:divBdr>
      <w:divsChild>
        <w:div w:id="562184956">
          <w:marLeft w:val="0"/>
          <w:marRight w:val="0"/>
          <w:marTop w:val="0"/>
          <w:marBottom w:val="0"/>
          <w:divBdr>
            <w:top w:val="none" w:sz="0" w:space="0" w:color="auto"/>
            <w:left w:val="none" w:sz="0" w:space="0" w:color="auto"/>
            <w:bottom w:val="none" w:sz="0" w:space="0" w:color="auto"/>
            <w:right w:val="none" w:sz="0" w:space="0" w:color="auto"/>
          </w:divBdr>
          <w:divsChild>
            <w:div w:id="1620841177">
              <w:marLeft w:val="0"/>
              <w:marRight w:val="0"/>
              <w:marTop w:val="0"/>
              <w:marBottom w:val="0"/>
              <w:divBdr>
                <w:top w:val="none" w:sz="0" w:space="0" w:color="auto"/>
                <w:left w:val="none" w:sz="0" w:space="0" w:color="auto"/>
                <w:bottom w:val="none" w:sz="0" w:space="0" w:color="auto"/>
                <w:right w:val="none" w:sz="0" w:space="0" w:color="auto"/>
              </w:divBdr>
              <w:divsChild>
                <w:div w:id="106391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723447">
      <w:bodyDiv w:val="1"/>
      <w:marLeft w:val="0"/>
      <w:marRight w:val="0"/>
      <w:marTop w:val="0"/>
      <w:marBottom w:val="0"/>
      <w:divBdr>
        <w:top w:val="none" w:sz="0" w:space="0" w:color="auto"/>
        <w:left w:val="none" w:sz="0" w:space="0" w:color="auto"/>
        <w:bottom w:val="none" w:sz="0" w:space="0" w:color="auto"/>
        <w:right w:val="none" w:sz="0" w:space="0" w:color="auto"/>
      </w:divBdr>
    </w:div>
    <w:div w:id="1621063455">
      <w:bodyDiv w:val="1"/>
      <w:marLeft w:val="0"/>
      <w:marRight w:val="0"/>
      <w:marTop w:val="0"/>
      <w:marBottom w:val="0"/>
      <w:divBdr>
        <w:top w:val="none" w:sz="0" w:space="0" w:color="auto"/>
        <w:left w:val="none" w:sz="0" w:space="0" w:color="auto"/>
        <w:bottom w:val="none" w:sz="0" w:space="0" w:color="auto"/>
        <w:right w:val="none" w:sz="0" w:space="0" w:color="auto"/>
      </w:divBdr>
    </w:div>
    <w:div w:id="1703509774">
      <w:bodyDiv w:val="1"/>
      <w:marLeft w:val="0"/>
      <w:marRight w:val="0"/>
      <w:marTop w:val="0"/>
      <w:marBottom w:val="0"/>
      <w:divBdr>
        <w:top w:val="none" w:sz="0" w:space="0" w:color="auto"/>
        <w:left w:val="none" w:sz="0" w:space="0" w:color="auto"/>
        <w:bottom w:val="none" w:sz="0" w:space="0" w:color="auto"/>
        <w:right w:val="none" w:sz="0" w:space="0" w:color="auto"/>
      </w:divBdr>
    </w:div>
    <w:div w:id="1731348181">
      <w:bodyDiv w:val="1"/>
      <w:marLeft w:val="0"/>
      <w:marRight w:val="0"/>
      <w:marTop w:val="0"/>
      <w:marBottom w:val="0"/>
      <w:divBdr>
        <w:top w:val="none" w:sz="0" w:space="0" w:color="auto"/>
        <w:left w:val="none" w:sz="0" w:space="0" w:color="auto"/>
        <w:bottom w:val="none" w:sz="0" w:space="0" w:color="auto"/>
        <w:right w:val="none" w:sz="0" w:space="0" w:color="auto"/>
      </w:divBdr>
      <w:divsChild>
        <w:div w:id="264074181">
          <w:marLeft w:val="0"/>
          <w:marRight w:val="0"/>
          <w:marTop w:val="0"/>
          <w:marBottom w:val="0"/>
          <w:divBdr>
            <w:top w:val="none" w:sz="0" w:space="0" w:color="auto"/>
            <w:left w:val="none" w:sz="0" w:space="0" w:color="auto"/>
            <w:bottom w:val="none" w:sz="0" w:space="0" w:color="auto"/>
            <w:right w:val="none" w:sz="0" w:space="0" w:color="auto"/>
          </w:divBdr>
          <w:divsChild>
            <w:div w:id="1847282620">
              <w:marLeft w:val="0"/>
              <w:marRight w:val="0"/>
              <w:marTop w:val="0"/>
              <w:marBottom w:val="0"/>
              <w:divBdr>
                <w:top w:val="none" w:sz="0" w:space="0" w:color="auto"/>
                <w:left w:val="none" w:sz="0" w:space="0" w:color="auto"/>
                <w:bottom w:val="none" w:sz="0" w:space="0" w:color="auto"/>
                <w:right w:val="none" w:sz="0" w:space="0" w:color="auto"/>
              </w:divBdr>
              <w:divsChild>
                <w:div w:id="7919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72244">
          <w:marLeft w:val="0"/>
          <w:marRight w:val="0"/>
          <w:marTop w:val="0"/>
          <w:marBottom w:val="0"/>
          <w:divBdr>
            <w:top w:val="none" w:sz="0" w:space="0" w:color="auto"/>
            <w:left w:val="none" w:sz="0" w:space="0" w:color="auto"/>
            <w:bottom w:val="none" w:sz="0" w:space="0" w:color="auto"/>
            <w:right w:val="none" w:sz="0" w:space="0" w:color="auto"/>
          </w:divBdr>
          <w:divsChild>
            <w:div w:id="87314195">
              <w:marLeft w:val="0"/>
              <w:marRight w:val="0"/>
              <w:marTop w:val="0"/>
              <w:marBottom w:val="0"/>
              <w:divBdr>
                <w:top w:val="none" w:sz="0" w:space="0" w:color="auto"/>
                <w:left w:val="none" w:sz="0" w:space="0" w:color="auto"/>
                <w:bottom w:val="none" w:sz="0" w:space="0" w:color="auto"/>
                <w:right w:val="none" w:sz="0" w:space="0" w:color="auto"/>
              </w:divBdr>
              <w:divsChild>
                <w:div w:id="18751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6856">
          <w:marLeft w:val="0"/>
          <w:marRight w:val="0"/>
          <w:marTop w:val="0"/>
          <w:marBottom w:val="0"/>
          <w:divBdr>
            <w:top w:val="none" w:sz="0" w:space="0" w:color="auto"/>
            <w:left w:val="none" w:sz="0" w:space="0" w:color="auto"/>
            <w:bottom w:val="none" w:sz="0" w:space="0" w:color="auto"/>
            <w:right w:val="none" w:sz="0" w:space="0" w:color="auto"/>
          </w:divBdr>
          <w:divsChild>
            <w:div w:id="1424380648">
              <w:marLeft w:val="0"/>
              <w:marRight w:val="0"/>
              <w:marTop w:val="0"/>
              <w:marBottom w:val="0"/>
              <w:divBdr>
                <w:top w:val="none" w:sz="0" w:space="0" w:color="auto"/>
                <w:left w:val="none" w:sz="0" w:space="0" w:color="auto"/>
                <w:bottom w:val="none" w:sz="0" w:space="0" w:color="auto"/>
                <w:right w:val="none" w:sz="0" w:space="0" w:color="auto"/>
              </w:divBdr>
              <w:divsChild>
                <w:div w:id="203996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08824">
      <w:bodyDiv w:val="1"/>
      <w:marLeft w:val="0"/>
      <w:marRight w:val="0"/>
      <w:marTop w:val="0"/>
      <w:marBottom w:val="0"/>
      <w:divBdr>
        <w:top w:val="none" w:sz="0" w:space="0" w:color="auto"/>
        <w:left w:val="none" w:sz="0" w:space="0" w:color="auto"/>
        <w:bottom w:val="none" w:sz="0" w:space="0" w:color="auto"/>
        <w:right w:val="none" w:sz="0" w:space="0" w:color="auto"/>
      </w:divBdr>
    </w:div>
    <w:div w:id="1741831337">
      <w:bodyDiv w:val="1"/>
      <w:marLeft w:val="0"/>
      <w:marRight w:val="0"/>
      <w:marTop w:val="0"/>
      <w:marBottom w:val="0"/>
      <w:divBdr>
        <w:top w:val="none" w:sz="0" w:space="0" w:color="auto"/>
        <w:left w:val="none" w:sz="0" w:space="0" w:color="auto"/>
        <w:bottom w:val="none" w:sz="0" w:space="0" w:color="auto"/>
        <w:right w:val="none" w:sz="0" w:space="0" w:color="auto"/>
      </w:divBdr>
    </w:div>
    <w:div w:id="1744137737">
      <w:bodyDiv w:val="1"/>
      <w:marLeft w:val="0"/>
      <w:marRight w:val="0"/>
      <w:marTop w:val="0"/>
      <w:marBottom w:val="0"/>
      <w:divBdr>
        <w:top w:val="none" w:sz="0" w:space="0" w:color="auto"/>
        <w:left w:val="none" w:sz="0" w:space="0" w:color="auto"/>
        <w:bottom w:val="none" w:sz="0" w:space="0" w:color="auto"/>
        <w:right w:val="none" w:sz="0" w:space="0" w:color="auto"/>
      </w:divBdr>
    </w:div>
    <w:div w:id="1755777494">
      <w:bodyDiv w:val="1"/>
      <w:marLeft w:val="0"/>
      <w:marRight w:val="0"/>
      <w:marTop w:val="0"/>
      <w:marBottom w:val="0"/>
      <w:divBdr>
        <w:top w:val="none" w:sz="0" w:space="0" w:color="auto"/>
        <w:left w:val="none" w:sz="0" w:space="0" w:color="auto"/>
        <w:bottom w:val="none" w:sz="0" w:space="0" w:color="auto"/>
        <w:right w:val="none" w:sz="0" w:space="0" w:color="auto"/>
      </w:divBdr>
    </w:div>
    <w:div w:id="1772630718">
      <w:bodyDiv w:val="1"/>
      <w:marLeft w:val="0"/>
      <w:marRight w:val="0"/>
      <w:marTop w:val="0"/>
      <w:marBottom w:val="0"/>
      <w:divBdr>
        <w:top w:val="none" w:sz="0" w:space="0" w:color="auto"/>
        <w:left w:val="none" w:sz="0" w:space="0" w:color="auto"/>
        <w:bottom w:val="none" w:sz="0" w:space="0" w:color="auto"/>
        <w:right w:val="none" w:sz="0" w:space="0" w:color="auto"/>
      </w:divBdr>
    </w:div>
    <w:div w:id="1774089856">
      <w:bodyDiv w:val="1"/>
      <w:marLeft w:val="0"/>
      <w:marRight w:val="0"/>
      <w:marTop w:val="0"/>
      <w:marBottom w:val="0"/>
      <w:divBdr>
        <w:top w:val="none" w:sz="0" w:space="0" w:color="auto"/>
        <w:left w:val="none" w:sz="0" w:space="0" w:color="auto"/>
        <w:bottom w:val="none" w:sz="0" w:space="0" w:color="auto"/>
        <w:right w:val="none" w:sz="0" w:space="0" w:color="auto"/>
      </w:divBdr>
    </w:div>
    <w:div w:id="1800995788">
      <w:bodyDiv w:val="1"/>
      <w:marLeft w:val="0"/>
      <w:marRight w:val="0"/>
      <w:marTop w:val="0"/>
      <w:marBottom w:val="0"/>
      <w:divBdr>
        <w:top w:val="none" w:sz="0" w:space="0" w:color="auto"/>
        <w:left w:val="none" w:sz="0" w:space="0" w:color="auto"/>
        <w:bottom w:val="none" w:sz="0" w:space="0" w:color="auto"/>
        <w:right w:val="none" w:sz="0" w:space="0" w:color="auto"/>
      </w:divBdr>
    </w:div>
    <w:div w:id="1804541818">
      <w:bodyDiv w:val="1"/>
      <w:marLeft w:val="0"/>
      <w:marRight w:val="0"/>
      <w:marTop w:val="0"/>
      <w:marBottom w:val="0"/>
      <w:divBdr>
        <w:top w:val="none" w:sz="0" w:space="0" w:color="auto"/>
        <w:left w:val="none" w:sz="0" w:space="0" w:color="auto"/>
        <w:bottom w:val="none" w:sz="0" w:space="0" w:color="auto"/>
        <w:right w:val="none" w:sz="0" w:space="0" w:color="auto"/>
      </w:divBdr>
    </w:div>
    <w:div w:id="1846164679">
      <w:bodyDiv w:val="1"/>
      <w:marLeft w:val="0"/>
      <w:marRight w:val="0"/>
      <w:marTop w:val="0"/>
      <w:marBottom w:val="0"/>
      <w:divBdr>
        <w:top w:val="none" w:sz="0" w:space="0" w:color="auto"/>
        <w:left w:val="none" w:sz="0" w:space="0" w:color="auto"/>
        <w:bottom w:val="none" w:sz="0" w:space="0" w:color="auto"/>
        <w:right w:val="none" w:sz="0" w:space="0" w:color="auto"/>
      </w:divBdr>
    </w:div>
    <w:div w:id="1879121913">
      <w:bodyDiv w:val="1"/>
      <w:marLeft w:val="0"/>
      <w:marRight w:val="0"/>
      <w:marTop w:val="0"/>
      <w:marBottom w:val="0"/>
      <w:divBdr>
        <w:top w:val="none" w:sz="0" w:space="0" w:color="auto"/>
        <w:left w:val="none" w:sz="0" w:space="0" w:color="auto"/>
        <w:bottom w:val="none" w:sz="0" w:space="0" w:color="auto"/>
        <w:right w:val="none" w:sz="0" w:space="0" w:color="auto"/>
      </w:divBdr>
    </w:div>
    <w:div w:id="1885830229">
      <w:bodyDiv w:val="1"/>
      <w:marLeft w:val="0"/>
      <w:marRight w:val="0"/>
      <w:marTop w:val="0"/>
      <w:marBottom w:val="0"/>
      <w:divBdr>
        <w:top w:val="none" w:sz="0" w:space="0" w:color="auto"/>
        <w:left w:val="none" w:sz="0" w:space="0" w:color="auto"/>
        <w:bottom w:val="none" w:sz="0" w:space="0" w:color="auto"/>
        <w:right w:val="none" w:sz="0" w:space="0" w:color="auto"/>
      </w:divBdr>
    </w:div>
    <w:div w:id="1902642576">
      <w:bodyDiv w:val="1"/>
      <w:marLeft w:val="0"/>
      <w:marRight w:val="0"/>
      <w:marTop w:val="0"/>
      <w:marBottom w:val="0"/>
      <w:divBdr>
        <w:top w:val="none" w:sz="0" w:space="0" w:color="auto"/>
        <w:left w:val="none" w:sz="0" w:space="0" w:color="auto"/>
        <w:bottom w:val="none" w:sz="0" w:space="0" w:color="auto"/>
        <w:right w:val="none" w:sz="0" w:space="0" w:color="auto"/>
      </w:divBdr>
    </w:div>
    <w:div w:id="1921715677">
      <w:bodyDiv w:val="1"/>
      <w:marLeft w:val="0"/>
      <w:marRight w:val="0"/>
      <w:marTop w:val="0"/>
      <w:marBottom w:val="0"/>
      <w:divBdr>
        <w:top w:val="none" w:sz="0" w:space="0" w:color="auto"/>
        <w:left w:val="none" w:sz="0" w:space="0" w:color="auto"/>
        <w:bottom w:val="none" w:sz="0" w:space="0" w:color="auto"/>
        <w:right w:val="none" w:sz="0" w:space="0" w:color="auto"/>
      </w:divBdr>
    </w:div>
    <w:div w:id="1943879678">
      <w:bodyDiv w:val="1"/>
      <w:marLeft w:val="0"/>
      <w:marRight w:val="0"/>
      <w:marTop w:val="0"/>
      <w:marBottom w:val="0"/>
      <w:divBdr>
        <w:top w:val="none" w:sz="0" w:space="0" w:color="auto"/>
        <w:left w:val="none" w:sz="0" w:space="0" w:color="auto"/>
        <w:bottom w:val="none" w:sz="0" w:space="0" w:color="auto"/>
        <w:right w:val="none" w:sz="0" w:space="0" w:color="auto"/>
      </w:divBdr>
    </w:div>
    <w:div w:id="2004553418">
      <w:bodyDiv w:val="1"/>
      <w:marLeft w:val="0"/>
      <w:marRight w:val="0"/>
      <w:marTop w:val="0"/>
      <w:marBottom w:val="0"/>
      <w:divBdr>
        <w:top w:val="none" w:sz="0" w:space="0" w:color="auto"/>
        <w:left w:val="none" w:sz="0" w:space="0" w:color="auto"/>
        <w:bottom w:val="none" w:sz="0" w:space="0" w:color="auto"/>
        <w:right w:val="none" w:sz="0" w:space="0" w:color="auto"/>
      </w:divBdr>
    </w:div>
    <w:div w:id="2012219103">
      <w:bodyDiv w:val="1"/>
      <w:marLeft w:val="0"/>
      <w:marRight w:val="0"/>
      <w:marTop w:val="0"/>
      <w:marBottom w:val="0"/>
      <w:divBdr>
        <w:top w:val="none" w:sz="0" w:space="0" w:color="auto"/>
        <w:left w:val="none" w:sz="0" w:space="0" w:color="auto"/>
        <w:bottom w:val="none" w:sz="0" w:space="0" w:color="auto"/>
        <w:right w:val="none" w:sz="0" w:space="0" w:color="auto"/>
      </w:divBdr>
    </w:div>
    <w:div w:id="2012223327">
      <w:bodyDiv w:val="1"/>
      <w:marLeft w:val="0"/>
      <w:marRight w:val="0"/>
      <w:marTop w:val="0"/>
      <w:marBottom w:val="0"/>
      <w:divBdr>
        <w:top w:val="none" w:sz="0" w:space="0" w:color="auto"/>
        <w:left w:val="none" w:sz="0" w:space="0" w:color="auto"/>
        <w:bottom w:val="none" w:sz="0" w:space="0" w:color="auto"/>
        <w:right w:val="none" w:sz="0" w:space="0" w:color="auto"/>
      </w:divBdr>
    </w:div>
    <w:div w:id="2022124142">
      <w:bodyDiv w:val="1"/>
      <w:marLeft w:val="0"/>
      <w:marRight w:val="0"/>
      <w:marTop w:val="0"/>
      <w:marBottom w:val="0"/>
      <w:divBdr>
        <w:top w:val="none" w:sz="0" w:space="0" w:color="auto"/>
        <w:left w:val="none" w:sz="0" w:space="0" w:color="auto"/>
        <w:bottom w:val="none" w:sz="0" w:space="0" w:color="auto"/>
        <w:right w:val="none" w:sz="0" w:space="0" w:color="auto"/>
      </w:divBdr>
    </w:div>
    <w:div w:id="2031712141">
      <w:bodyDiv w:val="1"/>
      <w:marLeft w:val="0"/>
      <w:marRight w:val="0"/>
      <w:marTop w:val="0"/>
      <w:marBottom w:val="0"/>
      <w:divBdr>
        <w:top w:val="none" w:sz="0" w:space="0" w:color="auto"/>
        <w:left w:val="none" w:sz="0" w:space="0" w:color="auto"/>
        <w:bottom w:val="none" w:sz="0" w:space="0" w:color="auto"/>
        <w:right w:val="none" w:sz="0" w:space="0" w:color="auto"/>
      </w:divBdr>
    </w:div>
    <w:div w:id="2064206384">
      <w:bodyDiv w:val="1"/>
      <w:marLeft w:val="0"/>
      <w:marRight w:val="0"/>
      <w:marTop w:val="0"/>
      <w:marBottom w:val="0"/>
      <w:divBdr>
        <w:top w:val="none" w:sz="0" w:space="0" w:color="auto"/>
        <w:left w:val="none" w:sz="0" w:space="0" w:color="auto"/>
        <w:bottom w:val="none" w:sz="0" w:space="0" w:color="auto"/>
        <w:right w:val="none" w:sz="0" w:space="0" w:color="auto"/>
      </w:divBdr>
    </w:div>
    <w:div w:id="206886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8738/T8/KZFZ6K" TargetMode="External"/><Relationship Id="rId18" Type="http://schemas.openxmlformats.org/officeDocument/2006/relationships/hyperlink" Target="https://phytozome.jgi.doe.gov/pz/portal.html" TargetMode="External"/><Relationship Id="rId26" Type="http://schemas.openxmlformats.org/officeDocument/2006/relationships/hyperlink" Target="https://github.com/Alice-MacQueen/CDBNgenomics" TargetMode="External"/><Relationship Id="rId21" Type="http://schemas.openxmlformats.org/officeDocument/2006/relationships/hyperlink" Target="https://github.com/Alice-MacQueen/gapit2mashr"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Alice-MacQueen/CDBNgenomics" TargetMode="External"/><Relationship Id="rId17" Type="http://schemas.openxmlformats.org/officeDocument/2006/relationships/hyperlink" Target="https://github.com/Alice-MacQueen/SNP-calling-pipeline-GBS-ApeKI" TargetMode="External"/><Relationship Id="rId25" Type="http://schemas.openxmlformats.org/officeDocument/2006/relationships/hyperlink" Target="http://rpubs.com/alice_macqueen/CDBN_Phenotype_Standardization"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Alice-MacQueen/CDBNgenomics/tree/master/analysis-paper" TargetMode="External"/><Relationship Id="rId20" Type="http://schemas.openxmlformats.org/officeDocument/2006/relationships/hyperlink" Target="https://legumeinfo.org/genomes/gbrowse/phavu.G19833.gnm2"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pubs.com/alice_macqueen/CDBN_Phenotype_Standardization" TargetMode="External"/><Relationship Id="rId24" Type="http://schemas.openxmlformats.org/officeDocument/2006/relationships/hyperlink" Target="https://www.nal.usda.gov/" TargetMode="External"/><Relationship Id="rId32" Type="http://schemas.openxmlformats.org/officeDocument/2006/relationships/hyperlink" Target="https://doi.org/10.18738/T8/KZFZ6K"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rpubs.com/alice_macqueen/CDBN_Phenotype_Standardization" TargetMode="External"/><Relationship Id="rId23" Type="http://schemas.openxmlformats.org/officeDocument/2006/relationships/hyperlink" Target="https://doi.org/10.18738/T8/RTBTIR" TargetMode="External"/><Relationship Id="rId28" Type="http://schemas.openxmlformats.org/officeDocument/2006/relationships/image" Target="media/image1.png"/><Relationship Id="rId36" Type="http://schemas.microsoft.com/office/2011/relationships/people" Target="people.xml"/><Relationship Id="rId10" Type="http://schemas.openxmlformats.org/officeDocument/2006/relationships/hyperlink" Target="https://www.nal.usda.gov/" TargetMode="External"/><Relationship Id="rId19" Type="http://schemas.openxmlformats.org/officeDocument/2006/relationships/hyperlink" Target="https://github.com/Alice-MacQueen/CDBNgenomics" TargetMode="External"/><Relationship Id="rId31" Type="http://schemas.openxmlformats.org/officeDocument/2006/relationships/hyperlink" Target="http://faostat3.fao.org/" TargetMode="External"/><Relationship Id="rId4" Type="http://schemas.openxmlformats.org/officeDocument/2006/relationships/settings" Target="settings.xml"/><Relationship Id="rId9" Type="http://schemas.openxmlformats.org/officeDocument/2006/relationships/hyperlink" Target="https://doi.org/10.18738/T8/RTBTIR" TargetMode="External"/><Relationship Id="rId14" Type="http://schemas.openxmlformats.org/officeDocument/2006/relationships/hyperlink" Target="mailto:alice.macqueen@utexas.edu" TargetMode="External"/><Relationship Id="rId22" Type="http://schemas.openxmlformats.org/officeDocument/2006/relationships/hyperlink" Target="https://github.com/Alice-MacQueen/SNP-calling-pipeline-GBS-ApeKI" TargetMode="External"/><Relationship Id="rId27" Type="http://schemas.openxmlformats.org/officeDocument/2006/relationships/hyperlink" Target="https://doi.org/10.18738/T8/KZFZ6K" TargetMode="External"/><Relationship Id="rId30" Type="http://schemas.openxmlformats.org/officeDocument/2006/relationships/image" Target="media/image3.png"/><Relationship Id="rId35" Type="http://schemas.openxmlformats.org/officeDocument/2006/relationships/fontTable" Target="fontTable.xml"/><Relationship Id="rId8" Type="http://schemas.openxmlformats.org/officeDocument/2006/relationships/hyperlink" Target="https://github.com/Alice-MacQueen/SNP-calling-pipeline-GBS-ApeKI"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F68F7-FCEB-4653-8BDF-3B62BF5B6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53</Pages>
  <Words>26957</Words>
  <Characters>153655</Characters>
  <Application>Microsoft Office Word</Application>
  <DocSecurity>0</DocSecurity>
  <Lines>1280</Lines>
  <Paragraphs>360</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180252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Macqueen, Alice H</dc:creator>
  <cp:keywords/>
  <dc:description/>
  <cp:lastModifiedBy>MacQueen, Alice H</cp:lastModifiedBy>
  <cp:revision>37</cp:revision>
  <dcterms:created xsi:type="dcterms:W3CDTF">2019-12-03T22:16:00Z</dcterms:created>
  <dcterms:modified xsi:type="dcterms:W3CDTF">2020-01-17T23:11:00Z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136107551</vt:i4>
  </property>
</Properties>
</file>